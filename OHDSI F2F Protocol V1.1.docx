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E04A610" w14:textId="77777777" w:rsidR="00303216" w:rsidRDefault="00303216"/>
    <w:p w14:paraId="05357F33" w14:textId="77777777" w:rsidR="00535A45" w:rsidRDefault="00535A45" w:rsidP="00535A45">
      <w:pPr>
        <w:pStyle w:val="Title"/>
      </w:pPr>
      <w:r>
        <w:t>Predicting randomized clinical trial results with real-world evidence: A case study in the comparative safety of tofacitinib, adalimumab and etanercept in patients with rheumatoid arthritis</w:t>
      </w:r>
    </w:p>
    <w:p w14:paraId="2929BD90" w14:textId="65677FD6" w:rsidR="00092069" w:rsidRPr="00092069" w:rsidRDefault="005F1FE2">
      <w:r>
        <w:rPr>
          <w:b/>
        </w:rPr>
        <w:t xml:space="preserve">Version: </w:t>
      </w:r>
      <w:r>
        <w:t>0.</w:t>
      </w:r>
      <w:r w:rsidR="00535A45">
        <w:t>1</w:t>
      </w:r>
    </w:p>
    <w:p w14:paraId="2795F428" w14:textId="77777777" w:rsidR="00303216" w:rsidRDefault="00303216">
      <w:pPr>
        <w:rPr>
          <w:b/>
        </w:rPr>
      </w:pPr>
    </w:p>
    <w:p w14:paraId="3EC46B83" w14:textId="77777777" w:rsidR="00303216" w:rsidRDefault="005F1FE2">
      <w:pPr>
        <w:rPr>
          <w:b/>
        </w:rPr>
      </w:pPr>
      <w:r>
        <w:rPr>
          <w:b/>
        </w:rPr>
        <w:t xml:space="preserve">Authors:  </w:t>
      </w:r>
    </w:p>
    <w:p w14:paraId="3D4416FC" w14:textId="6549367B" w:rsidR="00535A45" w:rsidRDefault="00535A45" w:rsidP="00535A45">
      <w:r>
        <w:t xml:space="preserve">Runsheng Wang 1, Patrick Ryan 1,2, </w:t>
      </w:r>
      <w:proofErr w:type="spellStart"/>
      <w:r w:rsidRPr="00BD3A80">
        <w:t>Hamed</w:t>
      </w:r>
      <w:proofErr w:type="spellEnd"/>
      <w:r w:rsidRPr="00BD3A80">
        <w:t xml:space="preserve"> </w:t>
      </w:r>
      <w:proofErr w:type="spellStart"/>
      <w:r w:rsidRPr="00BD3A80">
        <w:t>Abedtash</w:t>
      </w:r>
      <w:proofErr w:type="spellEnd"/>
      <w:r w:rsidRPr="00BD3A80">
        <w:t xml:space="preserve"> 3, </w:t>
      </w:r>
      <w:proofErr w:type="spellStart"/>
      <w:r w:rsidRPr="00BD3A80">
        <w:t>Eldar</w:t>
      </w:r>
      <w:proofErr w:type="spellEnd"/>
      <w:r w:rsidRPr="00BD3A80">
        <w:t xml:space="preserve"> </w:t>
      </w:r>
      <w:proofErr w:type="spellStart"/>
      <w:r w:rsidRPr="00BD3A80">
        <w:t>Allakhverdiiev</w:t>
      </w:r>
      <w:proofErr w:type="spellEnd"/>
      <w:r w:rsidRPr="00BD3A80">
        <w:t xml:space="preserve"> 4, Deepa Balraj 5, Juan Banda 5, Maura Beaton 1, Paul </w:t>
      </w:r>
      <w:proofErr w:type="spellStart"/>
      <w:r w:rsidRPr="00BD3A80">
        <w:t>Biondich</w:t>
      </w:r>
      <w:proofErr w:type="spellEnd"/>
      <w:r w:rsidRPr="00BD3A80">
        <w:t xml:space="preserve"> 6, Clair </w:t>
      </w:r>
      <w:proofErr w:type="spellStart"/>
      <w:r w:rsidRPr="00BD3A80">
        <w:t>Blacketer</w:t>
      </w:r>
      <w:proofErr w:type="spellEnd"/>
      <w:r w:rsidRPr="00BD3A80">
        <w:t xml:space="preserve"> 2, Richard Boyce 26, Alison Callahan 5, Ray Chen 1, Young-</w:t>
      </w:r>
      <w:proofErr w:type="spellStart"/>
      <w:r w:rsidRPr="00BD3A80">
        <w:t>Geun</w:t>
      </w:r>
      <w:proofErr w:type="spellEnd"/>
      <w:r w:rsidRPr="00BD3A80">
        <w:t xml:space="preserve"> Choi 7, Ivan John Clement 8, Michael Davies 8, Frank </w:t>
      </w:r>
      <w:proofErr w:type="spellStart"/>
      <w:r w:rsidRPr="00BD3A80">
        <w:t>DeFalco</w:t>
      </w:r>
      <w:proofErr w:type="spellEnd"/>
      <w:r w:rsidRPr="00BD3A80">
        <w:t xml:space="preserve"> 2, Sara Dempster 9, Stephen </w:t>
      </w:r>
      <w:proofErr w:type="spellStart"/>
      <w:r w:rsidRPr="00BD3A80">
        <w:t>Deppen</w:t>
      </w:r>
      <w:proofErr w:type="spellEnd"/>
      <w:r w:rsidRPr="00BD3A80">
        <w:t xml:space="preserve"> 10, 11, Jon Duke 12, Dmytro </w:t>
      </w:r>
      <w:proofErr w:type="spellStart"/>
      <w:r w:rsidRPr="00BD3A80">
        <w:t>Dymshyts</w:t>
      </w:r>
      <w:proofErr w:type="spellEnd"/>
      <w:r w:rsidRPr="00BD3A80">
        <w:t xml:space="preserve"> 4, Thomas Falconer 1, Kristin Feeney 13, Pavel </w:t>
      </w:r>
      <w:proofErr w:type="spellStart"/>
      <w:r w:rsidRPr="00BD3A80">
        <w:t>Grafkin</w:t>
      </w:r>
      <w:proofErr w:type="spellEnd"/>
      <w:r w:rsidRPr="00BD3A80">
        <w:t xml:space="preserve"> 4, Shaun Grannis 6, Jill Hardin 2, Ross Hayden 6, George Hripcsak 1, Tommy Huynh 14, </w:t>
      </w:r>
      <w:proofErr w:type="spellStart"/>
      <w:r w:rsidRPr="00BD3A80">
        <w:t>Yeesuk</w:t>
      </w:r>
      <w:proofErr w:type="spellEnd"/>
      <w:r w:rsidRPr="00BD3A80">
        <w:t xml:space="preserve"> Kim 15, 16, Christopher Knoll 2, Martin Lavallee 17, Evan Minty 18, Akihiko Nishimura 16, Paul </w:t>
      </w:r>
      <w:proofErr w:type="spellStart"/>
      <w:r w:rsidRPr="00BD3A80">
        <w:t>Petraro</w:t>
      </w:r>
      <w:proofErr w:type="spellEnd"/>
      <w:r w:rsidRPr="00BD3A80">
        <w:t xml:space="preserve"> 19, Melanie </w:t>
      </w:r>
      <w:proofErr w:type="spellStart"/>
      <w:r w:rsidRPr="00BD3A80">
        <w:t>Philofsky</w:t>
      </w:r>
      <w:proofErr w:type="spellEnd"/>
      <w:r w:rsidRPr="00BD3A80">
        <w:t xml:space="preserve"> 20, Aaron </w:t>
      </w:r>
      <w:proofErr w:type="spellStart"/>
      <w:r w:rsidRPr="00BD3A80">
        <w:t>Potvien</w:t>
      </w:r>
      <w:proofErr w:type="spellEnd"/>
      <w:r w:rsidRPr="00BD3A80">
        <w:t xml:space="preserve"> 12, Christian Reich 8, Jenna Reps 2, Peter </w:t>
      </w:r>
      <w:proofErr w:type="spellStart"/>
      <w:r w:rsidRPr="00BD3A80">
        <w:t>Rijnbeek</w:t>
      </w:r>
      <w:proofErr w:type="spellEnd"/>
      <w:r w:rsidRPr="00BD3A80">
        <w:t xml:space="preserve"> 21, Patrick Ryan 1,2, </w:t>
      </w:r>
      <w:proofErr w:type="spellStart"/>
      <w:r w:rsidRPr="00BD3A80">
        <w:t>Paolas</w:t>
      </w:r>
      <w:proofErr w:type="spellEnd"/>
      <w:r w:rsidRPr="00BD3A80">
        <w:t xml:space="preserve"> </w:t>
      </w:r>
      <w:proofErr w:type="spellStart"/>
      <w:r w:rsidRPr="00BD3A80">
        <w:t>Saroufim</w:t>
      </w:r>
      <w:proofErr w:type="spellEnd"/>
      <w:r w:rsidRPr="00BD3A80">
        <w:t xml:space="preserve"> 22, Lisa Schilling 20, Trey Schneider 12, </w:t>
      </w:r>
      <w:proofErr w:type="spellStart"/>
      <w:r w:rsidRPr="00BD3A80">
        <w:t>Martijn</w:t>
      </w:r>
      <w:proofErr w:type="spellEnd"/>
      <w:r w:rsidRPr="00BD3A80">
        <w:t xml:space="preserve"> </w:t>
      </w:r>
      <w:proofErr w:type="spellStart"/>
      <w:r w:rsidRPr="00BD3A80">
        <w:t>Schuemie</w:t>
      </w:r>
      <w:proofErr w:type="spellEnd"/>
      <w:r w:rsidRPr="00BD3A80">
        <w:t xml:space="preserve"> 2, Anthony </w:t>
      </w:r>
      <w:proofErr w:type="spellStart"/>
      <w:r w:rsidRPr="00BD3A80">
        <w:t>Sena</w:t>
      </w:r>
      <w:proofErr w:type="spellEnd"/>
      <w:r w:rsidRPr="00BD3A80">
        <w:t xml:space="preserve"> 2, Nigam Shah 5, Andrey Soares 20, David Sontag 23, Marc </w:t>
      </w:r>
      <w:proofErr w:type="spellStart"/>
      <w:r w:rsidRPr="00BD3A80">
        <w:t>Suchard</w:t>
      </w:r>
      <w:proofErr w:type="spellEnd"/>
      <w:r w:rsidRPr="00BD3A80">
        <w:t xml:space="preserve"> 16, Joel </w:t>
      </w:r>
      <w:proofErr w:type="spellStart"/>
      <w:r w:rsidRPr="00BD3A80">
        <w:t>Swerdel</w:t>
      </w:r>
      <w:proofErr w:type="spellEnd"/>
      <w:r w:rsidRPr="00BD3A80">
        <w:t xml:space="preserve"> 2, Devin Tian 22, Mui Van Zandt 8, Rohit </w:t>
      </w:r>
      <w:proofErr w:type="spellStart"/>
      <w:r w:rsidRPr="00BD3A80">
        <w:t>Vashisht</w:t>
      </w:r>
      <w:proofErr w:type="spellEnd"/>
      <w:r w:rsidRPr="00BD3A80">
        <w:t xml:space="preserve"> 5, Runsheng (Bridget) Wang 1, James Weaver 2, </w:t>
      </w:r>
      <w:proofErr w:type="spellStart"/>
      <w:r w:rsidRPr="00BD3A80">
        <w:t>Chunhua</w:t>
      </w:r>
      <w:proofErr w:type="spellEnd"/>
      <w:r w:rsidRPr="00BD3A80">
        <w:t xml:space="preserve"> Weng 1, Andrew Williams 24, Ross Williams 21, </w:t>
      </w:r>
      <w:proofErr w:type="spellStart"/>
      <w:r w:rsidRPr="00BD3A80">
        <w:t>Jin</w:t>
      </w:r>
      <w:proofErr w:type="spellEnd"/>
      <w:r w:rsidRPr="00BD3A80">
        <w:t xml:space="preserve"> Zhou 25, </w:t>
      </w:r>
      <w:r>
        <w:t>George Hripcsak 1</w:t>
      </w:r>
    </w:p>
    <w:p w14:paraId="783286C7" w14:textId="77777777" w:rsidR="00535A45" w:rsidRDefault="00535A45" w:rsidP="00535A45">
      <w:r w:rsidRPr="00AB00C1">
        <w:t xml:space="preserve">1 Columbia University, 2 Janssen Research and Development, 3 Eli Lilly, 4 Odysseus Data Services, 5 Stanford University, 6 </w:t>
      </w:r>
      <w:proofErr w:type="spellStart"/>
      <w:r w:rsidRPr="00AB00C1">
        <w:t>Regenstrief</w:t>
      </w:r>
      <w:proofErr w:type="spellEnd"/>
      <w:r w:rsidRPr="00AB00C1">
        <w:t xml:space="preserve"> Institute, 7 Fred </w:t>
      </w:r>
      <w:proofErr w:type="spellStart"/>
      <w:r w:rsidRPr="00AB00C1">
        <w:t>Huchinson</w:t>
      </w:r>
      <w:proofErr w:type="spellEnd"/>
      <w:r w:rsidRPr="00AB00C1">
        <w:t xml:space="preserve"> Cancer Research Center, 8 IQVIA, 9 </w:t>
      </w:r>
      <w:proofErr w:type="spellStart"/>
      <w:r w:rsidRPr="00AB00C1">
        <w:t>sdempsterconsulting</w:t>
      </w:r>
      <w:proofErr w:type="spellEnd"/>
      <w:r w:rsidRPr="00AB00C1">
        <w:t>, 10 Vande</w:t>
      </w:r>
      <w:r>
        <w:t>rbilt University Medical Center</w:t>
      </w:r>
      <w:r w:rsidRPr="00AB00C1">
        <w:t xml:space="preserve">, 11 US Veterans Affairs, 12 Georgia Tech Research Institute, 13 Deloitte, 14 Blue Cross Blue Shield of South Carolina, 15 </w:t>
      </w:r>
      <w:proofErr w:type="spellStart"/>
      <w:r w:rsidRPr="00AB00C1">
        <w:t>Hanyang</w:t>
      </w:r>
      <w:proofErr w:type="spellEnd"/>
      <w:r w:rsidRPr="00AB00C1">
        <w:t xml:space="preserve"> University, 16 UCLA, 17 Bayer, 18 University of Calgary, 19 Novo Nordisk Inc, 20 University of Colorado, Denver Anschutz Medical Campus, 21 Erasmus MC, 22 Case Western Reserve University, 23 MIT, 24 Tufts Medical Center, 25 University of Arizona, 26 University of Pittsburgh</w:t>
      </w:r>
    </w:p>
    <w:p w14:paraId="216863D6" w14:textId="30A63CCC" w:rsidR="00303216" w:rsidRDefault="00303216"/>
    <w:p w14:paraId="4A4A0F01" w14:textId="542ABB7F" w:rsidR="00303216" w:rsidRDefault="005F1FE2">
      <w:r>
        <w:rPr>
          <w:b/>
        </w:rPr>
        <w:t>Date:</w:t>
      </w:r>
      <w:r>
        <w:t xml:space="preserve">  </w:t>
      </w:r>
      <w:r w:rsidR="00010BA4">
        <w:t>2</w:t>
      </w:r>
      <w:r>
        <w:t xml:space="preserve"> </w:t>
      </w:r>
      <w:r w:rsidR="00535A45">
        <w:t>May</w:t>
      </w:r>
      <w:r w:rsidR="00462E48">
        <w:t xml:space="preserve"> 2018</w:t>
      </w:r>
    </w:p>
    <w:p w14:paraId="162E7AC6" w14:textId="77777777" w:rsidR="00303216" w:rsidRDefault="00303216"/>
    <w:p w14:paraId="1028B681" w14:textId="77777777" w:rsidR="00303216" w:rsidRDefault="005F1FE2">
      <w:r>
        <w:rPr>
          <w:b/>
        </w:rPr>
        <w:lastRenderedPageBreak/>
        <w:t>Acknowledgment:</w:t>
      </w:r>
      <w:r>
        <w:t xml:space="preserve">  The analysis is based in part on work from the Observational Health Sciences and Informatics collaborative. OHDSI (</w:t>
      </w:r>
      <w:hyperlink r:id="rId8">
        <w:r>
          <w:rPr>
            <w:color w:val="0000FF"/>
            <w:u w:val="single"/>
          </w:rPr>
          <w:t>http://ohdsi.org</w:t>
        </w:r>
      </w:hyperlink>
      <w:r>
        <w:t xml:space="preserve">) is a multi-stakeholder, interdisciplinary collaborative to create open-source solutions that bring out the value of observational health data through large-scale analytics.  </w:t>
      </w:r>
    </w:p>
    <w:p w14:paraId="04EE2BAA" w14:textId="08631D71" w:rsidR="00303216" w:rsidRDefault="005F1FE2">
      <w:r>
        <w:t xml:space="preserve">The authors declare </w:t>
      </w:r>
      <w:r w:rsidR="007314D5">
        <w:t xml:space="preserve">the following disclosures:   </w:t>
      </w:r>
      <w:r w:rsidR="009F1783">
        <w:t>PBR are employees of Janssen Research and Development.</w:t>
      </w:r>
      <w:commentRangeStart w:id="0"/>
      <w:commentRangeEnd w:id="0"/>
      <w:r w:rsidR="00535A45">
        <w:rPr>
          <w:rStyle w:val="CommentReference"/>
        </w:rPr>
        <w:commentReference w:id="0"/>
      </w:r>
      <w:bookmarkStart w:id="1" w:name="_GoBack"/>
      <w:bookmarkEnd w:id="1"/>
    </w:p>
    <w:p w14:paraId="400DC018" w14:textId="77777777" w:rsidR="00303216" w:rsidRDefault="00303216"/>
    <w:p w14:paraId="6A8F406B" w14:textId="77777777" w:rsidR="00303216" w:rsidRDefault="005F1FE2">
      <w:pPr>
        <w:rPr>
          <w:rFonts w:ascii="Cambria" w:eastAsia="Cambria" w:hAnsi="Cambria" w:cs="Cambria"/>
          <w:b/>
          <w:color w:val="366091"/>
          <w:sz w:val="28"/>
          <w:szCs w:val="28"/>
        </w:rPr>
      </w:pPr>
      <w:r>
        <w:br w:type="page"/>
      </w:r>
    </w:p>
    <w:p w14:paraId="14A731B3" w14:textId="77777777" w:rsidR="00303216" w:rsidRDefault="005F1FE2" w:rsidP="00EC2721">
      <w:pPr>
        <w:pStyle w:val="Heading1"/>
      </w:pPr>
      <w:bookmarkStart w:id="2" w:name="_Toc512777561"/>
      <w:r>
        <w:lastRenderedPageBreak/>
        <w:t>Table of contents</w:t>
      </w:r>
      <w:bookmarkEnd w:id="2"/>
    </w:p>
    <w:sdt>
      <w:sdtPr>
        <w:id w:val="300352700"/>
        <w:docPartObj>
          <w:docPartGallery w:val="Table of Contents"/>
          <w:docPartUnique/>
        </w:docPartObj>
      </w:sdtPr>
      <w:sdtEndPr/>
      <w:sdtContent>
        <w:p w14:paraId="627A1FEA" w14:textId="7F5F6940" w:rsidR="009F1783" w:rsidRDefault="00B451E6">
          <w:pPr>
            <w:pStyle w:val="TOC1"/>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12777561" w:history="1">
            <w:r w:rsidR="009F1783" w:rsidRPr="00762228">
              <w:rPr>
                <w:rStyle w:val="Hyperlink"/>
                <w:noProof/>
              </w:rPr>
              <w:t>1</w:t>
            </w:r>
            <w:r w:rsidR="009F1783">
              <w:rPr>
                <w:rFonts w:asciiTheme="minorHAnsi" w:eastAsiaTheme="minorEastAsia" w:hAnsiTheme="minorHAnsi" w:cstheme="minorBidi"/>
                <w:noProof/>
                <w:color w:val="auto"/>
              </w:rPr>
              <w:tab/>
            </w:r>
            <w:r w:rsidR="009F1783" w:rsidRPr="00762228">
              <w:rPr>
                <w:rStyle w:val="Hyperlink"/>
                <w:noProof/>
              </w:rPr>
              <w:t>Table of contents</w:t>
            </w:r>
            <w:r w:rsidR="009F1783">
              <w:rPr>
                <w:noProof/>
                <w:webHidden/>
              </w:rPr>
              <w:tab/>
            </w:r>
            <w:r w:rsidR="009F1783">
              <w:rPr>
                <w:noProof/>
                <w:webHidden/>
              </w:rPr>
              <w:fldChar w:fldCharType="begin"/>
            </w:r>
            <w:r w:rsidR="009F1783">
              <w:rPr>
                <w:noProof/>
                <w:webHidden/>
              </w:rPr>
              <w:instrText xml:space="preserve"> PAGEREF _Toc512777561 \h </w:instrText>
            </w:r>
            <w:r w:rsidR="009F1783">
              <w:rPr>
                <w:noProof/>
                <w:webHidden/>
              </w:rPr>
            </w:r>
            <w:r w:rsidR="009F1783">
              <w:rPr>
                <w:noProof/>
                <w:webHidden/>
              </w:rPr>
              <w:fldChar w:fldCharType="separate"/>
            </w:r>
            <w:r w:rsidR="009F1783">
              <w:rPr>
                <w:noProof/>
                <w:webHidden/>
              </w:rPr>
              <w:t>3</w:t>
            </w:r>
            <w:r w:rsidR="009F1783">
              <w:rPr>
                <w:noProof/>
                <w:webHidden/>
              </w:rPr>
              <w:fldChar w:fldCharType="end"/>
            </w:r>
          </w:hyperlink>
        </w:p>
        <w:p w14:paraId="022735A5" w14:textId="04283D0C" w:rsidR="009F1783" w:rsidRDefault="000041F0">
          <w:pPr>
            <w:pStyle w:val="TOC1"/>
            <w:rPr>
              <w:rFonts w:asciiTheme="minorHAnsi" w:eastAsiaTheme="minorEastAsia" w:hAnsiTheme="minorHAnsi" w:cstheme="minorBidi"/>
              <w:noProof/>
              <w:color w:val="auto"/>
            </w:rPr>
          </w:pPr>
          <w:hyperlink w:anchor="_Toc512777562" w:history="1">
            <w:r w:rsidR="009F1783" w:rsidRPr="00762228">
              <w:rPr>
                <w:rStyle w:val="Hyperlink"/>
                <w:noProof/>
              </w:rPr>
              <w:t>2</w:t>
            </w:r>
            <w:r w:rsidR="009F1783">
              <w:rPr>
                <w:rFonts w:asciiTheme="minorHAnsi" w:eastAsiaTheme="minorEastAsia" w:hAnsiTheme="minorHAnsi" w:cstheme="minorBidi"/>
                <w:noProof/>
                <w:color w:val="auto"/>
              </w:rPr>
              <w:tab/>
            </w:r>
            <w:r w:rsidR="009F1783" w:rsidRPr="00762228">
              <w:rPr>
                <w:rStyle w:val="Hyperlink"/>
                <w:noProof/>
              </w:rPr>
              <w:t>List of abbreviations</w:t>
            </w:r>
            <w:r w:rsidR="009F1783">
              <w:rPr>
                <w:noProof/>
                <w:webHidden/>
              </w:rPr>
              <w:tab/>
            </w:r>
            <w:r w:rsidR="009F1783">
              <w:rPr>
                <w:noProof/>
                <w:webHidden/>
              </w:rPr>
              <w:fldChar w:fldCharType="begin"/>
            </w:r>
            <w:r w:rsidR="009F1783">
              <w:rPr>
                <w:noProof/>
                <w:webHidden/>
              </w:rPr>
              <w:instrText xml:space="preserve"> PAGEREF _Toc512777562 \h </w:instrText>
            </w:r>
            <w:r w:rsidR="009F1783">
              <w:rPr>
                <w:noProof/>
                <w:webHidden/>
              </w:rPr>
            </w:r>
            <w:r w:rsidR="009F1783">
              <w:rPr>
                <w:noProof/>
                <w:webHidden/>
              </w:rPr>
              <w:fldChar w:fldCharType="separate"/>
            </w:r>
            <w:r w:rsidR="009F1783">
              <w:rPr>
                <w:noProof/>
                <w:webHidden/>
              </w:rPr>
              <w:t>4</w:t>
            </w:r>
            <w:r w:rsidR="009F1783">
              <w:rPr>
                <w:noProof/>
                <w:webHidden/>
              </w:rPr>
              <w:fldChar w:fldCharType="end"/>
            </w:r>
          </w:hyperlink>
        </w:p>
        <w:p w14:paraId="3541A20E" w14:textId="60296D04" w:rsidR="009F1783" w:rsidRDefault="000041F0">
          <w:pPr>
            <w:pStyle w:val="TOC1"/>
            <w:rPr>
              <w:rFonts w:asciiTheme="minorHAnsi" w:eastAsiaTheme="minorEastAsia" w:hAnsiTheme="minorHAnsi" w:cstheme="minorBidi"/>
              <w:noProof/>
              <w:color w:val="auto"/>
            </w:rPr>
          </w:pPr>
          <w:hyperlink w:anchor="_Toc512777563" w:history="1">
            <w:r w:rsidR="009F1783" w:rsidRPr="00762228">
              <w:rPr>
                <w:rStyle w:val="Hyperlink"/>
                <w:noProof/>
              </w:rPr>
              <w:t>3</w:t>
            </w:r>
            <w:r w:rsidR="009F1783">
              <w:rPr>
                <w:rFonts w:asciiTheme="minorHAnsi" w:eastAsiaTheme="minorEastAsia" w:hAnsiTheme="minorHAnsi" w:cstheme="minorBidi"/>
                <w:noProof/>
                <w:color w:val="auto"/>
              </w:rPr>
              <w:tab/>
            </w:r>
            <w:r w:rsidR="009F1783" w:rsidRPr="00762228">
              <w:rPr>
                <w:rStyle w:val="Hyperlink"/>
                <w:noProof/>
              </w:rPr>
              <w:t>Abstract</w:t>
            </w:r>
            <w:r w:rsidR="009F1783">
              <w:rPr>
                <w:noProof/>
                <w:webHidden/>
              </w:rPr>
              <w:tab/>
            </w:r>
            <w:r w:rsidR="009F1783">
              <w:rPr>
                <w:noProof/>
                <w:webHidden/>
              </w:rPr>
              <w:fldChar w:fldCharType="begin"/>
            </w:r>
            <w:r w:rsidR="009F1783">
              <w:rPr>
                <w:noProof/>
                <w:webHidden/>
              </w:rPr>
              <w:instrText xml:space="preserve"> PAGEREF _Toc512777563 \h </w:instrText>
            </w:r>
            <w:r w:rsidR="009F1783">
              <w:rPr>
                <w:noProof/>
                <w:webHidden/>
              </w:rPr>
            </w:r>
            <w:r w:rsidR="009F1783">
              <w:rPr>
                <w:noProof/>
                <w:webHidden/>
              </w:rPr>
              <w:fldChar w:fldCharType="separate"/>
            </w:r>
            <w:r w:rsidR="009F1783">
              <w:rPr>
                <w:noProof/>
                <w:webHidden/>
              </w:rPr>
              <w:t>4</w:t>
            </w:r>
            <w:r w:rsidR="009F1783">
              <w:rPr>
                <w:noProof/>
                <w:webHidden/>
              </w:rPr>
              <w:fldChar w:fldCharType="end"/>
            </w:r>
          </w:hyperlink>
        </w:p>
        <w:p w14:paraId="31F2C5E3" w14:textId="22652377" w:rsidR="009F1783" w:rsidRDefault="000041F0">
          <w:pPr>
            <w:pStyle w:val="TOC1"/>
            <w:rPr>
              <w:rFonts w:asciiTheme="minorHAnsi" w:eastAsiaTheme="minorEastAsia" w:hAnsiTheme="minorHAnsi" w:cstheme="minorBidi"/>
              <w:noProof/>
              <w:color w:val="auto"/>
            </w:rPr>
          </w:pPr>
          <w:hyperlink w:anchor="_Toc512777564" w:history="1">
            <w:r w:rsidR="009F1783" w:rsidRPr="00762228">
              <w:rPr>
                <w:rStyle w:val="Hyperlink"/>
                <w:noProof/>
              </w:rPr>
              <w:t>4</w:t>
            </w:r>
            <w:r w:rsidR="009F1783">
              <w:rPr>
                <w:rFonts w:asciiTheme="minorHAnsi" w:eastAsiaTheme="minorEastAsia" w:hAnsiTheme="minorHAnsi" w:cstheme="minorBidi"/>
                <w:noProof/>
                <w:color w:val="auto"/>
              </w:rPr>
              <w:tab/>
            </w:r>
            <w:r w:rsidR="009F1783" w:rsidRPr="00762228">
              <w:rPr>
                <w:rStyle w:val="Hyperlink"/>
                <w:noProof/>
              </w:rPr>
              <w:t>Amendments and Updates</w:t>
            </w:r>
            <w:r w:rsidR="009F1783">
              <w:rPr>
                <w:noProof/>
                <w:webHidden/>
              </w:rPr>
              <w:tab/>
            </w:r>
            <w:r w:rsidR="009F1783">
              <w:rPr>
                <w:noProof/>
                <w:webHidden/>
              </w:rPr>
              <w:fldChar w:fldCharType="begin"/>
            </w:r>
            <w:r w:rsidR="009F1783">
              <w:rPr>
                <w:noProof/>
                <w:webHidden/>
              </w:rPr>
              <w:instrText xml:space="preserve"> PAGEREF _Toc512777564 \h </w:instrText>
            </w:r>
            <w:r w:rsidR="009F1783">
              <w:rPr>
                <w:noProof/>
                <w:webHidden/>
              </w:rPr>
            </w:r>
            <w:r w:rsidR="009F1783">
              <w:rPr>
                <w:noProof/>
                <w:webHidden/>
              </w:rPr>
              <w:fldChar w:fldCharType="separate"/>
            </w:r>
            <w:r w:rsidR="009F1783">
              <w:rPr>
                <w:noProof/>
                <w:webHidden/>
              </w:rPr>
              <w:t>4</w:t>
            </w:r>
            <w:r w:rsidR="009F1783">
              <w:rPr>
                <w:noProof/>
                <w:webHidden/>
              </w:rPr>
              <w:fldChar w:fldCharType="end"/>
            </w:r>
          </w:hyperlink>
        </w:p>
        <w:p w14:paraId="499E54EE" w14:textId="14F2D86E" w:rsidR="009F1783" w:rsidRDefault="000041F0">
          <w:pPr>
            <w:pStyle w:val="TOC1"/>
            <w:rPr>
              <w:rFonts w:asciiTheme="minorHAnsi" w:eastAsiaTheme="minorEastAsia" w:hAnsiTheme="minorHAnsi" w:cstheme="minorBidi"/>
              <w:noProof/>
              <w:color w:val="auto"/>
            </w:rPr>
          </w:pPr>
          <w:hyperlink w:anchor="_Toc512777565" w:history="1">
            <w:r w:rsidR="009F1783" w:rsidRPr="00762228">
              <w:rPr>
                <w:rStyle w:val="Hyperlink"/>
                <w:noProof/>
              </w:rPr>
              <w:t>5</w:t>
            </w:r>
            <w:r w:rsidR="009F1783">
              <w:rPr>
                <w:rFonts w:asciiTheme="minorHAnsi" w:eastAsiaTheme="minorEastAsia" w:hAnsiTheme="minorHAnsi" w:cstheme="minorBidi"/>
                <w:noProof/>
                <w:color w:val="auto"/>
              </w:rPr>
              <w:tab/>
            </w:r>
            <w:r w:rsidR="009F1783" w:rsidRPr="00762228">
              <w:rPr>
                <w:rStyle w:val="Hyperlink"/>
                <w:noProof/>
              </w:rPr>
              <w:t>Milestones</w:t>
            </w:r>
            <w:r w:rsidR="009F1783">
              <w:rPr>
                <w:noProof/>
                <w:webHidden/>
              </w:rPr>
              <w:tab/>
            </w:r>
            <w:r w:rsidR="009F1783">
              <w:rPr>
                <w:noProof/>
                <w:webHidden/>
              </w:rPr>
              <w:fldChar w:fldCharType="begin"/>
            </w:r>
            <w:r w:rsidR="009F1783">
              <w:rPr>
                <w:noProof/>
                <w:webHidden/>
              </w:rPr>
              <w:instrText xml:space="preserve"> PAGEREF _Toc512777565 \h </w:instrText>
            </w:r>
            <w:r w:rsidR="009F1783">
              <w:rPr>
                <w:noProof/>
                <w:webHidden/>
              </w:rPr>
            </w:r>
            <w:r w:rsidR="009F1783">
              <w:rPr>
                <w:noProof/>
                <w:webHidden/>
              </w:rPr>
              <w:fldChar w:fldCharType="separate"/>
            </w:r>
            <w:r w:rsidR="009F1783">
              <w:rPr>
                <w:noProof/>
                <w:webHidden/>
              </w:rPr>
              <w:t>5</w:t>
            </w:r>
            <w:r w:rsidR="009F1783">
              <w:rPr>
                <w:noProof/>
                <w:webHidden/>
              </w:rPr>
              <w:fldChar w:fldCharType="end"/>
            </w:r>
          </w:hyperlink>
        </w:p>
        <w:p w14:paraId="5A2D0287" w14:textId="6349EDBA" w:rsidR="009F1783" w:rsidRDefault="000041F0">
          <w:pPr>
            <w:pStyle w:val="TOC1"/>
            <w:rPr>
              <w:rFonts w:asciiTheme="minorHAnsi" w:eastAsiaTheme="minorEastAsia" w:hAnsiTheme="minorHAnsi" w:cstheme="minorBidi"/>
              <w:noProof/>
              <w:color w:val="auto"/>
            </w:rPr>
          </w:pPr>
          <w:hyperlink w:anchor="_Toc512777566" w:history="1">
            <w:r w:rsidR="009F1783" w:rsidRPr="00762228">
              <w:rPr>
                <w:rStyle w:val="Hyperlink"/>
                <w:noProof/>
              </w:rPr>
              <w:t>6</w:t>
            </w:r>
            <w:r w:rsidR="009F1783">
              <w:rPr>
                <w:rFonts w:asciiTheme="minorHAnsi" w:eastAsiaTheme="minorEastAsia" w:hAnsiTheme="minorHAnsi" w:cstheme="minorBidi"/>
                <w:noProof/>
                <w:color w:val="auto"/>
              </w:rPr>
              <w:tab/>
            </w:r>
            <w:r w:rsidR="009F1783" w:rsidRPr="00762228">
              <w:rPr>
                <w:rStyle w:val="Hyperlink"/>
                <w:noProof/>
              </w:rPr>
              <w:t>Rationale and Background</w:t>
            </w:r>
            <w:r w:rsidR="009F1783">
              <w:rPr>
                <w:noProof/>
                <w:webHidden/>
              </w:rPr>
              <w:tab/>
            </w:r>
            <w:r w:rsidR="009F1783">
              <w:rPr>
                <w:noProof/>
                <w:webHidden/>
              </w:rPr>
              <w:fldChar w:fldCharType="begin"/>
            </w:r>
            <w:r w:rsidR="009F1783">
              <w:rPr>
                <w:noProof/>
                <w:webHidden/>
              </w:rPr>
              <w:instrText xml:space="preserve"> PAGEREF _Toc512777566 \h </w:instrText>
            </w:r>
            <w:r w:rsidR="009F1783">
              <w:rPr>
                <w:noProof/>
                <w:webHidden/>
              </w:rPr>
            </w:r>
            <w:r w:rsidR="009F1783">
              <w:rPr>
                <w:noProof/>
                <w:webHidden/>
              </w:rPr>
              <w:fldChar w:fldCharType="separate"/>
            </w:r>
            <w:r w:rsidR="009F1783">
              <w:rPr>
                <w:noProof/>
                <w:webHidden/>
              </w:rPr>
              <w:t>5</w:t>
            </w:r>
            <w:r w:rsidR="009F1783">
              <w:rPr>
                <w:noProof/>
                <w:webHidden/>
              </w:rPr>
              <w:fldChar w:fldCharType="end"/>
            </w:r>
          </w:hyperlink>
        </w:p>
        <w:p w14:paraId="0BC6ED9B" w14:textId="41FBCF8F" w:rsidR="009F1783" w:rsidRDefault="000041F0">
          <w:pPr>
            <w:pStyle w:val="TOC1"/>
            <w:rPr>
              <w:rFonts w:asciiTheme="minorHAnsi" w:eastAsiaTheme="minorEastAsia" w:hAnsiTheme="minorHAnsi" w:cstheme="minorBidi"/>
              <w:noProof/>
              <w:color w:val="auto"/>
            </w:rPr>
          </w:pPr>
          <w:hyperlink w:anchor="_Toc512777567" w:history="1">
            <w:r w:rsidR="009F1783" w:rsidRPr="00762228">
              <w:rPr>
                <w:rStyle w:val="Hyperlink"/>
                <w:noProof/>
              </w:rPr>
              <w:t>7</w:t>
            </w:r>
            <w:r w:rsidR="009F1783">
              <w:rPr>
                <w:rFonts w:asciiTheme="minorHAnsi" w:eastAsiaTheme="minorEastAsia" w:hAnsiTheme="minorHAnsi" w:cstheme="minorBidi"/>
                <w:noProof/>
                <w:color w:val="auto"/>
              </w:rPr>
              <w:tab/>
            </w:r>
            <w:r w:rsidR="009F1783" w:rsidRPr="00762228">
              <w:rPr>
                <w:rStyle w:val="Hyperlink"/>
                <w:noProof/>
              </w:rPr>
              <w:t>Study Objectives</w:t>
            </w:r>
            <w:r w:rsidR="009F1783">
              <w:rPr>
                <w:noProof/>
                <w:webHidden/>
              </w:rPr>
              <w:tab/>
            </w:r>
            <w:r w:rsidR="009F1783">
              <w:rPr>
                <w:noProof/>
                <w:webHidden/>
              </w:rPr>
              <w:fldChar w:fldCharType="begin"/>
            </w:r>
            <w:r w:rsidR="009F1783">
              <w:rPr>
                <w:noProof/>
                <w:webHidden/>
              </w:rPr>
              <w:instrText xml:space="preserve"> PAGEREF _Toc512777567 \h </w:instrText>
            </w:r>
            <w:r w:rsidR="009F1783">
              <w:rPr>
                <w:noProof/>
                <w:webHidden/>
              </w:rPr>
            </w:r>
            <w:r w:rsidR="009F1783">
              <w:rPr>
                <w:noProof/>
                <w:webHidden/>
              </w:rPr>
              <w:fldChar w:fldCharType="separate"/>
            </w:r>
            <w:r w:rsidR="009F1783">
              <w:rPr>
                <w:noProof/>
                <w:webHidden/>
              </w:rPr>
              <w:t>5</w:t>
            </w:r>
            <w:r w:rsidR="009F1783">
              <w:rPr>
                <w:noProof/>
                <w:webHidden/>
              </w:rPr>
              <w:fldChar w:fldCharType="end"/>
            </w:r>
          </w:hyperlink>
        </w:p>
        <w:p w14:paraId="699610BF" w14:textId="796DC05C" w:rsidR="009F1783" w:rsidRDefault="000041F0">
          <w:pPr>
            <w:pStyle w:val="TOC2"/>
            <w:tabs>
              <w:tab w:val="left" w:pos="880"/>
              <w:tab w:val="right" w:leader="dot" w:pos="9350"/>
            </w:tabs>
            <w:rPr>
              <w:rFonts w:asciiTheme="minorHAnsi" w:eastAsiaTheme="minorEastAsia" w:hAnsiTheme="minorHAnsi" w:cstheme="minorBidi"/>
              <w:noProof/>
              <w:color w:val="auto"/>
            </w:rPr>
          </w:pPr>
          <w:hyperlink w:anchor="_Toc512777568" w:history="1">
            <w:r w:rsidR="009F1783" w:rsidRPr="00762228">
              <w:rPr>
                <w:rStyle w:val="Hyperlink"/>
                <w:noProof/>
              </w:rPr>
              <w:t>7.1</w:t>
            </w:r>
            <w:r w:rsidR="009F1783">
              <w:rPr>
                <w:rFonts w:asciiTheme="minorHAnsi" w:eastAsiaTheme="minorEastAsia" w:hAnsiTheme="minorHAnsi" w:cstheme="minorBidi"/>
                <w:noProof/>
                <w:color w:val="auto"/>
              </w:rPr>
              <w:tab/>
            </w:r>
            <w:r w:rsidR="009F1783" w:rsidRPr="00762228">
              <w:rPr>
                <w:rStyle w:val="Hyperlink"/>
                <w:noProof/>
              </w:rPr>
              <w:t>Primary Hypotheses</w:t>
            </w:r>
            <w:r w:rsidR="009F1783">
              <w:rPr>
                <w:noProof/>
                <w:webHidden/>
              </w:rPr>
              <w:tab/>
            </w:r>
            <w:r w:rsidR="009F1783">
              <w:rPr>
                <w:noProof/>
                <w:webHidden/>
              </w:rPr>
              <w:fldChar w:fldCharType="begin"/>
            </w:r>
            <w:r w:rsidR="009F1783">
              <w:rPr>
                <w:noProof/>
                <w:webHidden/>
              </w:rPr>
              <w:instrText xml:space="preserve"> PAGEREF _Toc512777568 \h </w:instrText>
            </w:r>
            <w:r w:rsidR="009F1783">
              <w:rPr>
                <w:noProof/>
                <w:webHidden/>
              </w:rPr>
            </w:r>
            <w:r w:rsidR="009F1783">
              <w:rPr>
                <w:noProof/>
                <w:webHidden/>
              </w:rPr>
              <w:fldChar w:fldCharType="separate"/>
            </w:r>
            <w:r w:rsidR="009F1783">
              <w:rPr>
                <w:noProof/>
                <w:webHidden/>
              </w:rPr>
              <w:t>5</w:t>
            </w:r>
            <w:r w:rsidR="009F1783">
              <w:rPr>
                <w:noProof/>
                <w:webHidden/>
              </w:rPr>
              <w:fldChar w:fldCharType="end"/>
            </w:r>
          </w:hyperlink>
        </w:p>
        <w:p w14:paraId="3D0D6D7E" w14:textId="10B22B63" w:rsidR="009F1783" w:rsidRDefault="000041F0">
          <w:pPr>
            <w:pStyle w:val="TOC2"/>
            <w:tabs>
              <w:tab w:val="left" w:pos="880"/>
              <w:tab w:val="right" w:leader="dot" w:pos="9350"/>
            </w:tabs>
            <w:rPr>
              <w:rFonts w:asciiTheme="minorHAnsi" w:eastAsiaTheme="minorEastAsia" w:hAnsiTheme="minorHAnsi" w:cstheme="minorBidi"/>
              <w:noProof/>
              <w:color w:val="auto"/>
            </w:rPr>
          </w:pPr>
          <w:hyperlink w:anchor="_Toc512777569" w:history="1">
            <w:r w:rsidR="009F1783" w:rsidRPr="00762228">
              <w:rPr>
                <w:rStyle w:val="Hyperlink"/>
                <w:noProof/>
              </w:rPr>
              <w:t>7.2</w:t>
            </w:r>
            <w:r w:rsidR="009F1783">
              <w:rPr>
                <w:rFonts w:asciiTheme="minorHAnsi" w:eastAsiaTheme="minorEastAsia" w:hAnsiTheme="minorHAnsi" w:cstheme="minorBidi"/>
                <w:noProof/>
                <w:color w:val="auto"/>
              </w:rPr>
              <w:tab/>
            </w:r>
            <w:r w:rsidR="009F1783" w:rsidRPr="00762228">
              <w:rPr>
                <w:rStyle w:val="Hyperlink"/>
                <w:noProof/>
              </w:rPr>
              <w:t>Secondary Hypotheses</w:t>
            </w:r>
            <w:r w:rsidR="009F1783">
              <w:rPr>
                <w:noProof/>
                <w:webHidden/>
              </w:rPr>
              <w:tab/>
            </w:r>
            <w:r w:rsidR="009F1783">
              <w:rPr>
                <w:noProof/>
                <w:webHidden/>
              </w:rPr>
              <w:fldChar w:fldCharType="begin"/>
            </w:r>
            <w:r w:rsidR="009F1783">
              <w:rPr>
                <w:noProof/>
                <w:webHidden/>
              </w:rPr>
              <w:instrText xml:space="preserve"> PAGEREF _Toc512777569 \h </w:instrText>
            </w:r>
            <w:r w:rsidR="009F1783">
              <w:rPr>
                <w:noProof/>
                <w:webHidden/>
              </w:rPr>
            </w:r>
            <w:r w:rsidR="009F1783">
              <w:rPr>
                <w:noProof/>
                <w:webHidden/>
              </w:rPr>
              <w:fldChar w:fldCharType="separate"/>
            </w:r>
            <w:r w:rsidR="009F1783">
              <w:rPr>
                <w:noProof/>
                <w:webHidden/>
              </w:rPr>
              <w:t>5</w:t>
            </w:r>
            <w:r w:rsidR="009F1783">
              <w:rPr>
                <w:noProof/>
                <w:webHidden/>
              </w:rPr>
              <w:fldChar w:fldCharType="end"/>
            </w:r>
          </w:hyperlink>
        </w:p>
        <w:p w14:paraId="472E4926" w14:textId="7D479599" w:rsidR="009F1783" w:rsidRDefault="000041F0">
          <w:pPr>
            <w:pStyle w:val="TOC2"/>
            <w:tabs>
              <w:tab w:val="left" w:pos="880"/>
              <w:tab w:val="right" w:leader="dot" w:pos="9350"/>
            </w:tabs>
            <w:rPr>
              <w:rFonts w:asciiTheme="minorHAnsi" w:eastAsiaTheme="minorEastAsia" w:hAnsiTheme="minorHAnsi" w:cstheme="minorBidi"/>
              <w:noProof/>
              <w:color w:val="auto"/>
            </w:rPr>
          </w:pPr>
          <w:hyperlink w:anchor="_Toc512777570" w:history="1">
            <w:r w:rsidR="009F1783" w:rsidRPr="00762228">
              <w:rPr>
                <w:rStyle w:val="Hyperlink"/>
                <w:noProof/>
              </w:rPr>
              <w:t>7.3</w:t>
            </w:r>
            <w:r w:rsidR="009F1783">
              <w:rPr>
                <w:rFonts w:asciiTheme="minorHAnsi" w:eastAsiaTheme="minorEastAsia" w:hAnsiTheme="minorHAnsi" w:cstheme="minorBidi"/>
                <w:noProof/>
                <w:color w:val="auto"/>
              </w:rPr>
              <w:tab/>
            </w:r>
            <w:r w:rsidR="009F1783" w:rsidRPr="00762228">
              <w:rPr>
                <w:rStyle w:val="Hyperlink"/>
                <w:noProof/>
              </w:rPr>
              <w:t>Primary Objectives</w:t>
            </w:r>
            <w:r w:rsidR="009F1783">
              <w:rPr>
                <w:noProof/>
                <w:webHidden/>
              </w:rPr>
              <w:tab/>
            </w:r>
            <w:r w:rsidR="009F1783">
              <w:rPr>
                <w:noProof/>
                <w:webHidden/>
              </w:rPr>
              <w:fldChar w:fldCharType="begin"/>
            </w:r>
            <w:r w:rsidR="009F1783">
              <w:rPr>
                <w:noProof/>
                <w:webHidden/>
              </w:rPr>
              <w:instrText xml:space="preserve"> PAGEREF _Toc512777570 \h </w:instrText>
            </w:r>
            <w:r w:rsidR="009F1783">
              <w:rPr>
                <w:noProof/>
                <w:webHidden/>
              </w:rPr>
            </w:r>
            <w:r w:rsidR="009F1783">
              <w:rPr>
                <w:noProof/>
                <w:webHidden/>
              </w:rPr>
              <w:fldChar w:fldCharType="separate"/>
            </w:r>
            <w:r w:rsidR="009F1783">
              <w:rPr>
                <w:noProof/>
                <w:webHidden/>
              </w:rPr>
              <w:t>6</w:t>
            </w:r>
            <w:r w:rsidR="009F1783">
              <w:rPr>
                <w:noProof/>
                <w:webHidden/>
              </w:rPr>
              <w:fldChar w:fldCharType="end"/>
            </w:r>
          </w:hyperlink>
        </w:p>
        <w:p w14:paraId="55B9107E" w14:textId="5FDB2194" w:rsidR="009F1783" w:rsidRDefault="000041F0">
          <w:pPr>
            <w:pStyle w:val="TOC2"/>
            <w:tabs>
              <w:tab w:val="left" w:pos="880"/>
              <w:tab w:val="right" w:leader="dot" w:pos="9350"/>
            </w:tabs>
            <w:rPr>
              <w:rFonts w:asciiTheme="minorHAnsi" w:eastAsiaTheme="minorEastAsia" w:hAnsiTheme="minorHAnsi" w:cstheme="minorBidi"/>
              <w:noProof/>
              <w:color w:val="auto"/>
            </w:rPr>
          </w:pPr>
          <w:hyperlink w:anchor="_Toc512777571" w:history="1">
            <w:r w:rsidR="009F1783" w:rsidRPr="00762228">
              <w:rPr>
                <w:rStyle w:val="Hyperlink"/>
                <w:noProof/>
              </w:rPr>
              <w:t>7.4</w:t>
            </w:r>
            <w:r w:rsidR="009F1783">
              <w:rPr>
                <w:rFonts w:asciiTheme="minorHAnsi" w:eastAsiaTheme="minorEastAsia" w:hAnsiTheme="minorHAnsi" w:cstheme="minorBidi"/>
                <w:noProof/>
                <w:color w:val="auto"/>
              </w:rPr>
              <w:tab/>
            </w:r>
            <w:r w:rsidR="009F1783" w:rsidRPr="00762228">
              <w:rPr>
                <w:rStyle w:val="Hyperlink"/>
                <w:noProof/>
              </w:rPr>
              <w:t>Secondary Objectives</w:t>
            </w:r>
            <w:r w:rsidR="009F1783">
              <w:rPr>
                <w:noProof/>
                <w:webHidden/>
              </w:rPr>
              <w:tab/>
            </w:r>
            <w:r w:rsidR="009F1783">
              <w:rPr>
                <w:noProof/>
                <w:webHidden/>
              </w:rPr>
              <w:fldChar w:fldCharType="begin"/>
            </w:r>
            <w:r w:rsidR="009F1783">
              <w:rPr>
                <w:noProof/>
                <w:webHidden/>
              </w:rPr>
              <w:instrText xml:space="preserve"> PAGEREF _Toc512777571 \h </w:instrText>
            </w:r>
            <w:r w:rsidR="009F1783">
              <w:rPr>
                <w:noProof/>
                <w:webHidden/>
              </w:rPr>
            </w:r>
            <w:r w:rsidR="009F1783">
              <w:rPr>
                <w:noProof/>
                <w:webHidden/>
              </w:rPr>
              <w:fldChar w:fldCharType="separate"/>
            </w:r>
            <w:r w:rsidR="009F1783">
              <w:rPr>
                <w:noProof/>
                <w:webHidden/>
              </w:rPr>
              <w:t>7</w:t>
            </w:r>
            <w:r w:rsidR="009F1783">
              <w:rPr>
                <w:noProof/>
                <w:webHidden/>
              </w:rPr>
              <w:fldChar w:fldCharType="end"/>
            </w:r>
          </w:hyperlink>
        </w:p>
        <w:p w14:paraId="37BA9BDF" w14:textId="1E64D8FA" w:rsidR="009F1783" w:rsidRDefault="000041F0">
          <w:pPr>
            <w:pStyle w:val="TOC1"/>
            <w:rPr>
              <w:rFonts w:asciiTheme="minorHAnsi" w:eastAsiaTheme="minorEastAsia" w:hAnsiTheme="minorHAnsi" w:cstheme="minorBidi"/>
              <w:noProof/>
              <w:color w:val="auto"/>
            </w:rPr>
          </w:pPr>
          <w:hyperlink w:anchor="_Toc512777572" w:history="1">
            <w:r w:rsidR="009F1783" w:rsidRPr="00762228">
              <w:rPr>
                <w:rStyle w:val="Hyperlink"/>
                <w:noProof/>
              </w:rPr>
              <w:t>8</w:t>
            </w:r>
            <w:r w:rsidR="009F1783">
              <w:rPr>
                <w:rFonts w:asciiTheme="minorHAnsi" w:eastAsiaTheme="minorEastAsia" w:hAnsiTheme="minorHAnsi" w:cstheme="minorBidi"/>
                <w:noProof/>
                <w:color w:val="auto"/>
              </w:rPr>
              <w:tab/>
            </w:r>
            <w:r w:rsidR="009F1783" w:rsidRPr="00762228">
              <w:rPr>
                <w:rStyle w:val="Hyperlink"/>
                <w:noProof/>
              </w:rPr>
              <w:t>Research methods</w:t>
            </w:r>
            <w:r w:rsidR="009F1783">
              <w:rPr>
                <w:noProof/>
                <w:webHidden/>
              </w:rPr>
              <w:tab/>
            </w:r>
            <w:r w:rsidR="009F1783">
              <w:rPr>
                <w:noProof/>
                <w:webHidden/>
              </w:rPr>
              <w:fldChar w:fldCharType="begin"/>
            </w:r>
            <w:r w:rsidR="009F1783">
              <w:rPr>
                <w:noProof/>
                <w:webHidden/>
              </w:rPr>
              <w:instrText xml:space="preserve"> PAGEREF _Toc512777572 \h </w:instrText>
            </w:r>
            <w:r w:rsidR="009F1783">
              <w:rPr>
                <w:noProof/>
                <w:webHidden/>
              </w:rPr>
            </w:r>
            <w:r w:rsidR="009F1783">
              <w:rPr>
                <w:noProof/>
                <w:webHidden/>
              </w:rPr>
              <w:fldChar w:fldCharType="separate"/>
            </w:r>
            <w:r w:rsidR="009F1783">
              <w:rPr>
                <w:noProof/>
                <w:webHidden/>
              </w:rPr>
              <w:t>7</w:t>
            </w:r>
            <w:r w:rsidR="009F1783">
              <w:rPr>
                <w:noProof/>
                <w:webHidden/>
              </w:rPr>
              <w:fldChar w:fldCharType="end"/>
            </w:r>
          </w:hyperlink>
        </w:p>
        <w:p w14:paraId="0CFA9BA6" w14:textId="155E232B" w:rsidR="009F1783" w:rsidRDefault="000041F0">
          <w:pPr>
            <w:pStyle w:val="TOC2"/>
            <w:tabs>
              <w:tab w:val="left" w:pos="880"/>
              <w:tab w:val="right" w:leader="dot" w:pos="9350"/>
            </w:tabs>
            <w:rPr>
              <w:rFonts w:asciiTheme="minorHAnsi" w:eastAsiaTheme="minorEastAsia" w:hAnsiTheme="minorHAnsi" w:cstheme="minorBidi"/>
              <w:noProof/>
              <w:color w:val="auto"/>
            </w:rPr>
          </w:pPr>
          <w:hyperlink w:anchor="_Toc512777573" w:history="1">
            <w:r w:rsidR="009F1783" w:rsidRPr="00762228">
              <w:rPr>
                <w:rStyle w:val="Hyperlink"/>
                <w:noProof/>
              </w:rPr>
              <w:t>8.1</w:t>
            </w:r>
            <w:r w:rsidR="009F1783">
              <w:rPr>
                <w:rFonts w:asciiTheme="minorHAnsi" w:eastAsiaTheme="minorEastAsia" w:hAnsiTheme="minorHAnsi" w:cstheme="minorBidi"/>
                <w:noProof/>
                <w:color w:val="auto"/>
              </w:rPr>
              <w:tab/>
            </w:r>
            <w:r w:rsidR="009F1783" w:rsidRPr="00762228">
              <w:rPr>
                <w:rStyle w:val="Hyperlink"/>
                <w:noProof/>
              </w:rPr>
              <w:t>Study Design</w:t>
            </w:r>
            <w:r w:rsidR="009F1783">
              <w:rPr>
                <w:noProof/>
                <w:webHidden/>
              </w:rPr>
              <w:tab/>
            </w:r>
            <w:r w:rsidR="009F1783">
              <w:rPr>
                <w:noProof/>
                <w:webHidden/>
              </w:rPr>
              <w:fldChar w:fldCharType="begin"/>
            </w:r>
            <w:r w:rsidR="009F1783">
              <w:rPr>
                <w:noProof/>
                <w:webHidden/>
              </w:rPr>
              <w:instrText xml:space="preserve"> PAGEREF _Toc512777573 \h </w:instrText>
            </w:r>
            <w:r w:rsidR="009F1783">
              <w:rPr>
                <w:noProof/>
                <w:webHidden/>
              </w:rPr>
            </w:r>
            <w:r w:rsidR="009F1783">
              <w:rPr>
                <w:noProof/>
                <w:webHidden/>
              </w:rPr>
              <w:fldChar w:fldCharType="separate"/>
            </w:r>
            <w:r w:rsidR="009F1783">
              <w:rPr>
                <w:noProof/>
                <w:webHidden/>
              </w:rPr>
              <w:t>7</w:t>
            </w:r>
            <w:r w:rsidR="009F1783">
              <w:rPr>
                <w:noProof/>
                <w:webHidden/>
              </w:rPr>
              <w:fldChar w:fldCharType="end"/>
            </w:r>
          </w:hyperlink>
        </w:p>
        <w:p w14:paraId="0531D66C" w14:textId="0D7CD644" w:rsidR="009F1783" w:rsidRDefault="000041F0">
          <w:pPr>
            <w:pStyle w:val="TOC2"/>
            <w:tabs>
              <w:tab w:val="left" w:pos="880"/>
              <w:tab w:val="right" w:leader="dot" w:pos="9350"/>
            </w:tabs>
            <w:rPr>
              <w:rFonts w:asciiTheme="minorHAnsi" w:eastAsiaTheme="minorEastAsia" w:hAnsiTheme="minorHAnsi" w:cstheme="minorBidi"/>
              <w:noProof/>
              <w:color w:val="auto"/>
            </w:rPr>
          </w:pPr>
          <w:hyperlink w:anchor="_Toc512777574" w:history="1">
            <w:r w:rsidR="009F1783" w:rsidRPr="00762228">
              <w:rPr>
                <w:rStyle w:val="Hyperlink"/>
                <w:noProof/>
              </w:rPr>
              <w:t>8.2</w:t>
            </w:r>
            <w:r w:rsidR="009F1783">
              <w:rPr>
                <w:rFonts w:asciiTheme="minorHAnsi" w:eastAsiaTheme="minorEastAsia" w:hAnsiTheme="minorHAnsi" w:cstheme="minorBidi"/>
                <w:noProof/>
                <w:color w:val="auto"/>
              </w:rPr>
              <w:tab/>
            </w:r>
            <w:r w:rsidR="009F1783" w:rsidRPr="00762228">
              <w:rPr>
                <w:rStyle w:val="Hyperlink"/>
                <w:noProof/>
              </w:rPr>
              <w:t>Data Source(s)</w:t>
            </w:r>
            <w:r w:rsidR="009F1783">
              <w:rPr>
                <w:noProof/>
                <w:webHidden/>
              </w:rPr>
              <w:tab/>
            </w:r>
            <w:r w:rsidR="009F1783">
              <w:rPr>
                <w:noProof/>
                <w:webHidden/>
              </w:rPr>
              <w:fldChar w:fldCharType="begin"/>
            </w:r>
            <w:r w:rsidR="009F1783">
              <w:rPr>
                <w:noProof/>
                <w:webHidden/>
              </w:rPr>
              <w:instrText xml:space="preserve"> PAGEREF _Toc512777574 \h </w:instrText>
            </w:r>
            <w:r w:rsidR="009F1783">
              <w:rPr>
                <w:noProof/>
                <w:webHidden/>
              </w:rPr>
            </w:r>
            <w:r w:rsidR="009F1783">
              <w:rPr>
                <w:noProof/>
                <w:webHidden/>
              </w:rPr>
              <w:fldChar w:fldCharType="separate"/>
            </w:r>
            <w:r w:rsidR="009F1783">
              <w:rPr>
                <w:noProof/>
                <w:webHidden/>
              </w:rPr>
              <w:t>8</w:t>
            </w:r>
            <w:r w:rsidR="009F1783">
              <w:rPr>
                <w:noProof/>
                <w:webHidden/>
              </w:rPr>
              <w:fldChar w:fldCharType="end"/>
            </w:r>
          </w:hyperlink>
        </w:p>
        <w:p w14:paraId="63FB99AA" w14:textId="69891B57" w:rsidR="009F1783" w:rsidRDefault="000041F0">
          <w:pPr>
            <w:pStyle w:val="TOC2"/>
            <w:tabs>
              <w:tab w:val="left" w:pos="880"/>
              <w:tab w:val="right" w:leader="dot" w:pos="9350"/>
            </w:tabs>
            <w:rPr>
              <w:rFonts w:asciiTheme="minorHAnsi" w:eastAsiaTheme="minorEastAsia" w:hAnsiTheme="minorHAnsi" w:cstheme="minorBidi"/>
              <w:noProof/>
              <w:color w:val="auto"/>
            </w:rPr>
          </w:pPr>
          <w:hyperlink w:anchor="_Toc512777575" w:history="1">
            <w:r w:rsidR="009F1783" w:rsidRPr="00762228">
              <w:rPr>
                <w:rStyle w:val="Hyperlink"/>
                <w:noProof/>
              </w:rPr>
              <w:t>8.3</w:t>
            </w:r>
            <w:r w:rsidR="009F1783">
              <w:rPr>
                <w:rFonts w:asciiTheme="minorHAnsi" w:eastAsiaTheme="minorEastAsia" w:hAnsiTheme="minorHAnsi" w:cstheme="minorBidi"/>
                <w:noProof/>
                <w:color w:val="auto"/>
              </w:rPr>
              <w:tab/>
            </w:r>
            <w:r w:rsidR="009F1783" w:rsidRPr="00762228">
              <w:rPr>
                <w:rStyle w:val="Hyperlink"/>
                <w:noProof/>
              </w:rPr>
              <w:t>Study population</w:t>
            </w:r>
            <w:r w:rsidR="009F1783">
              <w:rPr>
                <w:noProof/>
                <w:webHidden/>
              </w:rPr>
              <w:tab/>
            </w:r>
            <w:r w:rsidR="009F1783">
              <w:rPr>
                <w:noProof/>
                <w:webHidden/>
              </w:rPr>
              <w:fldChar w:fldCharType="begin"/>
            </w:r>
            <w:r w:rsidR="009F1783">
              <w:rPr>
                <w:noProof/>
                <w:webHidden/>
              </w:rPr>
              <w:instrText xml:space="preserve"> PAGEREF _Toc512777575 \h </w:instrText>
            </w:r>
            <w:r w:rsidR="009F1783">
              <w:rPr>
                <w:noProof/>
                <w:webHidden/>
              </w:rPr>
            </w:r>
            <w:r w:rsidR="009F1783">
              <w:rPr>
                <w:noProof/>
                <w:webHidden/>
              </w:rPr>
              <w:fldChar w:fldCharType="separate"/>
            </w:r>
            <w:r w:rsidR="009F1783">
              <w:rPr>
                <w:noProof/>
                <w:webHidden/>
              </w:rPr>
              <w:t>9</w:t>
            </w:r>
            <w:r w:rsidR="009F1783">
              <w:rPr>
                <w:noProof/>
                <w:webHidden/>
              </w:rPr>
              <w:fldChar w:fldCharType="end"/>
            </w:r>
          </w:hyperlink>
        </w:p>
        <w:p w14:paraId="464303F2" w14:textId="1A6AC891" w:rsidR="009F1783" w:rsidRDefault="000041F0">
          <w:pPr>
            <w:pStyle w:val="TOC3"/>
            <w:tabs>
              <w:tab w:val="left" w:pos="1320"/>
              <w:tab w:val="right" w:leader="dot" w:pos="9350"/>
            </w:tabs>
            <w:rPr>
              <w:rFonts w:asciiTheme="minorHAnsi" w:eastAsiaTheme="minorEastAsia" w:hAnsiTheme="minorHAnsi" w:cstheme="minorBidi"/>
              <w:noProof/>
              <w:color w:val="auto"/>
            </w:rPr>
          </w:pPr>
          <w:hyperlink w:anchor="_Toc512777576" w:history="1">
            <w:r w:rsidR="009F1783" w:rsidRPr="00762228">
              <w:rPr>
                <w:rStyle w:val="Hyperlink"/>
                <w:noProof/>
              </w:rPr>
              <w:t>8.3.1</w:t>
            </w:r>
            <w:r w:rsidR="009F1783">
              <w:rPr>
                <w:rFonts w:asciiTheme="minorHAnsi" w:eastAsiaTheme="minorEastAsia" w:hAnsiTheme="minorHAnsi" w:cstheme="minorBidi"/>
                <w:noProof/>
                <w:color w:val="auto"/>
              </w:rPr>
              <w:tab/>
            </w:r>
            <w:r w:rsidR="009F1783" w:rsidRPr="00762228">
              <w:rPr>
                <w:rStyle w:val="Hyperlink"/>
                <w:noProof/>
              </w:rPr>
              <w:t>Criteria common to both target and comparator cohorts</w:t>
            </w:r>
            <w:r w:rsidR="009F1783">
              <w:rPr>
                <w:noProof/>
                <w:webHidden/>
              </w:rPr>
              <w:tab/>
            </w:r>
            <w:r w:rsidR="009F1783">
              <w:rPr>
                <w:noProof/>
                <w:webHidden/>
              </w:rPr>
              <w:fldChar w:fldCharType="begin"/>
            </w:r>
            <w:r w:rsidR="009F1783">
              <w:rPr>
                <w:noProof/>
                <w:webHidden/>
              </w:rPr>
              <w:instrText xml:space="preserve"> PAGEREF _Toc512777576 \h </w:instrText>
            </w:r>
            <w:r w:rsidR="009F1783">
              <w:rPr>
                <w:noProof/>
                <w:webHidden/>
              </w:rPr>
            </w:r>
            <w:r w:rsidR="009F1783">
              <w:rPr>
                <w:noProof/>
                <w:webHidden/>
              </w:rPr>
              <w:fldChar w:fldCharType="separate"/>
            </w:r>
            <w:r w:rsidR="009F1783">
              <w:rPr>
                <w:noProof/>
                <w:webHidden/>
              </w:rPr>
              <w:t>9</w:t>
            </w:r>
            <w:r w:rsidR="009F1783">
              <w:rPr>
                <w:noProof/>
                <w:webHidden/>
              </w:rPr>
              <w:fldChar w:fldCharType="end"/>
            </w:r>
          </w:hyperlink>
        </w:p>
        <w:p w14:paraId="13FB380E" w14:textId="43E7FD5B" w:rsidR="009F1783" w:rsidRDefault="000041F0">
          <w:pPr>
            <w:pStyle w:val="TOC2"/>
            <w:tabs>
              <w:tab w:val="left" w:pos="880"/>
              <w:tab w:val="right" w:leader="dot" w:pos="9350"/>
            </w:tabs>
            <w:rPr>
              <w:rFonts w:asciiTheme="minorHAnsi" w:eastAsiaTheme="minorEastAsia" w:hAnsiTheme="minorHAnsi" w:cstheme="minorBidi"/>
              <w:noProof/>
              <w:color w:val="auto"/>
            </w:rPr>
          </w:pPr>
          <w:hyperlink w:anchor="_Toc512777577" w:history="1">
            <w:r w:rsidR="009F1783" w:rsidRPr="00762228">
              <w:rPr>
                <w:rStyle w:val="Hyperlink"/>
                <w:noProof/>
              </w:rPr>
              <w:t>8.4</w:t>
            </w:r>
            <w:r w:rsidR="009F1783">
              <w:rPr>
                <w:rFonts w:asciiTheme="minorHAnsi" w:eastAsiaTheme="minorEastAsia" w:hAnsiTheme="minorHAnsi" w:cstheme="minorBidi"/>
                <w:noProof/>
                <w:color w:val="auto"/>
              </w:rPr>
              <w:tab/>
            </w:r>
            <w:r w:rsidR="009F1783" w:rsidRPr="00762228">
              <w:rPr>
                <w:rStyle w:val="Hyperlink"/>
                <w:noProof/>
              </w:rPr>
              <w:t>Exposures</w:t>
            </w:r>
            <w:r w:rsidR="009F1783">
              <w:rPr>
                <w:noProof/>
                <w:webHidden/>
              </w:rPr>
              <w:tab/>
            </w:r>
            <w:r w:rsidR="009F1783">
              <w:rPr>
                <w:noProof/>
                <w:webHidden/>
              </w:rPr>
              <w:fldChar w:fldCharType="begin"/>
            </w:r>
            <w:r w:rsidR="009F1783">
              <w:rPr>
                <w:noProof/>
                <w:webHidden/>
              </w:rPr>
              <w:instrText xml:space="preserve"> PAGEREF _Toc512777577 \h </w:instrText>
            </w:r>
            <w:r w:rsidR="009F1783">
              <w:rPr>
                <w:noProof/>
                <w:webHidden/>
              </w:rPr>
            </w:r>
            <w:r w:rsidR="009F1783">
              <w:rPr>
                <w:noProof/>
                <w:webHidden/>
              </w:rPr>
              <w:fldChar w:fldCharType="separate"/>
            </w:r>
            <w:r w:rsidR="009F1783">
              <w:rPr>
                <w:noProof/>
                <w:webHidden/>
              </w:rPr>
              <w:t>10</w:t>
            </w:r>
            <w:r w:rsidR="009F1783">
              <w:rPr>
                <w:noProof/>
                <w:webHidden/>
              </w:rPr>
              <w:fldChar w:fldCharType="end"/>
            </w:r>
          </w:hyperlink>
        </w:p>
        <w:p w14:paraId="27A21C19" w14:textId="7DB009F6" w:rsidR="009F1783" w:rsidRDefault="000041F0">
          <w:pPr>
            <w:pStyle w:val="TOC3"/>
            <w:tabs>
              <w:tab w:val="left" w:pos="1320"/>
              <w:tab w:val="right" w:leader="dot" w:pos="9350"/>
            </w:tabs>
            <w:rPr>
              <w:rFonts w:asciiTheme="minorHAnsi" w:eastAsiaTheme="minorEastAsia" w:hAnsiTheme="minorHAnsi" w:cstheme="minorBidi"/>
              <w:noProof/>
              <w:color w:val="auto"/>
            </w:rPr>
          </w:pPr>
          <w:hyperlink w:anchor="_Toc512777578" w:history="1">
            <w:r w:rsidR="009F1783" w:rsidRPr="00762228">
              <w:rPr>
                <w:rStyle w:val="Hyperlink"/>
                <w:noProof/>
              </w:rPr>
              <w:t>8.4.1</w:t>
            </w:r>
            <w:r w:rsidR="009F1783">
              <w:rPr>
                <w:rFonts w:asciiTheme="minorHAnsi" w:eastAsiaTheme="minorEastAsia" w:hAnsiTheme="minorHAnsi" w:cstheme="minorBidi"/>
                <w:noProof/>
                <w:color w:val="auto"/>
              </w:rPr>
              <w:tab/>
            </w:r>
            <w:r w:rsidR="009F1783" w:rsidRPr="00762228">
              <w:rPr>
                <w:rStyle w:val="Hyperlink"/>
                <w:noProof/>
              </w:rPr>
              <w:t>Target: New users of tofacitinib with rheumatoid arthritis satisfying RCT criteria</w:t>
            </w:r>
            <w:r w:rsidR="009F1783">
              <w:rPr>
                <w:noProof/>
                <w:webHidden/>
              </w:rPr>
              <w:tab/>
            </w:r>
            <w:r w:rsidR="009F1783">
              <w:rPr>
                <w:noProof/>
                <w:webHidden/>
              </w:rPr>
              <w:fldChar w:fldCharType="begin"/>
            </w:r>
            <w:r w:rsidR="009F1783">
              <w:rPr>
                <w:noProof/>
                <w:webHidden/>
              </w:rPr>
              <w:instrText xml:space="preserve"> PAGEREF _Toc512777578 \h </w:instrText>
            </w:r>
            <w:r w:rsidR="009F1783">
              <w:rPr>
                <w:noProof/>
                <w:webHidden/>
              </w:rPr>
            </w:r>
            <w:r w:rsidR="009F1783">
              <w:rPr>
                <w:noProof/>
                <w:webHidden/>
              </w:rPr>
              <w:fldChar w:fldCharType="separate"/>
            </w:r>
            <w:r w:rsidR="009F1783">
              <w:rPr>
                <w:noProof/>
                <w:webHidden/>
              </w:rPr>
              <w:t>10</w:t>
            </w:r>
            <w:r w:rsidR="009F1783">
              <w:rPr>
                <w:noProof/>
                <w:webHidden/>
              </w:rPr>
              <w:fldChar w:fldCharType="end"/>
            </w:r>
          </w:hyperlink>
        </w:p>
        <w:p w14:paraId="111CA89A" w14:textId="521449E2" w:rsidR="009F1783" w:rsidRDefault="000041F0">
          <w:pPr>
            <w:pStyle w:val="TOC3"/>
            <w:tabs>
              <w:tab w:val="left" w:pos="1320"/>
              <w:tab w:val="right" w:leader="dot" w:pos="9350"/>
            </w:tabs>
            <w:rPr>
              <w:rFonts w:asciiTheme="minorHAnsi" w:eastAsiaTheme="minorEastAsia" w:hAnsiTheme="minorHAnsi" w:cstheme="minorBidi"/>
              <w:noProof/>
              <w:color w:val="auto"/>
            </w:rPr>
          </w:pPr>
          <w:hyperlink w:anchor="_Toc512777579" w:history="1">
            <w:r w:rsidR="009F1783" w:rsidRPr="00762228">
              <w:rPr>
                <w:rStyle w:val="Hyperlink"/>
                <w:noProof/>
              </w:rPr>
              <w:t>8.4.2</w:t>
            </w:r>
            <w:r w:rsidR="009F1783">
              <w:rPr>
                <w:rFonts w:asciiTheme="minorHAnsi" w:eastAsiaTheme="minorEastAsia" w:hAnsiTheme="minorHAnsi" w:cstheme="minorBidi"/>
                <w:noProof/>
                <w:color w:val="auto"/>
              </w:rPr>
              <w:tab/>
            </w:r>
            <w:r w:rsidR="009F1783" w:rsidRPr="00762228">
              <w:rPr>
                <w:rStyle w:val="Hyperlink"/>
                <w:noProof/>
              </w:rPr>
              <w:t>Target: New users of adalimumab with rheumatoid arthritis satisfying RCT criteria</w:t>
            </w:r>
            <w:r w:rsidR="009F1783">
              <w:rPr>
                <w:noProof/>
                <w:webHidden/>
              </w:rPr>
              <w:tab/>
            </w:r>
            <w:r w:rsidR="009F1783">
              <w:rPr>
                <w:noProof/>
                <w:webHidden/>
              </w:rPr>
              <w:fldChar w:fldCharType="begin"/>
            </w:r>
            <w:r w:rsidR="009F1783">
              <w:rPr>
                <w:noProof/>
                <w:webHidden/>
              </w:rPr>
              <w:instrText xml:space="preserve"> PAGEREF _Toc512777579 \h </w:instrText>
            </w:r>
            <w:r w:rsidR="009F1783">
              <w:rPr>
                <w:noProof/>
                <w:webHidden/>
              </w:rPr>
            </w:r>
            <w:r w:rsidR="009F1783">
              <w:rPr>
                <w:noProof/>
                <w:webHidden/>
              </w:rPr>
              <w:fldChar w:fldCharType="separate"/>
            </w:r>
            <w:r w:rsidR="009F1783">
              <w:rPr>
                <w:noProof/>
                <w:webHidden/>
              </w:rPr>
              <w:t>10</w:t>
            </w:r>
            <w:r w:rsidR="009F1783">
              <w:rPr>
                <w:noProof/>
                <w:webHidden/>
              </w:rPr>
              <w:fldChar w:fldCharType="end"/>
            </w:r>
          </w:hyperlink>
        </w:p>
        <w:p w14:paraId="137CD44B" w14:textId="76C78CB6" w:rsidR="009F1783" w:rsidRDefault="000041F0">
          <w:pPr>
            <w:pStyle w:val="TOC3"/>
            <w:tabs>
              <w:tab w:val="left" w:pos="1320"/>
              <w:tab w:val="right" w:leader="dot" w:pos="9350"/>
            </w:tabs>
            <w:rPr>
              <w:rFonts w:asciiTheme="minorHAnsi" w:eastAsiaTheme="minorEastAsia" w:hAnsiTheme="minorHAnsi" w:cstheme="minorBidi"/>
              <w:noProof/>
              <w:color w:val="auto"/>
            </w:rPr>
          </w:pPr>
          <w:hyperlink w:anchor="_Toc512777580" w:history="1">
            <w:r w:rsidR="009F1783" w:rsidRPr="00762228">
              <w:rPr>
                <w:rStyle w:val="Hyperlink"/>
                <w:noProof/>
              </w:rPr>
              <w:t>8.4.3</w:t>
            </w:r>
            <w:r w:rsidR="009F1783">
              <w:rPr>
                <w:rFonts w:asciiTheme="minorHAnsi" w:eastAsiaTheme="minorEastAsia" w:hAnsiTheme="minorHAnsi" w:cstheme="minorBidi"/>
                <w:noProof/>
                <w:color w:val="auto"/>
              </w:rPr>
              <w:tab/>
            </w:r>
            <w:r w:rsidR="009F1783" w:rsidRPr="00762228">
              <w:rPr>
                <w:rStyle w:val="Hyperlink"/>
                <w:noProof/>
              </w:rPr>
              <w:t>Target: New users of etanercept with rheumatoid arthritis satisfying RCT criteria</w:t>
            </w:r>
            <w:r w:rsidR="009F1783">
              <w:rPr>
                <w:noProof/>
                <w:webHidden/>
              </w:rPr>
              <w:tab/>
            </w:r>
            <w:r w:rsidR="009F1783">
              <w:rPr>
                <w:noProof/>
                <w:webHidden/>
              </w:rPr>
              <w:fldChar w:fldCharType="begin"/>
            </w:r>
            <w:r w:rsidR="009F1783">
              <w:rPr>
                <w:noProof/>
                <w:webHidden/>
              </w:rPr>
              <w:instrText xml:space="preserve"> PAGEREF _Toc512777580 \h </w:instrText>
            </w:r>
            <w:r w:rsidR="009F1783">
              <w:rPr>
                <w:noProof/>
                <w:webHidden/>
              </w:rPr>
            </w:r>
            <w:r w:rsidR="009F1783">
              <w:rPr>
                <w:noProof/>
                <w:webHidden/>
              </w:rPr>
              <w:fldChar w:fldCharType="separate"/>
            </w:r>
            <w:r w:rsidR="009F1783">
              <w:rPr>
                <w:noProof/>
                <w:webHidden/>
              </w:rPr>
              <w:t>10</w:t>
            </w:r>
            <w:r w:rsidR="009F1783">
              <w:rPr>
                <w:noProof/>
                <w:webHidden/>
              </w:rPr>
              <w:fldChar w:fldCharType="end"/>
            </w:r>
          </w:hyperlink>
        </w:p>
        <w:p w14:paraId="36E90B80" w14:textId="5B5261E8" w:rsidR="009F1783" w:rsidRDefault="000041F0">
          <w:pPr>
            <w:pStyle w:val="TOC3"/>
            <w:tabs>
              <w:tab w:val="left" w:pos="1320"/>
              <w:tab w:val="right" w:leader="dot" w:pos="9350"/>
            </w:tabs>
            <w:rPr>
              <w:rFonts w:asciiTheme="minorHAnsi" w:eastAsiaTheme="minorEastAsia" w:hAnsiTheme="minorHAnsi" w:cstheme="minorBidi"/>
              <w:noProof/>
              <w:color w:val="auto"/>
            </w:rPr>
          </w:pPr>
          <w:hyperlink w:anchor="_Toc512777581" w:history="1">
            <w:r w:rsidR="009F1783" w:rsidRPr="00762228">
              <w:rPr>
                <w:rStyle w:val="Hyperlink"/>
                <w:noProof/>
              </w:rPr>
              <w:t>8.4.4</w:t>
            </w:r>
            <w:r w:rsidR="009F1783">
              <w:rPr>
                <w:rFonts w:asciiTheme="minorHAnsi" w:eastAsiaTheme="minorEastAsia" w:hAnsiTheme="minorHAnsi" w:cstheme="minorBidi"/>
                <w:noProof/>
                <w:color w:val="auto"/>
              </w:rPr>
              <w:tab/>
            </w:r>
            <w:r w:rsidR="009F1783" w:rsidRPr="00762228">
              <w:rPr>
                <w:rStyle w:val="Hyperlink"/>
                <w:noProof/>
              </w:rPr>
              <w:t>Target: New users of tofacitinib with rheumatoid arthritis</w:t>
            </w:r>
            <w:r w:rsidR="009F1783">
              <w:rPr>
                <w:noProof/>
                <w:webHidden/>
              </w:rPr>
              <w:tab/>
            </w:r>
            <w:r w:rsidR="009F1783">
              <w:rPr>
                <w:noProof/>
                <w:webHidden/>
              </w:rPr>
              <w:fldChar w:fldCharType="begin"/>
            </w:r>
            <w:r w:rsidR="009F1783">
              <w:rPr>
                <w:noProof/>
                <w:webHidden/>
              </w:rPr>
              <w:instrText xml:space="preserve"> PAGEREF _Toc512777581 \h </w:instrText>
            </w:r>
            <w:r w:rsidR="009F1783">
              <w:rPr>
                <w:noProof/>
                <w:webHidden/>
              </w:rPr>
            </w:r>
            <w:r w:rsidR="009F1783">
              <w:rPr>
                <w:noProof/>
                <w:webHidden/>
              </w:rPr>
              <w:fldChar w:fldCharType="separate"/>
            </w:r>
            <w:r w:rsidR="009F1783">
              <w:rPr>
                <w:noProof/>
                <w:webHidden/>
              </w:rPr>
              <w:t>10</w:t>
            </w:r>
            <w:r w:rsidR="009F1783">
              <w:rPr>
                <w:noProof/>
                <w:webHidden/>
              </w:rPr>
              <w:fldChar w:fldCharType="end"/>
            </w:r>
          </w:hyperlink>
        </w:p>
        <w:p w14:paraId="256B0791" w14:textId="672BDF54" w:rsidR="009F1783" w:rsidRDefault="000041F0">
          <w:pPr>
            <w:pStyle w:val="TOC3"/>
            <w:tabs>
              <w:tab w:val="left" w:pos="1320"/>
              <w:tab w:val="right" w:leader="dot" w:pos="9350"/>
            </w:tabs>
            <w:rPr>
              <w:rFonts w:asciiTheme="minorHAnsi" w:eastAsiaTheme="minorEastAsia" w:hAnsiTheme="minorHAnsi" w:cstheme="minorBidi"/>
              <w:noProof/>
              <w:color w:val="auto"/>
            </w:rPr>
          </w:pPr>
          <w:hyperlink w:anchor="_Toc512777582" w:history="1">
            <w:r w:rsidR="009F1783" w:rsidRPr="00762228">
              <w:rPr>
                <w:rStyle w:val="Hyperlink"/>
                <w:noProof/>
              </w:rPr>
              <w:t>8.4.5</w:t>
            </w:r>
            <w:r w:rsidR="009F1783">
              <w:rPr>
                <w:rFonts w:asciiTheme="minorHAnsi" w:eastAsiaTheme="minorEastAsia" w:hAnsiTheme="minorHAnsi" w:cstheme="minorBidi"/>
                <w:noProof/>
                <w:color w:val="auto"/>
              </w:rPr>
              <w:tab/>
            </w:r>
            <w:r w:rsidR="009F1783" w:rsidRPr="00762228">
              <w:rPr>
                <w:rStyle w:val="Hyperlink"/>
                <w:noProof/>
              </w:rPr>
              <w:t>Target: New users of adalimumab with rheumatoid arthritis</w:t>
            </w:r>
            <w:r w:rsidR="009F1783">
              <w:rPr>
                <w:noProof/>
                <w:webHidden/>
              </w:rPr>
              <w:tab/>
            </w:r>
            <w:r w:rsidR="009F1783">
              <w:rPr>
                <w:noProof/>
                <w:webHidden/>
              </w:rPr>
              <w:fldChar w:fldCharType="begin"/>
            </w:r>
            <w:r w:rsidR="009F1783">
              <w:rPr>
                <w:noProof/>
                <w:webHidden/>
              </w:rPr>
              <w:instrText xml:space="preserve"> PAGEREF _Toc512777582 \h </w:instrText>
            </w:r>
            <w:r w:rsidR="009F1783">
              <w:rPr>
                <w:noProof/>
                <w:webHidden/>
              </w:rPr>
            </w:r>
            <w:r w:rsidR="009F1783">
              <w:rPr>
                <w:noProof/>
                <w:webHidden/>
              </w:rPr>
              <w:fldChar w:fldCharType="separate"/>
            </w:r>
            <w:r w:rsidR="009F1783">
              <w:rPr>
                <w:noProof/>
                <w:webHidden/>
              </w:rPr>
              <w:t>10</w:t>
            </w:r>
            <w:r w:rsidR="009F1783">
              <w:rPr>
                <w:noProof/>
                <w:webHidden/>
              </w:rPr>
              <w:fldChar w:fldCharType="end"/>
            </w:r>
          </w:hyperlink>
        </w:p>
        <w:p w14:paraId="160E05E4" w14:textId="43D9E7F2" w:rsidR="009F1783" w:rsidRDefault="000041F0">
          <w:pPr>
            <w:pStyle w:val="TOC3"/>
            <w:tabs>
              <w:tab w:val="left" w:pos="1320"/>
              <w:tab w:val="right" w:leader="dot" w:pos="9350"/>
            </w:tabs>
            <w:rPr>
              <w:rFonts w:asciiTheme="minorHAnsi" w:eastAsiaTheme="minorEastAsia" w:hAnsiTheme="minorHAnsi" w:cstheme="minorBidi"/>
              <w:noProof/>
              <w:color w:val="auto"/>
            </w:rPr>
          </w:pPr>
          <w:hyperlink w:anchor="_Toc512777583" w:history="1">
            <w:r w:rsidR="009F1783" w:rsidRPr="00762228">
              <w:rPr>
                <w:rStyle w:val="Hyperlink"/>
                <w:noProof/>
              </w:rPr>
              <w:t>8.4.6</w:t>
            </w:r>
            <w:r w:rsidR="009F1783">
              <w:rPr>
                <w:rFonts w:asciiTheme="minorHAnsi" w:eastAsiaTheme="minorEastAsia" w:hAnsiTheme="minorHAnsi" w:cstheme="minorBidi"/>
                <w:noProof/>
                <w:color w:val="auto"/>
              </w:rPr>
              <w:tab/>
            </w:r>
            <w:r w:rsidR="009F1783" w:rsidRPr="00762228">
              <w:rPr>
                <w:rStyle w:val="Hyperlink"/>
                <w:noProof/>
              </w:rPr>
              <w:t>Target: New users of etanercept with rheumatoid arthritis</w:t>
            </w:r>
            <w:r w:rsidR="009F1783">
              <w:rPr>
                <w:noProof/>
                <w:webHidden/>
              </w:rPr>
              <w:tab/>
            </w:r>
            <w:r w:rsidR="009F1783">
              <w:rPr>
                <w:noProof/>
                <w:webHidden/>
              </w:rPr>
              <w:fldChar w:fldCharType="begin"/>
            </w:r>
            <w:r w:rsidR="009F1783">
              <w:rPr>
                <w:noProof/>
                <w:webHidden/>
              </w:rPr>
              <w:instrText xml:space="preserve"> PAGEREF _Toc512777583 \h </w:instrText>
            </w:r>
            <w:r w:rsidR="009F1783">
              <w:rPr>
                <w:noProof/>
                <w:webHidden/>
              </w:rPr>
            </w:r>
            <w:r w:rsidR="009F1783">
              <w:rPr>
                <w:noProof/>
                <w:webHidden/>
              </w:rPr>
              <w:fldChar w:fldCharType="separate"/>
            </w:r>
            <w:r w:rsidR="009F1783">
              <w:rPr>
                <w:noProof/>
                <w:webHidden/>
              </w:rPr>
              <w:t>10</w:t>
            </w:r>
            <w:r w:rsidR="009F1783">
              <w:rPr>
                <w:noProof/>
                <w:webHidden/>
              </w:rPr>
              <w:fldChar w:fldCharType="end"/>
            </w:r>
          </w:hyperlink>
        </w:p>
        <w:p w14:paraId="3304C8DB" w14:textId="2AE39C66" w:rsidR="009F1783" w:rsidRDefault="000041F0">
          <w:pPr>
            <w:pStyle w:val="TOC2"/>
            <w:tabs>
              <w:tab w:val="left" w:pos="880"/>
              <w:tab w:val="right" w:leader="dot" w:pos="9350"/>
            </w:tabs>
            <w:rPr>
              <w:rFonts w:asciiTheme="minorHAnsi" w:eastAsiaTheme="minorEastAsia" w:hAnsiTheme="minorHAnsi" w:cstheme="minorBidi"/>
              <w:noProof/>
              <w:color w:val="auto"/>
            </w:rPr>
          </w:pPr>
          <w:hyperlink w:anchor="_Toc512777584" w:history="1">
            <w:r w:rsidR="009F1783" w:rsidRPr="00762228">
              <w:rPr>
                <w:rStyle w:val="Hyperlink"/>
                <w:noProof/>
              </w:rPr>
              <w:t>8.5</w:t>
            </w:r>
            <w:r w:rsidR="009F1783">
              <w:rPr>
                <w:rFonts w:asciiTheme="minorHAnsi" w:eastAsiaTheme="minorEastAsia" w:hAnsiTheme="minorHAnsi" w:cstheme="minorBidi"/>
                <w:noProof/>
                <w:color w:val="auto"/>
              </w:rPr>
              <w:tab/>
            </w:r>
            <w:r w:rsidR="009F1783" w:rsidRPr="00762228">
              <w:rPr>
                <w:rStyle w:val="Hyperlink"/>
                <w:noProof/>
              </w:rPr>
              <w:t>Outcomes</w:t>
            </w:r>
            <w:r w:rsidR="009F1783">
              <w:rPr>
                <w:noProof/>
                <w:webHidden/>
              </w:rPr>
              <w:tab/>
            </w:r>
            <w:r w:rsidR="009F1783">
              <w:rPr>
                <w:noProof/>
                <w:webHidden/>
              </w:rPr>
              <w:fldChar w:fldCharType="begin"/>
            </w:r>
            <w:r w:rsidR="009F1783">
              <w:rPr>
                <w:noProof/>
                <w:webHidden/>
              </w:rPr>
              <w:instrText xml:space="preserve"> PAGEREF _Toc512777584 \h </w:instrText>
            </w:r>
            <w:r w:rsidR="009F1783">
              <w:rPr>
                <w:noProof/>
                <w:webHidden/>
              </w:rPr>
            </w:r>
            <w:r w:rsidR="009F1783">
              <w:rPr>
                <w:noProof/>
                <w:webHidden/>
              </w:rPr>
              <w:fldChar w:fldCharType="separate"/>
            </w:r>
            <w:r w:rsidR="009F1783">
              <w:rPr>
                <w:noProof/>
                <w:webHidden/>
              </w:rPr>
              <w:t>10</w:t>
            </w:r>
            <w:r w:rsidR="009F1783">
              <w:rPr>
                <w:noProof/>
                <w:webHidden/>
              </w:rPr>
              <w:fldChar w:fldCharType="end"/>
            </w:r>
          </w:hyperlink>
        </w:p>
        <w:p w14:paraId="599A48E8" w14:textId="3940E79C" w:rsidR="009F1783" w:rsidRDefault="000041F0">
          <w:pPr>
            <w:pStyle w:val="TOC3"/>
            <w:tabs>
              <w:tab w:val="left" w:pos="1320"/>
              <w:tab w:val="right" w:leader="dot" w:pos="9350"/>
            </w:tabs>
            <w:rPr>
              <w:rFonts w:asciiTheme="minorHAnsi" w:eastAsiaTheme="minorEastAsia" w:hAnsiTheme="minorHAnsi" w:cstheme="minorBidi"/>
              <w:noProof/>
              <w:color w:val="auto"/>
            </w:rPr>
          </w:pPr>
          <w:hyperlink w:anchor="_Toc512777585" w:history="1">
            <w:r w:rsidR="009F1783" w:rsidRPr="00762228">
              <w:rPr>
                <w:rStyle w:val="Hyperlink"/>
                <w:noProof/>
              </w:rPr>
              <w:t>8.5.1</w:t>
            </w:r>
            <w:r w:rsidR="009F1783">
              <w:rPr>
                <w:rFonts w:asciiTheme="minorHAnsi" w:eastAsiaTheme="minorEastAsia" w:hAnsiTheme="minorHAnsi" w:cstheme="minorBidi"/>
                <w:noProof/>
                <w:color w:val="auto"/>
              </w:rPr>
              <w:tab/>
            </w:r>
            <w:r w:rsidR="009F1783" w:rsidRPr="00762228">
              <w:rPr>
                <w:rStyle w:val="Hyperlink"/>
                <w:noProof/>
              </w:rPr>
              <w:t>Malignancies excluded non-melanoma skin cancer (NMSC)</w:t>
            </w:r>
            <w:r w:rsidR="009F1783">
              <w:rPr>
                <w:noProof/>
                <w:webHidden/>
              </w:rPr>
              <w:tab/>
            </w:r>
            <w:r w:rsidR="009F1783">
              <w:rPr>
                <w:noProof/>
                <w:webHidden/>
              </w:rPr>
              <w:fldChar w:fldCharType="begin"/>
            </w:r>
            <w:r w:rsidR="009F1783">
              <w:rPr>
                <w:noProof/>
                <w:webHidden/>
              </w:rPr>
              <w:instrText xml:space="preserve"> PAGEREF _Toc512777585 \h </w:instrText>
            </w:r>
            <w:r w:rsidR="009F1783">
              <w:rPr>
                <w:noProof/>
                <w:webHidden/>
              </w:rPr>
            </w:r>
            <w:r w:rsidR="009F1783">
              <w:rPr>
                <w:noProof/>
                <w:webHidden/>
              </w:rPr>
              <w:fldChar w:fldCharType="separate"/>
            </w:r>
            <w:r w:rsidR="009F1783">
              <w:rPr>
                <w:noProof/>
                <w:webHidden/>
              </w:rPr>
              <w:t>10</w:t>
            </w:r>
            <w:r w:rsidR="009F1783">
              <w:rPr>
                <w:noProof/>
                <w:webHidden/>
              </w:rPr>
              <w:fldChar w:fldCharType="end"/>
            </w:r>
          </w:hyperlink>
        </w:p>
        <w:p w14:paraId="0EEBD3D6" w14:textId="2EE77F80" w:rsidR="009F1783" w:rsidRDefault="000041F0">
          <w:pPr>
            <w:pStyle w:val="TOC3"/>
            <w:tabs>
              <w:tab w:val="left" w:pos="1320"/>
              <w:tab w:val="right" w:leader="dot" w:pos="9350"/>
            </w:tabs>
            <w:rPr>
              <w:rFonts w:asciiTheme="minorHAnsi" w:eastAsiaTheme="minorEastAsia" w:hAnsiTheme="minorHAnsi" w:cstheme="minorBidi"/>
              <w:noProof/>
              <w:color w:val="auto"/>
            </w:rPr>
          </w:pPr>
          <w:hyperlink w:anchor="_Toc512777586" w:history="1">
            <w:r w:rsidR="009F1783" w:rsidRPr="00762228">
              <w:rPr>
                <w:rStyle w:val="Hyperlink"/>
                <w:noProof/>
              </w:rPr>
              <w:t>8.5.2</w:t>
            </w:r>
            <w:r w:rsidR="009F1783">
              <w:rPr>
                <w:rFonts w:asciiTheme="minorHAnsi" w:eastAsiaTheme="minorEastAsia" w:hAnsiTheme="minorHAnsi" w:cstheme="minorBidi"/>
                <w:noProof/>
                <w:color w:val="auto"/>
              </w:rPr>
              <w:tab/>
            </w:r>
            <w:r w:rsidR="009F1783" w:rsidRPr="00762228">
              <w:rPr>
                <w:rStyle w:val="Hyperlink"/>
                <w:noProof/>
              </w:rPr>
              <w:t>Major adverse cardiovascular events (MACE)</w:t>
            </w:r>
            <w:r w:rsidR="009F1783">
              <w:rPr>
                <w:noProof/>
                <w:webHidden/>
              </w:rPr>
              <w:tab/>
            </w:r>
            <w:r w:rsidR="009F1783">
              <w:rPr>
                <w:noProof/>
                <w:webHidden/>
              </w:rPr>
              <w:fldChar w:fldCharType="begin"/>
            </w:r>
            <w:r w:rsidR="009F1783">
              <w:rPr>
                <w:noProof/>
                <w:webHidden/>
              </w:rPr>
              <w:instrText xml:space="preserve"> PAGEREF _Toc512777586 \h </w:instrText>
            </w:r>
            <w:r w:rsidR="009F1783">
              <w:rPr>
                <w:noProof/>
                <w:webHidden/>
              </w:rPr>
            </w:r>
            <w:r w:rsidR="009F1783">
              <w:rPr>
                <w:noProof/>
                <w:webHidden/>
              </w:rPr>
              <w:fldChar w:fldCharType="separate"/>
            </w:r>
            <w:r w:rsidR="009F1783">
              <w:rPr>
                <w:noProof/>
                <w:webHidden/>
              </w:rPr>
              <w:t>10</w:t>
            </w:r>
            <w:r w:rsidR="009F1783">
              <w:rPr>
                <w:noProof/>
                <w:webHidden/>
              </w:rPr>
              <w:fldChar w:fldCharType="end"/>
            </w:r>
          </w:hyperlink>
        </w:p>
        <w:p w14:paraId="082A6D45" w14:textId="657E2948" w:rsidR="009F1783" w:rsidRDefault="000041F0">
          <w:pPr>
            <w:pStyle w:val="TOC3"/>
            <w:tabs>
              <w:tab w:val="left" w:pos="1320"/>
              <w:tab w:val="right" w:leader="dot" w:pos="9350"/>
            </w:tabs>
            <w:rPr>
              <w:rFonts w:asciiTheme="minorHAnsi" w:eastAsiaTheme="minorEastAsia" w:hAnsiTheme="minorHAnsi" w:cstheme="minorBidi"/>
              <w:noProof/>
              <w:color w:val="auto"/>
            </w:rPr>
          </w:pPr>
          <w:hyperlink w:anchor="_Toc512777587" w:history="1">
            <w:r w:rsidR="009F1783" w:rsidRPr="00762228">
              <w:rPr>
                <w:rStyle w:val="Hyperlink"/>
                <w:noProof/>
              </w:rPr>
              <w:t>8.5.3</w:t>
            </w:r>
            <w:r w:rsidR="009F1783">
              <w:rPr>
                <w:rFonts w:asciiTheme="minorHAnsi" w:eastAsiaTheme="minorEastAsia" w:hAnsiTheme="minorHAnsi" w:cstheme="minorBidi"/>
                <w:noProof/>
                <w:color w:val="auto"/>
              </w:rPr>
              <w:tab/>
            </w:r>
            <w:r w:rsidR="009F1783" w:rsidRPr="00762228">
              <w:rPr>
                <w:rStyle w:val="Hyperlink"/>
                <w:noProof/>
              </w:rPr>
              <w:t>Myocardial infarction</w:t>
            </w:r>
            <w:r w:rsidR="009F1783">
              <w:rPr>
                <w:noProof/>
                <w:webHidden/>
              </w:rPr>
              <w:tab/>
            </w:r>
            <w:r w:rsidR="009F1783">
              <w:rPr>
                <w:noProof/>
                <w:webHidden/>
              </w:rPr>
              <w:fldChar w:fldCharType="begin"/>
            </w:r>
            <w:r w:rsidR="009F1783">
              <w:rPr>
                <w:noProof/>
                <w:webHidden/>
              </w:rPr>
              <w:instrText xml:space="preserve"> PAGEREF _Toc512777587 \h </w:instrText>
            </w:r>
            <w:r w:rsidR="009F1783">
              <w:rPr>
                <w:noProof/>
                <w:webHidden/>
              </w:rPr>
            </w:r>
            <w:r w:rsidR="009F1783">
              <w:rPr>
                <w:noProof/>
                <w:webHidden/>
              </w:rPr>
              <w:fldChar w:fldCharType="separate"/>
            </w:r>
            <w:r w:rsidR="009F1783">
              <w:rPr>
                <w:noProof/>
                <w:webHidden/>
              </w:rPr>
              <w:t>10</w:t>
            </w:r>
            <w:r w:rsidR="009F1783">
              <w:rPr>
                <w:noProof/>
                <w:webHidden/>
              </w:rPr>
              <w:fldChar w:fldCharType="end"/>
            </w:r>
          </w:hyperlink>
        </w:p>
        <w:p w14:paraId="5EAEB034" w14:textId="70CF9FB8" w:rsidR="009F1783" w:rsidRDefault="000041F0">
          <w:pPr>
            <w:pStyle w:val="TOC3"/>
            <w:tabs>
              <w:tab w:val="left" w:pos="1320"/>
              <w:tab w:val="right" w:leader="dot" w:pos="9350"/>
            </w:tabs>
            <w:rPr>
              <w:rFonts w:asciiTheme="minorHAnsi" w:eastAsiaTheme="minorEastAsia" w:hAnsiTheme="minorHAnsi" w:cstheme="minorBidi"/>
              <w:noProof/>
              <w:color w:val="auto"/>
            </w:rPr>
          </w:pPr>
          <w:hyperlink w:anchor="_Toc512777588" w:history="1">
            <w:r w:rsidR="009F1783" w:rsidRPr="00762228">
              <w:rPr>
                <w:rStyle w:val="Hyperlink"/>
                <w:noProof/>
              </w:rPr>
              <w:t>8.5.4</w:t>
            </w:r>
            <w:r w:rsidR="009F1783">
              <w:rPr>
                <w:rFonts w:asciiTheme="minorHAnsi" w:eastAsiaTheme="minorEastAsia" w:hAnsiTheme="minorHAnsi" w:cstheme="minorBidi"/>
                <w:noProof/>
                <w:color w:val="auto"/>
              </w:rPr>
              <w:tab/>
            </w:r>
            <w:r w:rsidR="009F1783" w:rsidRPr="00762228">
              <w:rPr>
                <w:rStyle w:val="Hyperlink"/>
                <w:noProof/>
              </w:rPr>
              <w:t>Ischemic stroke</w:t>
            </w:r>
            <w:r w:rsidR="009F1783">
              <w:rPr>
                <w:noProof/>
                <w:webHidden/>
              </w:rPr>
              <w:tab/>
            </w:r>
            <w:r w:rsidR="009F1783">
              <w:rPr>
                <w:noProof/>
                <w:webHidden/>
              </w:rPr>
              <w:fldChar w:fldCharType="begin"/>
            </w:r>
            <w:r w:rsidR="009F1783">
              <w:rPr>
                <w:noProof/>
                <w:webHidden/>
              </w:rPr>
              <w:instrText xml:space="preserve"> PAGEREF _Toc512777588 \h </w:instrText>
            </w:r>
            <w:r w:rsidR="009F1783">
              <w:rPr>
                <w:noProof/>
                <w:webHidden/>
              </w:rPr>
            </w:r>
            <w:r w:rsidR="009F1783">
              <w:rPr>
                <w:noProof/>
                <w:webHidden/>
              </w:rPr>
              <w:fldChar w:fldCharType="separate"/>
            </w:r>
            <w:r w:rsidR="009F1783">
              <w:rPr>
                <w:noProof/>
                <w:webHidden/>
              </w:rPr>
              <w:t>10</w:t>
            </w:r>
            <w:r w:rsidR="009F1783">
              <w:rPr>
                <w:noProof/>
                <w:webHidden/>
              </w:rPr>
              <w:fldChar w:fldCharType="end"/>
            </w:r>
          </w:hyperlink>
        </w:p>
        <w:p w14:paraId="6EAAA74F" w14:textId="78A3C771" w:rsidR="009F1783" w:rsidRDefault="000041F0">
          <w:pPr>
            <w:pStyle w:val="TOC3"/>
            <w:tabs>
              <w:tab w:val="left" w:pos="1320"/>
              <w:tab w:val="right" w:leader="dot" w:pos="9350"/>
            </w:tabs>
            <w:rPr>
              <w:rFonts w:asciiTheme="minorHAnsi" w:eastAsiaTheme="minorEastAsia" w:hAnsiTheme="minorHAnsi" w:cstheme="minorBidi"/>
              <w:noProof/>
              <w:color w:val="auto"/>
            </w:rPr>
          </w:pPr>
          <w:hyperlink w:anchor="_Toc512777589" w:history="1">
            <w:r w:rsidR="009F1783" w:rsidRPr="00762228">
              <w:rPr>
                <w:rStyle w:val="Hyperlink"/>
                <w:noProof/>
              </w:rPr>
              <w:t>8.5.5</w:t>
            </w:r>
            <w:r w:rsidR="009F1783">
              <w:rPr>
                <w:rFonts w:asciiTheme="minorHAnsi" w:eastAsiaTheme="minorEastAsia" w:hAnsiTheme="minorHAnsi" w:cstheme="minorBidi"/>
                <w:noProof/>
                <w:color w:val="auto"/>
              </w:rPr>
              <w:tab/>
            </w:r>
            <w:r w:rsidR="009F1783" w:rsidRPr="00762228">
              <w:rPr>
                <w:rStyle w:val="Hyperlink"/>
                <w:noProof/>
              </w:rPr>
              <w:t>Cardiovascular death</w:t>
            </w:r>
            <w:r w:rsidR="009F1783">
              <w:rPr>
                <w:noProof/>
                <w:webHidden/>
              </w:rPr>
              <w:tab/>
            </w:r>
            <w:r w:rsidR="009F1783">
              <w:rPr>
                <w:noProof/>
                <w:webHidden/>
              </w:rPr>
              <w:fldChar w:fldCharType="begin"/>
            </w:r>
            <w:r w:rsidR="009F1783">
              <w:rPr>
                <w:noProof/>
                <w:webHidden/>
              </w:rPr>
              <w:instrText xml:space="preserve"> PAGEREF _Toc512777589 \h </w:instrText>
            </w:r>
            <w:r w:rsidR="009F1783">
              <w:rPr>
                <w:noProof/>
                <w:webHidden/>
              </w:rPr>
            </w:r>
            <w:r w:rsidR="009F1783">
              <w:rPr>
                <w:noProof/>
                <w:webHidden/>
              </w:rPr>
              <w:fldChar w:fldCharType="separate"/>
            </w:r>
            <w:r w:rsidR="009F1783">
              <w:rPr>
                <w:noProof/>
                <w:webHidden/>
              </w:rPr>
              <w:t>10</w:t>
            </w:r>
            <w:r w:rsidR="009F1783">
              <w:rPr>
                <w:noProof/>
                <w:webHidden/>
              </w:rPr>
              <w:fldChar w:fldCharType="end"/>
            </w:r>
          </w:hyperlink>
        </w:p>
        <w:p w14:paraId="23E17B89" w14:textId="5D8A16E9" w:rsidR="009F1783" w:rsidRDefault="000041F0">
          <w:pPr>
            <w:pStyle w:val="TOC3"/>
            <w:tabs>
              <w:tab w:val="left" w:pos="1320"/>
              <w:tab w:val="right" w:leader="dot" w:pos="9350"/>
            </w:tabs>
            <w:rPr>
              <w:rFonts w:asciiTheme="minorHAnsi" w:eastAsiaTheme="minorEastAsia" w:hAnsiTheme="minorHAnsi" w:cstheme="minorBidi"/>
              <w:noProof/>
              <w:color w:val="auto"/>
            </w:rPr>
          </w:pPr>
          <w:hyperlink w:anchor="_Toc512777590" w:history="1">
            <w:r w:rsidR="009F1783" w:rsidRPr="00762228">
              <w:rPr>
                <w:rStyle w:val="Hyperlink"/>
                <w:noProof/>
              </w:rPr>
              <w:t>8.5.6</w:t>
            </w:r>
            <w:r w:rsidR="009F1783">
              <w:rPr>
                <w:rFonts w:asciiTheme="minorHAnsi" w:eastAsiaTheme="minorEastAsia" w:hAnsiTheme="minorHAnsi" w:cstheme="minorBidi"/>
                <w:noProof/>
                <w:color w:val="auto"/>
              </w:rPr>
              <w:tab/>
            </w:r>
            <w:r w:rsidR="009F1783" w:rsidRPr="00762228">
              <w:rPr>
                <w:rStyle w:val="Hyperlink"/>
                <w:noProof/>
              </w:rPr>
              <w:t>Opportunistic infections</w:t>
            </w:r>
            <w:r w:rsidR="009F1783">
              <w:rPr>
                <w:noProof/>
                <w:webHidden/>
              </w:rPr>
              <w:tab/>
            </w:r>
            <w:r w:rsidR="009F1783">
              <w:rPr>
                <w:noProof/>
                <w:webHidden/>
              </w:rPr>
              <w:fldChar w:fldCharType="begin"/>
            </w:r>
            <w:r w:rsidR="009F1783">
              <w:rPr>
                <w:noProof/>
                <w:webHidden/>
              </w:rPr>
              <w:instrText xml:space="preserve"> PAGEREF _Toc512777590 \h </w:instrText>
            </w:r>
            <w:r w:rsidR="009F1783">
              <w:rPr>
                <w:noProof/>
                <w:webHidden/>
              </w:rPr>
            </w:r>
            <w:r w:rsidR="009F1783">
              <w:rPr>
                <w:noProof/>
                <w:webHidden/>
              </w:rPr>
              <w:fldChar w:fldCharType="separate"/>
            </w:r>
            <w:r w:rsidR="009F1783">
              <w:rPr>
                <w:noProof/>
                <w:webHidden/>
              </w:rPr>
              <w:t>10</w:t>
            </w:r>
            <w:r w:rsidR="009F1783">
              <w:rPr>
                <w:noProof/>
                <w:webHidden/>
              </w:rPr>
              <w:fldChar w:fldCharType="end"/>
            </w:r>
          </w:hyperlink>
        </w:p>
        <w:p w14:paraId="1C4CF7BC" w14:textId="14A50626" w:rsidR="009F1783" w:rsidRDefault="000041F0">
          <w:pPr>
            <w:pStyle w:val="TOC3"/>
            <w:tabs>
              <w:tab w:val="left" w:pos="1320"/>
              <w:tab w:val="right" w:leader="dot" w:pos="9350"/>
            </w:tabs>
            <w:rPr>
              <w:rFonts w:asciiTheme="minorHAnsi" w:eastAsiaTheme="minorEastAsia" w:hAnsiTheme="minorHAnsi" w:cstheme="minorBidi"/>
              <w:noProof/>
              <w:color w:val="auto"/>
            </w:rPr>
          </w:pPr>
          <w:hyperlink w:anchor="_Toc512777591" w:history="1">
            <w:r w:rsidR="009F1783" w:rsidRPr="00762228">
              <w:rPr>
                <w:rStyle w:val="Hyperlink"/>
                <w:noProof/>
              </w:rPr>
              <w:t>8.5.7</w:t>
            </w:r>
            <w:r w:rsidR="009F1783">
              <w:rPr>
                <w:rFonts w:asciiTheme="minorHAnsi" w:eastAsiaTheme="minorEastAsia" w:hAnsiTheme="minorHAnsi" w:cstheme="minorBidi"/>
                <w:noProof/>
                <w:color w:val="auto"/>
              </w:rPr>
              <w:tab/>
            </w:r>
            <w:r w:rsidR="009F1783" w:rsidRPr="00762228">
              <w:rPr>
                <w:rStyle w:val="Hyperlink"/>
                <w:noProof/>
              </w:rPr>
              <w:t>Hepatic events</w:t>
            </w:r>
            <w:r w:rsidR="009F1783">
              <w:rPr>
                <w:noProof/>
                <w:webHidden/>
              </w:rPr>
              <w:tab/>
            </w:r>
            <w:r w:rsidR="009F1783">
              <w:rPr>
                <w:noProof/>
                <w:webHidden/>
              </w:rPr>
              <w:fldChar w:fldCharType="begin"/>
            </w:r>
            <w:r w:rsidR="009F1783">
              <w:rPr>
                <w:noProof/>
                <w:webHidden/>
              </w:rPr>
              <w:instrText xml:space="preserve"> PAGEREF _Toc512777591 \h </w:instrText>
            </w:r>
            <w:r w:rsidR="009F1783">
              <w:rPr>
                <w:noProof/>
                <w:webHidden/>
              </w:rPr>
            </w:r>
            <w:r w:rsidR="009F1783">
              <w:rPr>
                <w:noProof/>
                <w:webHidden/>
              </w:rPr>
              <w:fldChar w:fldCharType="separate"/>
            </w:r>
            <w:r w:rsidR="009F1783">
              <w:rPr>
                <w:noProof/>
                <w:webHidden/>
              </w:rPr>
              <w:t>11</w:t>
            </w:r>
            <w:r w:rsidR="009F1783">
              <w:rPr>
                <w:noProof/>
                <w:webHidden/>
              </w:rPr>
              <w:fldChar w:fldCharType="end"/>
            </w:r>
          </w:hyperlink>
        </w:p>
        <w:p w14:paraId="4FC8AD47" w14:textId="131AB614" w:rsidR="009F1783" w:rsidRDefault="000041F0">
          <w:pPr>
            <w:pStyle w:val="TOC3"/>
            <w:tabs>
              <w:tab w:val="left" w:pos="1320"/>
              <w:tab w:val="right" w:leader="dot" w:pos="9350"/>
            </w:tabs>
            <w:rPr>
              <w:rFonts w:asciiTheme="minorHAnsi" w:eastAsiaTheme="minorEastAsia" w:hAnsiTheme="minorHAnsi" w:cstheme="minorBidi"/>
              <w:noProof/>
              <w:color w:val="auto"/>
            </w:rPr>
          </w:pPr>
          <w:hyperlink w:anchor="_Toc512777592" w:history="1">
            <w:r w:rsidR="009F1783" w:rsidRPr="00762228">
              <w:rPr>
                <w:rStyle w:val="Hyperlink"/>
                <w:noProof/>
              </w:rPr>
              <w:t>8.5.8</w:t>
            </w:r>
            <w:r w:rsidR="009F1783">
              <w:rPr>
                <w:rFonts w:asciiTheme="minorHAnsi" w:eastAsiaTheme="minorEastAsia" w:hAnsiTheme="minorHAnsi" w:cstheme="minorBidi"/>
                <w:noProof/>
                <w:color w:val="auto"/>
              </w:rPr>
              <w:tab/>
            </w:r>
            <w:r w:rsidR="009F1783" w:rsidRPr="00762228">
              <w:rPr>
                <w:rStyle w:val="Hyperlink"/>
                <w:noProof/>
              </w:rPr>
              <w:t>Cardiovascular events other than MACE</w:t>
            </w:r>
            <w:r w:rsidR="009F1783">
              <w:rPr>
                <w:noProof/>
                <w:webHidden/>
              </w:rPr>
              <w:tab/>
            </w:r>
            <w:r w:rsidR="009F1783">
              <w:rPr>
                <w:noProof/>
                <w:webHidden/>
              </w:rPr>
              <w:fldChar w:fldCharType="begin"/>
            </w:r>
            <w:r w:rsidR="009F1783">
              <w:rPr>
                <w:noProof/>
                <w:webHidden/>
              </w:rPr>
              <w:instrText xml:space="preserve"> PAGEREF _Toc512777592 \h </w:instrText>
            </w:r>
            <w:r w:rsidR="009F1783">
              <w:rPr>
                <w:noProof/>
                <w:webHidden/>
              </w:rPr>
            </w:r>
            <w:r w:rsidR="009F1783">
              <w:rPr>
                <w:noProof/>
                <w:webHidden/>
              </w:rPr>
              <w:fldChar w:fldCharType="separate"/>
            </w:r>
            <w:r w:rsidR="009F1783">
              <w:rPr>
                <w:noProof/>
                <w:webHidden/>
              </w:rPr>
              <w:t>11</w:t>
            </w:r>
            <w:r w:rsidR="009F1783">
              <w:rPr>
                <w:noProof/>
                <w:webHidden/>
              </w:rPr>
              <w:fldChar w:fldCharType="end"/>
            </w:r>
          </w:hyperlink>
        </w:p>
        <w:p w14:paraId="60AC6FA8" w14:textId="30099865" w:rsidR="009F1783" w:rsidRDefault="000041F0">
          <w:pPr>
            <w:pStyle w:val="TOC3"/>
            <w:tabs>
              <w:tab w:val="left" w:pos="1320"/>
              <w:tab w:val="right" w:leader="dot" w:pos="9350"/>
            </w:tabs>
            <w:rPr>
              <w:rFonts w:asciiTheme="minorHAnsi" w:eastAsiaTheme="minorEastAsia" w:hAnsiTheme="minorHAnsi" w:cstheme="minorBidi"/>
              <w:noProof/>
              <w:color w:val="auto"/>
            </w:rPr>
          </w:pPr>
          <w:hyperlink w:anchor="_Toc512777593" w:history="1">
            <w:r w:rsidR="009F1783" w:rsidRPr="00762228">
              <w:rPr>
                <w:rStyle w:val="Hyperlink"/>
                <w:noProof/>
              </w:rPr>
              <w:t>8.5.9</w:t>
            </w:r>
            <w:r w:rsidR="009F1783">
              <w:rPr>
                <w:rFonts w:asciiTheme="minorHAnsi" w:eastAsiaTheme="minorEastAsia" w:hAnsiTheme="minorHAnsi" w:cstheme="minorBidi"/>
                <w:noProof/>
                <w:color w:val="auto"/>
              </w:rPr>
              <w:tab/>
            </w:r>
            <w:r w:rsidR="009F1783" w:rsidRPr="00762228">
              <w:rPr>
                <w:rStyle w:val="Hyperlink"/>
                <w:noProof/>
              </w:rPr>
              <w:t>All-cause mortality</w:t>
            </w:r>
            <w:r w:rsidR="009F1783">
              <w:rPr>
                <w:noProof/>
                <w:webHidden/>
              </w:rPr>
              <w:tab/>
            </w:r>
            <w:r w:rsidR="009F1783">
              <w:rPr>
                <w:noProof/>
                <w:webHidden/>
              </w:rPr>
              <w:fldChar w:fldCharType="begin"/>
            </w:r>
            <w:r w:rsidR="009F1783">
              <w:rPr>
                <w:noProof/>
                <w:webHidden/>
              </w:rPr>
              <w:instrText xml:space="preserve"> PAGEREF _Toc512777593 \h </w:instrText>
            </w:r>
            <w:r w:rsidR="009F1783">
              <w:rPr>
                <w:noProof/>
                <w:webHidden/>
              </w:rPr>
            </w:r>
            <w:r w:rsidR="009F1783">
              <w:rPr>
                <w:noProof/>
                <w:webHidden/>
              </w:rPr>
              <w:fldChar w:fldCharType="separate"/>
            </w:r>
            <w:r w:rsidR="009F1783">
              <w:rPr>
                <w:noProof/>
                <w:webHidden/>
              </w:rPr>
              <w:t>11</w:t>
            </w:r>
            <w:r w:rsidR="009F1783">
              <w:rPr>
                <w:noProof/>
                <w:webHidden/>
              </w:rPr>
              <w:fldChar w:fldCharType="end"/>
            </w:r>
          </w:hyperlink>
        </w:p>
        <w:p w14:paraId="52446B54" w14:textId="5502DC6F" w:rsidR="009F1783" w:rsidRDefault="000041F0">
          <w:pPr>
            <w:pStyle w:val="TOC3"/>
            <w:tabs>
              <w:tab w:val="left" w:pos="1320"/>
              <w:tab w:val="right" w:leader="dot" w:pos="9350"/>
            </w:tabs>
            <w:rPr>
              <w:rFonts w:asciiTheme="minorHAnsi" w:eastAsiaTheme="minorEastAsia" w:hAnsiTheme="minorHAnsi" w:cstheme="minorBidi"/>
              <w:noProof/>
              <w:color w:val="auto"/>
            </w:rPr>
          </w:pPr>
          <w:hyperlink w:anchor="_Toc512777594" w:history="1">
            <w:r w:rsidR="009F1783" w:rsidRPr="00762228">
              <w:rPr>
                <w:rStyle w:val="Hyperlink"/>
                <w:noProof/>
              </w:rPr>
              <w:t>8.5.10</w:t>
            </w:r>
            <w:r w:rsidR="009F1783">
              <w:rPr>
                <w:rFonts w:asciiTheme="minorHAnsi" w:eastAsiaTheme="minorEastAsia" w:hAnsiTheme="minorHAnsi" w:cstheme="minorBidi"/>
                <w:noProof/>
                <w:color w:val="auto"/>
              </w:rPr>
              <w:tab/>
            </w:r>
            <w:r w:rsidR="009F1783" w:rsidRPr="00762228">
              <w:rPr>
                <w:rStyle w:val="Hyperlink"/>
                <w:noProof/>
              </w:rPr>
              <w:t>Negative control outcomes</w:t>
            </w:r>
            <w:r w:rsidR="009F1783">
              <w:rPr>
                <w:noProof/>
                <w:webHidden/>
              </w:rPr>
              <w:tab/>
            </w:r>
            <w:r w:rsidR="009F1783">
              <w:rPr>
                <w:noProof/>
                <w:webHidden/>
              </w:rPr>
              <w:fldChar w:fldCharType="begin"/>
            </w:r>
            <w:r w:rsidR="009F1783">
              <w:rPr>
                <w:noProof/>
                <w:webHidden/>
              </w:rPr>
              <w:instrText xml:space="preserve"> PAGEREF _Toc512777594 \h </w:instrText>
            </w:r>
            <w:r w:rsidR="009F1783">
              <w:rPr>
                <w:noProof/>
                <w:webHidden/>
              </w:rPr>
            </w:r>
            <w:r w:rsidR="009F1783">
              <w:rPr>
                <w:noProof/>
                <w:webHidden/>
              </w:rPr>
              <w:fldChar w:fldCharType="separate"/>
            </w:r>
            <w:r w:rsidR="009F1783">
              <w:rPr>
                <w:noProof/>
                <w:webHidden/>
              </w:rPr>
              <w:t>11</w:t>
            </w:r>
            <w:r w:rsidR="009F1783">
              <w:rPr>
                <w:noProof/>
                <w:webHidden/>
              </w:rPr>
              <w:fldChar w:fldCharType="end"/>
            </w:r>
          </w:hyperlink>
        </w:p>
        <w:p w14:paraId="25D6538D" w14:textId="1F0964DD" w:rsidR="009F1783" w:rsidRDefault="000041F0">
          <w:pPr>
            <w:pStyle w:val="TOC3"/>
            <w:tabs>
              <w:tab w:val="left" w:pos="1320"/>
              <w:tab w:val="right" w:leader="dot" w:pos="9350"/>
            </w:tabs>
            <w:rPr>
              <w:rFonts w:asciiTheme="minorHAnsi" w:eastAsiaTheme="minorEastAsia" w:hAnsiTheme="minorHAnsi" w:cstheme="minorBidi"/>
              <w:noProof/>
              <w:color w:val="auto"/>
            </w:rPr>
          </w:pPr>
          <w:hyperlink w:anchor="_Toc512777595" w:history="1">
            <w:r w:rsidR="009F1783" w:rsidRPr="00762228">
              <w:rPr>
                <w:rStyle w:val="Hyperlink"/>
                <w:noProof/>
              </w:rPr>
              <w:t>8.5.11</w:t>
            </w:r>
            <w:r w:rsidR="009F1783">
              <w:rPr>
                <w:rFonts w:asciiTheme="minorHAnsi" w:eastAsiaTheme="minorEastAsia" w:hAnsiTheme="minorHAnsi" w:cstheme="minorBidi"/>
                <w:noProof/>
                <w:color w:val="auto"/>
              </w:rPr>
              <w:tab/>
            </w:r>
            <w:r w:rsidR="009F1783" w:rsidRPr="00762228">
              <w:rPr>
                <w:rStyle w:val="Hyperlink"/>
                <w:noProof/>
              </w:rPr>
              <w:t>Positive control outcomes</w:t>
            </w:r>
            <w:r w:rsidR="009F1783">
              <w:rPr>
                <w:noProof/>
                <w:webHidden/>
              </w:rPr>
              <w:tab/>
            </w:r>
            <w:r w:rsidR="009F1783">
              <w:rPr>
                <w:noProof/>
                <w:webHidden/>
              </w:rPr>
              <w:fldChar w:fldCharType="begin"/>
            </w:r>
            <w:r w:rsidR="009F1783">
              <w:rPr>
                <w:noProof/>
                <w:webHidden/>
              </w:rPr>
              <w:instrText xml:space="preserve"> PAGEREF _Toc512777595 \h </w:instrText>
            </w:r>
            <w:r w:rsidR="009F1783">
              <w:rPr>
                <w:noProof/>
                <w:webHidden/>
              </w:rPr>
            </w:r>
            <w:r w:rsidR="009F1783">
              <w:rPr>
                <w:noProof/>
                <w:webHidden/>
              </w:rPr>
              <w:fldChar w:fldCharType="separate"/>
            </w:r>
            <w:r w:rsidR="009F1783">
              <w:rPr>
                <w:noProof/>
                <w:webHidden/>
              </w:rPr>
              <w:t>11</w:t>
            </w:r>
            <w:r w:rsidR="009F1783">
              <w:rPr>
                <w:noProof/>
                <w:webHidden/>
              </w:rPr>
              <w:fldChar w:fldCharType="end"/>
            </w:r>
          </w:hyperlink>
        </w:p>
        <w:p w14:paraId="2A50207D" w14:textId="16741B80" w:rsidR="009F1783" w:rsidRDefault="000041F0">
          <w:pPr>
            <w:pStyle w:val="TOC2"/>
            <w:tabs>
              <w:tab w:val="left" w:pos="880"/>
              <w:tab w:val="right" w:leader="dot" w:pos="9350"/>
            </w:tabs>
            <w:rPr>
              <w:rFonts w:asciiTheme="minorHAnsi" w:eastAsiaTheme="minorEastAsia" w:hAnsiTheme="minorHAnsi" w:cstheme="minorBidi"/>
              <w:noProof/>
              <w:color w:val="auto"/>
            </w:rPr>
          </w:pPr>
          <w:hyperlink w:anchor="_Toc512777596" w:history="1">
            <w:r w:rsidR="009F1783" w:rsidRPr="00762228">
              <w:rPr>
                <w:rStyle w:val="Hyperlink"/>
                <w:noProof/>
              </w:rPr>
              <w:t>8.6</w:t>
            </w:r>
            <w:r w:rsidR="009F1783">
              <w:rPr>
                <w:rFonts w:asciiTheme="minorHAnsi" w:eastAsiaTheme="minorEastAsia" w:hAnsiTheme="minorHAnsi" w:cstheme="minorBidi"/>
                <w:noProof/>
                <w:color w:val="auto"/>
              </w:rPr>
              <w:tab/>
            </w:r>
            <w:r w:rsidR="009F1783" w:rsidRPr="00762228">
              <w:rPr>
                <w:rStyle w:val="Hyperlink"/>
                <w:noProof/>
              </w:rPr>
              <w:t>Covariates</w:t>
            </w:r>
            <w:r w:rsidR="009F1783">
              <w:rPr>
                <w:noProof/>
                <w:webHidden/>
              </w:rPr>
              <w:tab/>
            </w:r>
            <w:r w:rsidR="009F1783">
              <w:rPr>
                <w:noProof/>
                <w:webHidden/>
              </w:rPr>
              <w:fldChar w:fldCharType="begin"/>
            </w:r>
            <w:r w:rsidR="009F1783">
              <w:rPr>
                <w:noProof/>
                <w:webHidden/>
              </w:rPr>
              <w:instrText xml:space="preserve"> PAGEREF _Toc512777596 \h </w:instrText>
            </w:r>
            <w:r w:rsidR="009F1783">
              <w:rPr>
                <w:noProof/>
                <w:webHidden/>
              </w:rPr>
            </w:r>
            <w:r w:rsidR="009F1783">
              <w:rPr>
                <w:noProof/>
                <w:webHidden/>
              </w:rPr>
              <w:fldChar w:fldCharType="separate"/>
            </w:r>
            <w:r w:rsidR="009F1783">
              <w:rPr>
                <w:noProof/>
                <w:webHidden/>
              </w:rPr>
              <w:t>12</w:t>
            </w:r>
            <w:r w:rsidR="009F1783">
              <w:rPr>
                <w:noProof/>
                <w:webHidden/>
              </w:rPr>
              <w:fldChar w:fldCharType="end"/>
            </w:r>
          </w:hyperlink>
        </w:p>
        <w:p w14:paraId="5EFB3433" w14:textId="580DB634" w:rsidR="009F1783" w:rsidRDefault="000041F0">
          <w:pPr>
            <w:pStyle w:val="TOC3"/>
            <w:tabs>
              <w:tab w:val="left" w:pos="1320"/>
              <w:tab w:val="right" w:leader="dot" w:pos="9350"/>
            </w:tabs>
            <w:rPr>
              <w:rFonts w:asciiTheme="minorHAnsi" w:eastAsiaTheme="minorEastAsia" w:hAnsiTheme="minorHAnsi" w:cstheme="minorBidi"/>
              <w:noProof/>
              <w:color w:val="auto"/>
            </w:rPr>
          </w:pPr>
          <w:hyperlink w:anchor="_Toc512777597" w:history="1">
            <w:r w:rsidR="009F1783" w:rsidRPr="00762228">
              <w:rPr>
                <w:rStyle w:val="Hyperlink"/>
                <w:noProof/>
              </w:rPr>
              <w:t>8.6.1</w:t>
            </w:r>
            <w:r w:rsidR="009F1783">
              <w:rPr>
                <w:rFonts w:asciiTheme="minorHAnsi" w:eastAsiaTheme="minorEastAsia" w:hAnsiTheme="minorHAnsi" w:cstheme="minorBidi"/>
                <w:noProof/>
                <w:color w:val="auto"/>
              </w:rPr>
              <w:tab/>
            </w:r>
            <w:r w:rsidR="009F1783" w:rsidRPr="00762228">
              <w:rPr>
                <w:rStyle w:val="Hyperlink"/>
                <w:noProof/>
              </w:rPr>
              <w:t>Propensity score covariates</w:t>
            </w:r>
            <w:r w:rsidR="009F1783">
              <w:rPr>
                <w:noProof/>
                <w:webHidden/>
              </w:rPr>
              <w:tab/>
            </w:r>
            <w:r w:rsidR="009F1783">
              <w:rPr>
                <w:noProof/>
                <w:webHidden/>
              </w:rPr>
              <w:fldChar w:fldCharType="begin"/>
            </w:r>
            <w:r w:rsidR="009F1783">
              <w:rPr>
                <w:noProof/>
                <w:webHidden/>
              </w:rPr>
              <w:instrText xml:space="preserve"> PAGEREF _Toc512777597 \h </w:instrText>
            </w:r>
            <w:r w:rsidR="009F1783">
              <w:rPr>
                <w:noProof/>
                <w:webHidden/>
              </w:rPr>
            </w:r>
            <w:r w:rsidR="009F1783">
              <w:rPr>
                <w:noProof/>
                <w:webHidden/>
              </w:rPr>
              <w:fldChar w:fldCharType="separate"/>
            </w:r>
            <w:r w:rsidR="009F1783">
              <w:rPr>
                <w:noProof/>
                <w:webHidden/>
              </w:rPr>
              <w:t>12</w:t>
            </w:r>
            <w:r w:rsidR="009F1783">
              <w:rPr>
                <w:noProof/>
                <w:webHidden/>
              </w:rPr>
              <w:fldChar w:fldCharType="end"/>
            </w:r>
          </w:hyperlink>
        </w:p>
        <w:p w14:paraId="660E6BBB" w14:textId="2E2E773A" w:rsidR="009F1783" w:rsidRDefault="000041F0">
          <w:pPr>
            <w:pStyle w:val="TOC1"/>
            <w:rPr>
              <w:rFonts w:asciiTheme="minorHAnsi" w:eastAsiaTheme="minorEastAsia" w:hAnsiTheme="minorHAnsi" w:cstheme="minorBidi"/>
              <w:noProof/>
              <w:color w:val="auto"/>
            </w:rPr>
          </w:pPr>
          <w:hyperlink w:anchor="_Toc512777598" w:history="1">
            <w:r w:rsidR="009F1783" w:rsidRPr="00762228">
              <w:rPr>
                <w:rStyle w:val="Hyperlink"/>
                <w:noProof/>
              </w:rPr>
              <w:t>9</w:t>
            </w:r>
            <w:r w:rsidR="009F1783">
              <w:rPr>
                <w:rFonts w:asciiTheme="minorHAnsi" w:eastAsiaTheme="minorEastAsia" w:hAnsiTheme="minorHAnsi" w:cstheme="minorBidi"/>
                <w:noProof/>
                <w:color w:val="auto"/>
              </w:rPr>
              <w:tab/>
            </w:r>
            <w:r w:rsidR="009F1783" w:rsidRPr="00762228">
              <w:rPr>
                <w:rStyle w:val="Hyperlink"/>
                <w:noProof/>
              </w:rPr>
              <w:t>Data Analysis Plan</w:t>
            </w:r>
            <w:r w:rsidR="009F1783">
              <w:rPr>
                <w:noProof/>
                <w:webHidden/>
              </w:rPr>
              <w:tab/>
            </w:r>
            <w:r w:rsidR="009F1783">
              <w:rPr>
                <w:noProof/>
                <w:webHidden/>
              </w:rPr>
              <w:fldChar w:fldCharType="begin"/>
            </w:r>
            <w:r w:rsidR="009F1783">
              <w:rPr>
                <w:noProof/>
                <w:webHidden/>
              </w:rPr>
              <w:instrText xml:space="preserve"> PAGEREF _Toc512777598 \h </w:instrText>
            </w:r>
            <w:r w:rsidR="009F1783">
              <w:rPr>
                <w:noProof/>
                <w:webHidden/>
              </w:rPr>
            </w:r>
            <w:r w:rsidR="009F1783">
              <w:rPr>
                <w:noProof/>
                <w:webHidden/>
              </w:rPr>
              <w:fldChar w:fldCharType="separate"/>
            </w:r>
            <w:r w:rsidR="009F1783">
              <w:rPr>
                <w:noProof/>
                <w:webHidden/>
              </w:rPr>
              <w:t>12</w:t>
            </w:r>
            <w:r w:rsidR="009F1783">
              <w:rPr>
                <w:noProof/>
                <w:webHidden/>
              </w:rPr>
              <w:fldChar w:fldCharType="end"/>
            </w:r>
          </w:hyperlink>
        </w:p>
        <w:p w14:paraId="5247D1A7" w14:textId="049F1E9F" w:rsidR="009F1783" w:rsidRDefault="000041F0">
          <w:pPr>
            <w:pStyle w:val="TOC2"/>
            <w:tabs>
              <w:tab w:val="left" w:pos="880"/>
              <w:tab w:val="right" w:leader="dot" w:pos="9350"/>
            </w:tabs>
            <w:rPr>
              <w:rFonts w:asciiTheme="minorHAnsi" w:eastAsiaTheme="minorEastAsia" w:hAnsiTheme="minorHAnsi" w:cstheme="minorBidi"/>
              <w:noProof/>
              <w:color w:val="auto"/>
            </w:rPr>
          </w:pPr>
          <w:hyperlink w:anchor="_Toc512777599" w:history="1">
            <w:r w:rsidR="009F1783" w:rsidRPr="00762228">
              <w:rPr>
                <w:rStyle w:val="Hyperlink"/>
                <w:noProof/>
              </w:rPr>
              <w:t>9.1</w:t>
            </w:r>
            <w:r w:rsidR="009F1783">
              <w:rPr>
                <w:rFonts w:asciiTheme="minorHAnsi" w:eastAsiaTheme="minorEastAsia" w:hAnsiTheme="minorHAnsi" w:cstheme="minorBidi"/>
                <w:noProof/>
                <w:color w:val="auto"/>
              </w:rPr>
              <w:tab/>
            </w:r>
            <w:r w:rsidR="009F1783" w:rsidRPr="00762228">
              <w:rPr>
                <w:rStyle w:val="Hyperlink"/>
                <w:noProof/>
              </w:rPr>
              <w:t>Calculation of time-at risk</w:t>
            </w:r>
            <w:r w:rsidR="009F1783">
              <w:rPr>
                <w:noProof/>
                <w:webHidden/>
              </w:rPr>
              <w:tab/>
            </w:r>
            <w:r w:rsidR="009F1783">
              <w:rPr>
                <w:noProof/>
                <w:webHidden/>
              </w:rPr>
              <w:fldChar w:fldCharType="begin"/>
            </w:r>
            <w:r w:rsidR="009F1783">
              <w:rPr>
                <w:noProof/>
                <w:webHidden/>
              </w:rPr>
              <w:instrText xml:space="preserve"> PAGEREF _Toc512777599 \h </w:instrText>
            </w:r>
            <w:r w:rsidR="009F1783">
              <w:rPr>
                <w:noProof/>
                <w:webHidden/>
              </w:rPr>
            </w:r>
            <w:r w:rsidR="009F1783">
              <w:rPr>
                <w:noProof/>
                <w:webHidden/>
              </w:rPr>
              <w:fldChar w:fldCharType="separate"/>
            </w:r>
            <w:r w:rsidR="009F1783">
              <w:rPr>
                <w:noProof/>
                <w:webHidden/>
              </w:rPr>
              <w:t>12</w:t>
            </w:r>
            <w:r w:rsidR="009F1783">
              <w:rPr>
                <w:noProof/>
                <w:webHidden/>
              </w:rPr>
              <w:fldChar w:fldCharType="end"/>
            </w:r>
          </w:hyperlink>
        </w:p>
        <w:p w14:paraId="2842E303" w14:textId="1A806D76" w:rsidR="009F1783" w:rsidRDefault="000041F0">
          <w:pPr>
            <w:pStyle w:val="TOC2"/>
            <w:tabs>
              <w:tab w:val="left" w:pos="880"/>
              <w:tab w:val="right" w:leader="dot" w:pos="9350"/>
            </w:tabs>
            <w:rPr>
              <w:rFonts w:asciiTheme="minorHAnsi" w:eastAsiaTheme="minorEastAsia" w:hAnsiTheme="minorHAnsi" w:cstheme="minorBidi"/>
              <w:noProof/>
              <w:color w:val="auto"/>
            </w:rPr>
          </w:pPr>
          <w:hyperlink w:anchor="_Toc512777600" w:history="1">
            <w:r w:rsidR="009F1783" w:rsidRPr="00762228">
              <w:rPr>
                <w:rStyle w:val="Hyperlink"/>
                <w:noProof/>
              </w:rPr>
              <w:t>9.2</w:t>
            </w:r>
            <w:r w:rsidR="009F1783">
              <w:rPr>
                <w:rFonts w:asciiTheme="minorHAnsi" w:eastAsiaTheme="minorEastAsia" w:hAnsiTheme="minorHAnsi" w:cstheme="minorBidi"/>
                <w:noProof/>
                <w:color w:val="auto"/>
              </w:rPr>
              <w:tab/>
            </w:r>
            <w:r w:rsidR="009F1783" w:rsidRPr="00762228">
              <w:rPr>
                <w:rStyle w:val="Hyperlink"/>
                <w:noProof/>
              </w:rPr>
              <w:t>Model Specification</w:t>
            </w:r>
            <w:r w:rsidR="009F1783">
              <w:rPr>
                <w:noProof/>
                <w:webHidden/>
              </w:rPr>
              <w:tab/>
            </w:r>
            <w:r w:rsidR="009F1783">
              <w:rPr>
                <w:noProof/>
                <w:webHidden/>
              </w:rPr>
              <w:fldChar w:fldCharType="begin"/>
            </w:r>
            <w:r w:rsidR="009F1783">
              <w:rPr>
                <w:noProof/>
                <w:webHidden/>
              </w:rPr>
              <w:instrText xml:space="preserve"> PAGEREF _Toc512777600 \h </w:instrText>
            </w:r>
            <w:r w:rsidR="009F1783">
              <w:rPr>
                <w:noProof/>
                <w:webHidden/>
              </w:rPr>
            </w:r>
            <w:r w:rsidR="009F1783">
              <w:rPr>
                <w:noProof/>
                <w:webHidden/>
              </w:rPr>
              <w:fldChar w:fldCharType="separate"/>
            </w:r>
            <w:r w:rsidR="009F1783">
              <w:rPr>
                <w:noProof/>
                <w:webHidden/>
              </w:rPr>
              <w:t>13</w:t>
            </w:r>
            <w:r w:rsidR="009F1783">
              <w:rPr>
                <w:noProof/>
                <w:webHidden/>
              </w:rPr>
              <w:fldChar w:fldCharType="end"/>
            </w:r>
          </w:hyperlink>
        </w:p>
        <w:p w14:paraId="290BC0C9" w14:textId="46FD1765" w:rsidR="009F1783" w:rsidRDefault="000041F0">
          <w:pPr>
            <w:pStyle w:val="TOC3"/>
            <w:tabs>
              <w:tab w:val="left" w:pos="1320"/>
              <w:tab w:val="right" w:leader="dot" w:pos="9350"/>
            </w:tabs>
            <w:rPr>
              <w:rFonts w:asciiTheme="minorHAnsi" w:eastAsiaTheme="minorEastAsia" w:hAnsiTheme="minorHAnsi" w:cstheme="minorBidi"/>
              <w:noProof/>
              <w:color w:val="auto"/>
            </w:rPr>
          </w:pPr>
          <w:hyperlink w:anchor="_Toc512777601" w:history="1">
            <w:r w:rsidR="009F1783" w:rsidRPr="00762228">
              <w:rPr>
                <w:rStyle w:val="Hyperlink"/>
                <w:noProof/>
              </w:rPr>
              <w:t>9.2.1</w:t>
            </w:r>
            <w:r w:rsidR="009F1783">
              <w:rPr>
                <w:rFonts w:asciiTheme="minorHAnsi" w:eastAsiaTheme="minorEastAsia" w:hAnsiTheme="minorHAnsi" w:cstheme="minorBidi"/>
                <w:noProof/>
                <w:color w:val="auto"/>
              </w:rPr>
              <w:tab/>
            </w:r>
            <w:r w:rsidR="009F1783" w:rsidRPr="00762228">
              <w:rPr>
                <w:rStyle w:val="Hyperlink"/>
                <w:noProof/>
              </w:rPr>
              <w:t>Pooling effect estimates across databases</w:t>
            </w:r>
            <w:r w:rsidR="009F1783">
              <w:rPr>
                <w:noProof/>
                <w:webHidden/>
              </w:rPr>
              <w:tab/>
            </w:r>
            <w:r w:rsidR="009F1783">
              <w:rPr>
                <w:noProof/>
                <w:webHidden/>
              </w:rPr>
              <w:fldChar w:fldCharType="begin"/>
            </w:r>
            <w:r w:rsidR="009F1783">
              <w:rPr>
                <w:noProof/>
                <w:webHidden/>
              </w:rPr>
              <w:instrText xml:space="preserve"> PAGEREF _Toc512777601 \h </w:instrText>
            </w:r>
            <w:r w:rsidR="009F1783">
              <w:rPr>
                <w:noProof/>
                <w:webHidden/>
              </w:rPr>
            </w:r>
            <w:r w:rsidR="009F1783">
              <w:rPr>
                <w:noProof/>
                <w:webHidden/>
              </w:rPr>
              <w:fldChar w:fldCharType="separate"/>
            </w:r>
            <w:r w:rsidR="009F1783">
              <w:rPr>
                <w:noProof/>
                <w:webHidden/>
              </w:rPr>
              <w:t>13</w:t>
            </w:r>
            <w:r w:rsidR="009F1783">
              <w:rPr>
                <w:noProof/>
                <w:webHidden/>
              </w:rPr>
              <w:fldChar w:fldCharType="end"/>
            </w:r>
          </w:hyperlink>
        </w:p>
        <w:p w14:paraId="42EF9891" w14:textId="5A8CEEE4" w:rsidR="009F1783" w:rsidRDefault="000041F0">
          <w:pPr>
            <w:pStyle w:val="TOC2"/>
            <w:tabs>
              <w:tab w:val="left" w:pos="880"/>
              <w:tab w:val="right" w:leader="dot" w:pos="9350"/>
            </w:tabs>
            <w:rPr>
              <w:rFonts w:asciiTheme="minorHAnsi" w:eastAsiaTheme="minorEastAsia" w:hAnsiTheme="minorHAnsi" w:cstheme="minorBidi"/>
              <w:noProof/>
              <w:color w:val="auto"/>
            </w:rPr>
          </w:pPr>
          <w:hyperlink w:anchor="_Toc512777602" w:history="1">
            <w:r w:rsidR="009F1783" w:rsidRPr="00762228">
              <w:rPr>
                <w:rStyle w:val="Hyperlink"/>
                <w:noProof/>
              </w:rPr>
              <w:t>9.3</w:t>
            </w:r>
            <w:r w:rsidR="009F1783">
              <w:rPr>
                <w:rFonts w:asciiTheme="minorHAnsi" w:eastAsiaTheme="minorEastAsia" w:hAnsiTheme="minorHAnsi" w:cstheme="minorBidi"/>
                <w:noProof/>
                <w:color w:val="auto"/>
              </w:rPr>
              <w:tab/>
            </w:r>
            <w:r w:rsidR="009F1783" w:rsidRPr="00762228">
              <w:rPr>
                <w:rStyle w:val="Hyperlink"/>
                <w:noProof/>
              </w:rPr>
              <w:t>Analyses to perform</w:t>
            </w:r>
            <w:r w:rsidR="009F1783">
              <w:rPr>
                <w:noProof/>
                <w:webHidden/>
              </w:rPr>
              <w:tab/>
            </w:r>
            <w:r w:rsidR="009F1783">
              <w:rPr>
                <w:noProof/>
                <w:webHidden/>
              </w:rPr>
              <w:fldChar w:fldCharType="begin"/>
            </w:r>
            <w:r w:rsidR="009F1783">
              <w:rPr>
                <w:noProof/>
                <w:webHidden/>
              </w:rPr>
              <w:instrText xml:space="preserve"> PAGEREF _Toc512777602 \h </w:instrText>
            </w:r>
            <w:r w:rsidR="009F1783">
              <w:rPr>
                <w:noProof/>
                <w:webHidden/>
              </w:rPr>
            </w:r>
            <w:r w:rsidR="009F1783">
              <w:rPr>
                <w:noProof/>
                <w:webHidden/>
              </w:rPr>
              <w:fldChar w:fldCharType="separate"/>
            </w:r>
            <w:r w:rsidR="009F1783">
              <w:rPr>
                <w:noProof/>
                <w:webHidden/>
              </w:rPr>
              <w:t>13</w:t>
            </w:r>
            <w:r w:rsidR="009F1783">
              <w:rPr>
                <w:noProof/>
                <w:webHidden/>
              </w:rPr>
              <w:fldChar w:fldCharType="end"/>
            </w:r>
          </w:hyperlink>
        </w:p>
        <w:p w14:paraId="7CBCB954" w14:textId="3B9F8290" w:rsidR="009F1783" w:rsidRDefault="000041F0">
          <w:pPr>
            <w:pStyle w:val="TOC2"/>
            <w:tabs>
              <w:tab w:val="left" w:pos="880"/>
              <w:tab w:val="right" w:leader="dot" w:pos="9350"/>
            </w:tabs>
            <w:rPr>
              <w:rFonts w:asciiTheme="minorHAnsi" w:eastAsiaTheme="minorEastAsia" w:hAnsiTheme="minorHAnsi" w:cstheme="minorBidi"/>
              <w:noProof/>
              <w:color w:val="auto"/>
            </w:rPr>
          </w:pPr>
          <w:hyperlink w:anchor="_Toc512777603" w:history="1">
            <w:r w:rsidR="009F1783" w:rsidRPr="00762228">
              <w:rPr>
                <w:rStyle w:val="Hyperlink"/>
                <w:noProof/>
              </w:rPr>
              <w:t>9.4</w:t>
            </w:r>
            <w:r w:rsidR="009F1783">
              <w:rPr>
                <w:rFonts w:asciiTheme="minorHAnsi" w:eastAsiaTheme="minorEastAsia" w:hAnsiTheme="minorHAnsi" w:cstheme="minorBidi"/>
                <w:noProof/>
                <w:color w:val="auto"/>
              </w:rPr>
              <w:tab/>
            </w:r>
            <w:r w:rsidR="009F1783" w:rsidRPr="00762228">
              <w:rPr>
                <w:rStyle w:val="Hyperlink"/>
                <w:noProof/>
              </w:rPr>
              <w:t>Output</w:t>
            </w:r>
            <w:r w:rsidR="009F1783">
              <w:rPr>
                <w:noProof/>
                <w:webHidden/>
              </w:rPr>
              <w:tab/>
            </w:r>
            <w:r w:rsidR="009F1783">
              <w:rPr>
                <w:noProof/>
                <w:webHidden/>
              </w:rPr>
              <w:fldChar w:fldCharType="begin"/>
            </w:r>
            <w:r w:rsidR="009F1783">
              <w:rPr>
                <w:noProof/>
                <w:webHidden/>
              </w:rPr>
              <w:instrText xml:space="preserve"> PAGEREF _Toc512777603 \h </w:instrText>
            </w:r>
            <w:r w:rsidR="009F1783">
              <w:rPr>
                <w:noProof/>
                <w:webHidden/>
              </w:rPr>
            </w:r>
            <w:r w:rsidR="009F1783">
              <w:rPr>
                <w:noProof/>
                <w:webHidden/>
              </w:rPr>
              <w:fldChar w:fldCharType="separate"/>
            </w:r>
            <w:r w:rsidR="009F1783">
              <w:rPr>
                <w:noProof/>
                <w:webHidden/>
              </w:rPr>
              <w:t>14</w:t>
            </w:r>
            <w:r w:rsidR="009F1783">
              <w:rPr>
                <w:noProof/>
                <w:webHidden/>
              </w:rPr>
              <w:fldChar w:fldCharType="end"/>
            </w:r>
          </w:hyperlink>
        </w:p>
        <w:p w14:paraId="6F1ED6BB" w14:textId="3C5BA59D" w:rsidR="009F1783" w:rsidRDefault="000041F0">
          <w:pPr>
            <w:pStyle w:val="TOC2"/>
            <w:tabs>
              <w:tab w:val="left" w:pos="880"/>
              <w:tab w:val="right" w:leader="dot" w:pos="9350"/>
            </w:tabs>
            <w:rPr>
              <w:rFonts w:asciiTheme="minorHAnsi" w:eastAsiaTheme="minorEastAsia" w:hAnsiTheme="minorHAnsi" w:cstheme="minorBidi"/>
              <w:noProof/>
              <w:color w:val="auto"/>
            </w:rPr>
          </w:pPr>
          <w:hyperlink w:anchor="_Toc512777604" w:history="1">
            <w:r w:rsidR="009F1783" w:rsidRPr="00762228">
              <w:rPr>
                <w:rStyle w:val="Hyperlink"/>
                <w:noProof/>
              </w:rPr>
              <w:t>9.5</w:t>
            </w:r>
            <w:r w:rsidR="009F1783">
              <w:rPr>
                <w:rFonts w:asciiTheme="minorHAnsi" w:eastAsiaTheme="minorEastAsia" w:hAnsiTheme="minorHAnsi" w:cstheme="minorBidi"/>
                <w:noProof/>
                <w:color w:val="auto"/>
              </w:rPr>
              <w:tab/>
            </w:r>
            <w:r w:rsidR="009F1783" w:rsidRPr="00762228">
              <w:rPr>
                <w:rStyle w:val="Hyperlink"/>
                <w:noProof/>
              </w:rPr>
              <w:t>Evidence Evaluation</w:t>
            </w:r>
            <w:r w:rsidR="009F1783">
              <w:rPr>
                <w:noProof/>
                <w:webHidden/>
              </w:rPr>
              <w:tab/>
            </w:r>
            <w:r w:rsidR="009F1783">
              <w:rPr>
                <w:noProof/>
                <w:webHidden/>
              </w:rPr>
              <w:fldChar w:fldCharType="begin"/>
            </w:r>
            <w:r w:rsidR="009F1783">
              <w:rPr>
                <w:noProof/>
                <w:webHidden/>
              </w:rPr>
              <w:instrText xml:space="preserve"> PAGEREF _Toc512777604 \h </w:instrText>
            </w:r>
            <w:r w:rsidR="009F1783">
              <w:rPr>
                <w:noProof/>
                <w:webHidden/>
              </w:rPr>
            </w:r>
            <w:r w:rsidR="009F1783">
              <w:rPr>
                <w:noProof/>
                <w:webHidden/>
              </w:rPr>
              <w:fldChar w:fldCharType="separate"/>
            </w:r>
            <w:r w:rsidR="009F1783">
              <w:rPr>
                <w:noProof/>
                <w:webHidden/>
              </w:rPr>
              <w:t>14</w:t>
            </w:r>
            <w:r w:rsidR="009F1783">
              <w:rPr>
                <w:noProof/>
                <w:webHidden/>
              </w:rPr>
              <w:fldChar w:fldCharType="end"/>
            </w:r>
          </w:hyperlink>
        </w:p>
        <w:p w14:paraId="0D20B0A8" w14:textId="4BE1688E" w:rsidR="009F1783" w:rsidRDefault="000041F0">
          <w:pPr>
            <w:pStyle w:val="TOC1"/>
            <w:rPr>
              <w:rFonts w:asciiTheme="minorHAnsi" w:eastAsiaTheme="minorEastAsia" w:hAnsiTheme="minorHAnsi" w:cstheme="minorBidi"/>
              <w:noProof/>
              <w:color w:val="auto"/>
            </w:rPr>
          </w:pPr>
          <w:hyperlink w:anchor="_Toc512777605" w:history="1">
            <w:r w:rsidR="009F1783" w:rsidRPr="00762228">
              <w:rPr>
                <w:rStyle w:val="Hyperlink"/>
                <w:noProof/>
              </w:rPr>
              <w:t>10</w:t>
            </w:r>
            <w:r w:rsidR="009F1783">
              <w:rPr>
                <w:rFonts w:asciiTheme="minorHAnsi" w:eastAsiaTheme="minorEastAsia" w:hAnsiTheme="minorHAnsi" w:cstheme="minorBidi"/>
                <w:noProof/>
                <w:color w:val="auto"/>
              </w:rPr>
              <w:tab/>
            </w:r>
            <w:r w:rsidR="009F1783" w:rsidRPr="00762228">
              <w:rPr>
                <w:rStyle w:val="Hyperlink"/>
                <w:noProof/>
              </w:rPr>
              <w:t>Study Diagnostics</w:t>
            </w:r>
            <w:r w:rsidR="009F1783">
              <w:rPr>
                <w:noProof/>
                <w:webHidden/>
              </w:rPr>
              <w:tab/>
            </w:r>
            <w:r w:rsidR="009F1783">
              <w:rPr>
                <w:noProof/>
                <w:webHidden/>
              </w:rPr>
              <w:fldChar w:fldCharType="begin"/>
            </w:r>
            <w:r w:rsidR="009F1783">
              <w:rPr>
                <w:noProof/>
                <w:webHidden/>
              </w:rPr>
              <w:instrText xml:space="preserve"> PAGEREF _Toc512777605 \h </w:instrText>
            </w:r>
            <w:r w:rsidR="009F1783">
              <w:rPr>
                <w:noProof/>
                <w:webHidden/>
              </w:rPr>
            </w:r>
            <w:r w:rsidR="009F1783">
              <w:rPr>
                <w:noProof/>
                <w:webHidden/>
              </w:rPr>
              <w:fldChar w:fldCharType="separate"/>
            </w:r>
            <w:r w:rsidR="009F1783">
              <w:rPr>
                <w:noProof/>
                <w:webHidden/>
              </w:rPr>
              <w:t>15</w:t>
            </w:r>
            <w:r w:rsidR="009F1783">
              <w:rPr>
                <w:noProof/>
                <w:webHidden/>
              </w:rPr>
              <w:fldChar w:fldCharType="end"/>
            </w:r>
          </w:hyperlink>
        </w:p>
        <w:p w14:paraId="3A25E616" w14:textId="023193CD" w:rsidR="009F1783" w:rsidRDefault="000041F0">
          <w:pPr>
            <w:pStyle w:val="TOC2"/>
            <w:tabs>
              <w:tab w:val="left" w:pos="880"/>
              <w:tab w:val="right" w:leader="dot" w:pos="9350"/>
            </w:tabs>
            <w:rPr>
              <w:rFonts w:asciiTheme="minorHAnsi" w:eastAsiaTheme="minorEastAsia" w:hAnsiTheme="minorHAnsi" w:cstheme="minorBidi"/>
              <w:noProof/>
              <w:color w:val="auto"/>
            </w:rPr>
          </w:pPr>
          <w:hyperlink w:anchor="_Toc512777606" w:history="1">
            <w:r w:rsidR="009F1783" w:rsidRPr="00762228">
              <w:rPr>
                <w:rStyle w:val="Hyperlink"/>
                <w:noProof/>
              </w:rPr>
              <w:t>10.1</w:t>
            </w:r>
            <w:r w:rsidR="009F1783">
              <w:rPr>
                <w:rFonts w:asciiTheme="minorHAnsi" w:eastAsiaTheme="minorEastAsia" w:hAnsiTheme="minorHAnsi" w:cstheme="minorBidi"/>
                <w:noProof/>
                <w:color w:val="auto"/>
              </w:rPr>
              <w:tab/>
            </w:r>
            <w:r w:rsidR="009F1783" w:rsidRPr="00762228">
              <w:rPr>
                <w:rStyle w:val="Hyperlink"/>
                <w:noProof/>
              </w:rPr>
              <w:t>Sample Size and Study Power</w:t>
            </w:r>
            <w:r w:rsidR="009F1783">
              <w:rPr>
                <w:noProof/>
                <w:webHidden/>
              </w:rPr>
              <w:tab/>
            </w:r>
            <w:r w:rsidR="009F1783">
              <w:rPr>
                <w:noProof/>
                <w:webHidden/>
              </w:rPr>
              <w:fldChar w:fldCharType="begin"/>
            </w:r>
            <w:r w:rsidR="009F1783">
              <w:rPr>
                <w:noProof/>
                <w:webHidden/>
              </w:rPr>
              <w:instrText xml:space="preserve"> PAGEREF _Toc512777606 \h </w:instrText>
            </w:r>
            <w:r w:rsidR="009F1783">
              <w:rPr>
                <w:noProof/>
                <w:webHidden/>
              </w:rPr>
            </w:r>
            <w:r w:rsidR="009F1783">
              <w:rPr>
                <w:noProof/>
                <w:webHidden/>
              </w:rPr>
              <w:fldChar w:fldCharType="separate"/>
            </w:r>
            <w:r w:rsidR="009F1783">
              <w:rPr>
                <w:noProof/>
                <w:webHidden/>
              </w:rPr>
              <w:t>15</w:t>
            </w:r>
            <w:r w:rsidR="009F1783">
              <w:rPr>
                <w:noProof/>
                <w:webHidden/>
              </w:rPr>
              <w:fldChar w:fldCharType="end"/>
            </w:r>
          </w:hyperlink>
        </w:p>
        <w:p w14:paraId="5AF8B7A7" w14:textId="28CEC5A9" w:rsidR="009F1783" w:rsidRDefault="000041F0">
          <w:pPr>
            <w:pStyle w:val="TOC2"/>
            <w:tabs>
              <w:tab w:val="left" w:pos="880"/>
              <w:tab w:val="right" w:leader="dot" w:pos="9350"/>
            </w:tabs>
            <w:rPr>
              <w:rFonts w:asciiTheme="minorHAnsi" w:eastAsiaTheme="minorEastAsia" w:hAnsiTheme="minorHAnsi" w:cstheme="minorBidi"/>
              <w:noProof/>
              <w:color w:val="auto"/>
            </w:rPr>
          </w:pPr>
          <w:hyperlink w:anchor="_Toc512777607" w:history="1">
            <w:r w:rsidR="009F1783" w:rsidRPr="00762228">
              <w:rPr>
                <w:rStyle w:val="Hyperlink"/>
                <w:noProof/>
              </w:rPr>
              <w:t>10.2</w:t>
            </w:r>
            <w:r w:rsidR="009F1783">
              <w:rPr>
                <w:rFonts w:asciiTheme="minorHAnsi" w:eastAsiaTheme="minorEastAsia" w:hAnsiTheme="minorHAnsi" w:cstheme="minorBidi"/>
                <w:noProof/>
                <w:color w:val="auto"/>
              </w:rPr>
              <w:tab/>
            </w:r>
            <w:r w:rsidR="009F1783" w:rsidRPr="00762228">
              <w:rPr>
                <w:rStyle w:val="Hyperlink"/>
                <w:noProof/>
              </w:rPr>
              <w:t>Cohort Comparability</w:t>
            </w:r>
            <w:r w:rsidR="009F1783">
              <w:rPr>
                <w:noProof/>
                <w:webHidden/>
              </w:rPr>
              <w:tab/>
            </w:r>
            <w:r w:rsidR="009F1783">
              <w:rPr>
                <w:noProof/>
                <w:webHidden/>
              </w:rPr>
              <w:fldChar w:fldCharType="begin"/>
            </w:r>
            <w:r w:rsidR="009F1783">
              <w:rPr>
                <w:noProof/>
                <w:webHidden/>
              </w:rPr>
              <w:instrText xml:space="preserve"> PAGEREF _Toc512777607 \h </w:instrText>
            </w:r>
            <w:r w:rsidR="009F1783">
              <w:rPr>
                <w:noProof/>
                <w:webHidden/>
              </w:rPr>
            </w:r>
            <w:r w:rsidR="009F1783">
              <w:rPr>
                <w:noProof/>
                <w:webHidden/>
              </w:rPr>
              <w:fldChar w:fldCharType="separate"/>
            </w:r>
            <w:r w:rsidR="009F1783">
              <w:rPr>
                <w:noProof/>
                <w:webHidden/>
              </w:rPr>
              <w:t>15</w:t>
            </w:r>
            <w:r w:rsidR="009F1783">
              <w:rPr>
                <w:noProof/>
                <w:webHidden/>
              </w:rPr>
              <w:fldChar w:fldCharType="end"/>
            </w:r>
          </w:hyperlink>
        </w:p>
        <w:p w14:paraId="12AA5D75" w14:textId="219C7469" w:rsidR="009F1783" w:rsidRDefault="000041F0">
          <w:pPr>
            <w:pStyle w:val="TOC2"/>
            <w:tabs>
              <w:tab w:val="left" w:pos="880"/>
              <w:tab w:val="right" w:leader="dot" w:pos="9350"/>
            </w:tabs>
            <w:rPr>
              <w:rFonts w:asciiTheme="minorHAnsi" w:eastAsiaTheme="minorEastAsia" w:hAnsiTheme="minorHAnsi" w:cstheme="minorBidi"/>
              <w:noProof/>
              <w:color w:val="auto"/>
            </w:rPr>
          </w:pPr>
          <w:hyperlink w:anchor="_Toc512777608" w:history="1">
            <w:r w:rsidR="009F1783" w:rsidRPr="00762228">
              <w:rPr>
                <w:rStyle w:val="Hyperlink"/>
                <w:noProof/>
              </w:rPr>
              <w:t>10.3</w:t>
            </w:r>
            <w:r w:rsidR="009F1783">
              <w:rPr>
                <w:rFonts w:asciiTheme="minorHAnsi" w:eastAsiaTheme="minorEastAsia" w:hAnsiTheme="minorHAnsi" w:cstheme="minorBidi"/>
                <w:noProof/>
                <w:color w:val="auto"/>
              </w:rPr>
              <w:tab/>
            </w:r>
            <w:r w:rsidR="009F1783" w:rsidRPr="00762228">
              <w:rPr>
                <w:rStyle w:val="Hyperlink"/>
                <w:noProof/>
              </w:rPr>
              <w:t>Systematic Error Assessment</w:t>
            </w:r>
            <w:r w:rsidR="009F1783">
              <w:rPr>
                <w:noProof/>
                <w:webHidden/>
              </w:rPr>
              <w:tab/>
            </w:r>
            <w:r w:rsidR="009F1783">
              <w:rPr>
                <w:noProof/>
                <w:webHidden/>
              </w:rPr>
              <w:fldChar w:fldCharType="begin"/>
            </w:r>
            <w:r w:rsidR="009F1783">
              <w:rPr>
                <w:noProof/>
                <w:webHidden/>
              </w:rPr>
              <w:instrText xml:space="preserve"> PAGEREF _Toc512777608 \h </w:instrText>
            </w:r>
            <w:r w:rsidR="009F1783">
              <w:rPr>
                <w:noProof/>
                <w:webHidden/>
              </w:rPr>
            </w:r>
            <w:r w:rsidR="009F1783">
              <w:rPr>
                <w:noProof/>
                <w:webHidden/>
              </w:rPr>
              <w:fldChar w:fldCharType="separate"/>
            </w:r>
            <w:r w:rsidR="009F1783">
              <w:rPr>
                <w:noProof/>
                <w:webHidden/>
              </w:rPr>
              <w:t>15</w:t>
            </w:r>
            <w:r w:rsidR="009F1783">
              <w:rPr>
                <w:noProof/>
                <w:webHidden/>
              </w:rPr>
              <w:fldChar w:fldCharType="end"/>
            </w:r>
          </w:hyperlink>
        </w:p>
        <w:p w14:paraId="2CD0188A" w14:textId="6D6743E3" w:rsidR="009F1783" w:rsidRDefault="000041F0">
          <w:pPr>
            <w:pStyle w:val="TOC1"/>
            <w:rPr>
              <w:rFonts w:asciiTheme="minorHAnsi" w:eastAsiaTheme="minorEastAsia" w:hAnsiTheme="minorHAnsi" w:cstheme="minorBidi"/>
              <w:noProof/>
              <w:color w:val="auto"/>
            </w:rPr>
          </w:pPr>
          <w:hyperlink w:anchor="_Toc512777609" w:history="1">
            <w:r w:rsidR="009F1783" w:rsidRPr="00762228">
              <w:rPr>
                <w:rStyle w:val="Hyperlink"/>
                <w:noProof/>
              </w:rPr>
              <w:t>11</w:t>
            </w:r>
            <w:r w:rsidR="009F1783">
              <w:rPr>
                <w:rFonts w:asciiTheme="minorHAnsi" w:eastAsiaTheme="minorEastAsia" w:hAnsiTheme="minorHAnsi" w:cstheme="minorBidi"/>
                <w:noProof/>
                <w:color w:val="auto"/>
              </w:rPr>
              <w:tab/>
            </w:r>
            <w:r w:rsidR="009F1783" w:rsidRPr="00762228">
              <w:rPr>
                <w:rStyle w:val="Hyperlink"/>
                <w:noProof/>
              </w:rPr>
              <w:t>Strengths and Limitations of the Research Methods</w:t>
            </w:r>
            <w:r w:rsidR="009F1783">
              <w:rPr>
                <w:noProof/>
                <w:webHidden/>
              </w:rPr>
              <w:tab/>
            </w:r>
            <w:r w:rsidR="009F1783">
              <w:rPr>
                <w:noProof/>
                <w:webHidden/>
              </w:rPr>
              <w:fldChar w:fldCharType="begin"/>
            </w:r>
            <w:r w:rsidR="009F1783">
              <w:rPr>
                <w:noProof/>
                <w:webHidden/>
              </w:rPr>
              <w:instrText xml:space="preserve"> PAGEREF _Toc512777609 \h </w:instrText>
            </w:r>
            <w:r w:rsidR="009F1783">
              <w:rPr>
                <w:noProof/>
                <w:webHidden/>
              </w:rPr>
            </w:r>
            <w:r w:rsidR="009F1783">
              <w:rPr>
                <w:noProof/>
                <w:webHidden/>
              </w:rPr>
              <w:fldChar w:fldCharType="separate"/>
            </w:r>
            <w:r w:rsidR="009F1783">
              <w:rPr>
                <w:noProof/>
                <w:webHidden/>
              </w:rPr>
              <w:t>15</w:t>
            </w:r>
            <w:r w:rsidR="009F1783">
              <w:rPr>
                <w:noProof/>
                <w:webHidden/>
              </w:rPr>
              <w:fldChar w:fldCharType="end"/>
            </w:r>
          </w:hyperlink>
        </w:p>
        <w:p w14:paraId="464A211A" w14:textId="1CD9AC33" w:rsidR="009F1783" w:rsidRDefault="000041F0">
          <w:pPr>
            <w:pStyle w:val="TOC1"/>
            <w:rPr>
              <w:rFonts w:asciiTheme="minorHAnsi" w:eastAsiaTheme="minorEastAsia" w:hAnsiTheme="minorHAnsi" w:cstheme="minorBidi"/>
              <w:noProof/>
              <w:color w:val="auto"/>
            </w:rPr>
          </w:pPr>
          <w:hyperlink w:anchor="_Toc512777610" w:history="1">
            <w:r w:rsidR="009F1783" w:rsidRPr="00762228">
              <w:rPr>
                <w:rStyle w:val="Hyperlink"/>
                <w:noProof/>
              </w:rPr>
              <w:t>12</w:t>
            </w:r>
            <w:r w:rsidR="009F1783">
              <w:rPr>
                <w:rFonts w:asciiTheme="minorHAnsi" w:eastAsiaTheme="minorEastAsia" w:hAnsiTheme="minorHAnsi" w:cstheme="minorBidi"/>
                <w:noProof/>
                <w:color w:val="auto"/>
              </w:rPr>
              <w:tab/>
            </w:r>
            <w:r w:rsidR="009F1783" w:rsidRPr="00762228">
              <w:rPr>
                <w:rStyle w:val="Hyperlink"/>
                <w:noProof/>
              </w:rPr>
              <w:t>Protection of Human Subjects</w:t>
            </w:r>
            <w:r w:rsidR="009F1783">
              <w:rPr>
                <w:noProof/>
                <w:webHidden/>
              </w:rPr>
              <w:tab/>
            </w:r>
            <w:r w:rsidR="009F1783">
              <w:rPr>
                <w:noProof/>
                <w:webHidden/>
              </w:rPr>
              <w:fldChar w:fldCharType="begin"/>
            </w:r>
            <w:r w:rsidR="009F1783">
              <w:rPr>
                <w:noProof/>
                <w:webHidden/>
              </w:rPr>
              <w:instrText xml:space="preserve"> PAGEREF _Toc512777610 \h </w:instrText>
            </w:r>
            <w:r w:rsidR="009F1783">
              <w:rPr>
                <w:noProof/>
                <w:webHidden/>
              </w:rPr>
            </w:r>
            <w:r w:rsidR="009F1783">
              <w:rPr>
                <w:noProof/>
                <w:webHidden/>
              </w:rPr>
              <w:fldChar w:fldCharType="separate"/>
            </w:r>
            <w:r w:rsidR="009F1783">
              <w:rPr>
                <w:noProof/>
                <w:webHidden/>
              </w:rPr>
              <w:t>16</w:t>
            </w:r>
            <w:r w:rsidR="009F1783">
              <w:rPr>
                <w:noProof/>
                <w:webHidden/>
              </w:rPr>
              <w:fldChar w:fldCharType="end"/>
            </w:r>
          </w:hyperlink>
        </w:p>
        <w:p w14:paraId="24E4BA6A" w14:textId="505881DF" w:rsidR="009F1783" w:rsidRDefault="000041F0">
          <w:pPr>
            <w:pStyle w:val="TOC1"/>
            <w:rPr>
              <w:rFonts w:asciiTheme="minorHAnsi" w:eastAsiaTheme="minorEastAsia" w:hAnsiTheme="minorHAnsi" w:cstheme="minorBidi"/>
              <w:noProof/>
              <w:color w:val="auto"/>
            </w:rPr>
          </w:pPr>
          <w:hyperlink w:anchor="_Toc512777611" w:history="1">
            <w:r w:rsidR="009F1783" w:rsidRPr="00762228">
              <w:rPr>
                <w:rStyle w:val="Hyperlink"/>
                <w:noProof/>
              </w:rPr>
              <w:t>13</w:t>
            </w:r>
            <w:r w:rsidR="009F1783">
              <w:rPr>
                <w:rFonts w:asciiTheme="minorHAnsi" w:eastAsiaTheme="minorEastAsia" w:hAnsiTheme="minorHAnsi" w:cstheme="minorBidi"/>
                <w:noProof/>
                <w:color w:val="auto"/>
              </w:rPr>
              <w:tab/>
            </w:r>
            <w:r w:rsidR="009F1783" w:rsidRPr="00762228">
              <w:rPr>
                <w:rStyle w:val="Hyperlink"/>
                <w:noProof/>
              </w:rPr>
              <w:t>Management and Reporting of Adverse Events and Adverse Reactions</w:t>
            </w:r>
            <w:r w:rsidR="009F1783">
              <w:rPr>
                <w:noProof/>
                <w:webHidden/>
              </w:rPr>
              <w:tab/>
            </w:r>
            <w:r w:rsidR="009F1783">
              <w:rPr>
                <w:noProof/>
                <w:webHidden/>
              </w:rPr>
              <w:fldChar w:fldCharType="begin"/>
            </w:r>
            <w:r w:rsidR="009F1783">
              <w:rPr>
                <w:noProof/>
                <w:webHidden/>
              </w:rPr>
              <w:instrText xml:space="preserve"> PAGEREF _Toc512777611 \h </w:instrText>
            </w:r>
            <w:r w:rsidR="009F1783">
              <w:rPr>
                <w:noProof/>
                <w:webHidden/>
              </w:rPr>
            </w:r>
            <w:r w:rsidR="009F1783">
              <w:rPr>
                <w:noProof/>
                <w:webHidden/>
              </w:rPr>
              <w:fldChar w:fldCharType="separate"/>
            </w:r>
            <w:r w:rsidR="009F1783">
              <w:rPr>
                <w:noProof/>
                <w:webHidden/>
              </w:rPr>
              <w:t>16</w:t>
            </w:r>
            <w:r w:rsidR="009F1783">
              <w:rPr>
                <w:noProof/>
                <w:webHidden/>
              </w:rPr>
              <w:fldChar w:fldCharType="end"/>
            </w:r>
          </w:hyperlink>
        </w:p>
        <w:p w14:paraId="75D0316C" w14:textId="2AFD43A8" w:rsidR="009F1783" w:rsidRDefault="000041F0">
          <w:pPr>
            <w:pStyle w:val="TOC1"/>
            <w:rPr>
              <w:rFonts w:asciiTheme="minorHAnsi" w:eastAsiaTheme="minorEastAsia" w:hAnsiTheme="minorHAnsi" w:cstheme="minorBidi"/>
              <w:noProof/>
              <w:color w:val="auto"/>
            </w:rPr>
          </w:pPr>
          <w:hyperlink w:anchor="_Toc512777612" w:history="1">
            <w:r w:rsidR="009F1783" w:rsidRPr="00762228">
              <w:rPr>
                <w:rStyle w:val="Hyperlink"/>
                <w:noProof/>
              </w:rPr>
              <w:t>14</w:t>
            </w:r>
            <w:r w:rsidR="009F1783">
              <w:rPr>
                <w:rFonts w:asciiTheme="minorHAnsi" w:eastAsiaTheme="minorEastAsia" w:hAnsiTheme="minorHAnsi" w:cstheme="minorBidi"/>
                <w:noProof/>
                <w:color w:val="auto"/>
              </w:rPr>
              <w:tab/>
            </w:r>
            <w:r w:rsidR="009F1783" w:rsidRPr="00762228">
              <w:rPr>
                <w:rStyle w:val="Hyperlink"/>
                <w:noProof/>
              </w:rPr>
              <w:t>Plans for Disseminating and Communicating Study Results</w:t>
            </w:r>
            <w:r w:rsidR="009F1783">
              <w:rPr>
                <w:noProof/>
                <w:webHidden/>
              </w:rPr>
              <w:tab/>
            </w:r>
            <w:r w:rsidR="009F1783">
              <w:rPr>
                <w:noProof/>
                <w:webHidden/>
              </w:rPr>
              <w:fldChar w:fldCharType="begin"/>
            </w:r>
            <w:r w:rsidR="009F1783">
              <w:rPr>
                <w:noProof/>
                <w:webHidden/>
              </w:rPr>
              <w:instrText xml:space="preserve"> PAGEREF _Toc512777612 \h </w:instrText>
            </w:r>
            <w:r w:rsidR="009F1783">
              <w:rPr>
                <w:noProof/>
                <w:webHidden/>
              </w:rPr>
            </w:r>
            <w:r w:rsidR="009F1783">
              <w:rPr>
                <w:noProof/>
                <w:webHidden/>
              </w:rPr>
              <w:fldChar w:fldCharType="separate"/>
            </w:r>
            <w:r w:rsidR="009F1783">
              <w:rPr>
                <w:noProof/>
                <w:webHidden/>
              </w:rPr>
              <w:t>16</w:t>
            </w:r>
            <w:r w:rsidR="009F1783">
              <w:rPr>
                <w:noProof/>
                <w:webHidden/>
              </w:rPr>
              <w:fldChar w:fldCharType="end"/>
            </w:r>
          </w:hyperlink>
        </w:p>
        <w:p w14:paraId="4F04EFEC" w14:textId="6554BE48" w:rsidR="009F1783" w:rsidRDefault="000041F0">
          <w:pPr>
            <w:pStyle w:val="TOC1"/>
            <w:rPr>
              <w:rFonts w:asciiTheme="minorHAnsi" w:eastAsiaTheme="minorEastAsia" w:hAnsiTheme="minorHAnsi" w:cstheme="minorBidi"/>
              <w:noProof/>
              <w:color w:val="auto"/>
            </w:rPr>
          </w:pPr>
          <w:hyperlink w:anchor="_Toc512777613" w:history="1">
            <w:r w:rsidR="009F1783" w:rsidRPr="00762228">
              <w:rPr>
                <w:rStyle w:val="Hyperlink"/>
                <w:noProof/>
              </w:rPr>
              <w:t>15</w:t>
            </w:r>
            <w:r w:rsidR="009F1783">
              <w:rPr>
                <w:rFonts w:asciiTheme="minorHAnsi" w:eastAsiaTheme="minorEastAsia" w:hAnsiTheme="minorHAnsi" w:cstheme="minorBidi"/>
                <w:noProof/>
                <w:color w:val="auto"/>
              </w:rPr>
              <w:tab/>
            </w:r>
            <w:r w:rsidR="009F1783" w:rsidRPr="00762228">
              <w:rPr>
                <w:rStyle w:val="Hyperlink"/>
                <w:noProof/>
              </w:rPr>
              <w:t>Appendix 1</w:t>
            </w:r>
            <w:r w:rsidR="009F1783">
              <w:rPr>
                <w:noProof/>
                <w:webHidden/>
              </w:rPr>
              <w:tab/>
            </w:r>
            <w:r w:rsidR="009F1783">
              <w:rPr>
                <w:noProof/>
                <w:webHidden/>
              </w:rPr>
              <w:fldChar w:fldCharType="begin"/>
            </w:r>
            <w:r w:rsidR="009F1783">
              <w:rPr>
                <w:noProof/>
                <w:webHidden/>
              </w:rPr>
              <w:instrText xml:space="preserve"> PAGEREF _Toc512777613 \h </w:instrText>
            </w:r>
            <w:r w:rsidR="009F1783">
              <w:rPr>
                <w:noProof/>
                <w:webHidden/>
              </w:rPr>
            </w:r>
            <w:r w:rsidR="009F1783">
              <w:rPr>
                <w:noProof/>
                <w:webHidden/>
              </w:rPr>
              <w:fldChar w:fldCharType="separate"/>
            </w:r>
            <w:r w:rsidR="009F1783">
              <w:rPr>
                <w:noProof/>
                <w:webHidden/>
              </w:rPr>
              <w:t>16</w:t>
            </w:r>
            <w:r w:rsidR="009F1783">
              <w:rPr>
                <w:noProof/>
                <w:webHidden/>
              </w:rPr>
              <w:fldChar w:fldCharType="end"/>
            </w:r>
          </w:hyperlink>
        </w:p>
        <w:p w14:paraId="0B751BF6" w14:textId="2FFFBA4C" w:rsidR="009F1783" w:rsidRDefault="000041F0">
          <w:pPr>
            <w:pStyle w:val="TOC2"/>
            <w:tabs>
              <w:tab w:val="left" w:pos="880"/>
              <w:tab w:val="right" w:leader="dot" w:pos="9350"/>
            </w:tabs>
            <w:rPr>
              <w:rFonts w:asciiTheme="minorHAnsi" w:eastAsiaTheme="minorEastAsia" w:hAnsiTheme="minorHAnsi" w:cstheme="minorBidi"/>
              <w:noProof/>
              <w:color w:val="auto"/>
            </w:rPr>
          </w:pPr>
          <w:hyperlink w:anchor="_Toc512777614" w:history="1">
            <w:r w:rsidR="009F1783" w:rsidRPr="00762228">
              <w:rPr>
                <w:rStyle w:val="Hyperlink"/>
                <w:noProof/>
              </w:rPr>
              <w:t>15.1</w:t>
            </w:r>
            <w:r w:rsidR="009F1783">
              <w:rPr>
                <w:rFonts w:asciiTheme="minorHAnsi" w:eastAsiaTheme="minorEastAsia" w:hAnsiTheme="minorHAnsi" w:cstheme="minorBidi"/>
                <w:noProof/>
                <w:color w:val="auto"/>
              </w:rPr>
              <w:tab/>
            </w:r>
            <w:r w:rsidR="009F1783" w:rsidRPr="00762228">
              <w:rPr>
                <w:rStyle w:val="Hyperlink"/>
                <w:noProof/>
              </w:rPr>
              <w:t>Concepts excluded from covariates</w:t>
            </w:r>
            <w:r w:rsidR="009F1783">
              <w:rPr>
                <w:noProof/>
                <w:webHidden/>
              </w:rPr>
              <w:tab/>
            </w:r>
            <w:r w:rsidR="009F1783">
              <w:rPr>
                <w:noProof/>
                <w:webHidden/>
              </w:rPr>
              <w:fldChar w:fldCharType="begin"/>
            </w:r>
            <w:r w:rsidR="009F1783">
              <w:rPr>
                <w:noProof/>
                <w:webHidden/>
              </w:rPr>
              <w:instrText xml:space="preserve"> PAGEREF _Toc512777614 \h </w:instrText>
            </w:r>
            <w:r w:rsidR="009F1783">
              <w:rPr>
                <w:noProof/>
                <w:webHidden/>
              </w:rPr>
            </w:r>
            <w:r w:rsidR="009F1783">
              <w:rPr>
                <w:noProof/>
                <w:webHidden/>
              </w:rPr>
              <w:fldChar w:fldCharType="separate"/>
            </w:r>
            <w:r w:rsidR="009F1783">
              <w:rPr>
                <w:noProof/>
                <w:webHidden/>
              </w:rPr>
              <w:t>16</w:t>
            </w:r>
            <w:r w:rsidR="009F1783">
              <w:rPr>
                <w:noProof/>
                <w:webHidden/>
              </w:rPr>
              <w:fldChar w:fldCharType="end"/>
            </w:r>
          </w:hyperlink>
        </w:p>
        <w:p w14:paraId="26BE5D13" w14:textId="4E0051B4" w:rsidR="009F1783" w:rsidRDefault="000041F0">
          <w:pPr>
            <w:pStyle w:val="TOC2"/>
            <w:tabs>
              <w:tab w:val="left" w:pos="880"/>
              <w:tab w:val="right" w:leader="dot" w:pos="9350"/>
            </w:tabs>
            <w:rPr>
              <w:rFonts w:asciiTheme="minorHAnsi" w:eastAsiaTheme="minorEastAsia" w:hAnsiTheme="minorHAnsi" w:cstheme="minorBidi"/>
              <w:noProof/>
              <w:color w:val="auto"/>
            </w:rPr>
          </w:pPr>
          <w:hyperlink w:anchor="_Toc512777615" w:history="1">
            <w:r w:rsidR="009F1783" w:rsidRPr="00762228">
              <w:rPr>
                <w:rStyle w:val="Hyperlink"/>
                <w:noProof/>
              </w:rPr>
              <w:t>15.2</w:t>
            </w:r>
            <w:r w:rsidR="009F1783">
              <w:rPr>
                <w:rFonts w:asciiTheme="minorHAnsi" w:eastAsiaTheme="minorEastAsia" w:hAnsiTheme="minorHAnsi" w:cstheme="minorBidi"/>
                <w:noProof/>
                <w:color w:val="auto"/>
              </w:rPr>
              <w:tab/>
            </w:r>
            <w:r w:rsidR="009F1783" w:rsidRPr="00762228">
              <w:rPr>
                <w:rStyle w:val="Hyperlink"/>
                <w:noProof/>
              </w:rPr>
              <w:t>Negative control outcomes</w:t>
            </w:r>
            <w:r w:rsidR="009F1783">
              <w:rPr>
                <w:noProof/>
                <w:webHidden/>
              </w:rPr>
              <w:tab/>
            </w:r>
            <w:r w:rsidR="009F1783">
              <w:rPr>
                <w:noProof/>
                <w:webHidden/>
              </w:rPr>
              <w:fldChar w:fldCharType="begin"/>
            </w:r>
            <w:r w:rsidR="009F1783">
              <w:rPr>
                <w:noProof/>
                <w:webHidden/>
              </w:rPr>
              <w:instrText xml:space="preserve"> PAGEREF _Toc512777615 \h </w:instrText>
            </w:r>
            <w:r w:rsidR="009F1783">
              <w:rPr>
                <w:noProof/>
                <w:webHidden/>
              </w:rPr>
            </w:r>
            <w:r w:rsidR="009F1783">
              <w:rPr>
                <w:noProof/>
                <w:webHidden/>
              </w:rPr>
              <w:fldChar w:fldCharType="separate"/>
            </w:r>
            <w:r w:rsidR="009F1783">
              <w:rPr>
                <w:noProof/>
                <w:webHidden/>
              </w:rPr>
              <w:t>16</w:t>
            </w:r>
            <w:r w:rsidR="009F1783">
              <w:rPr>
                <w:noProof/>
                <w:webHidden/>
              </w:rPr>
              <w:fldChar w:fldCharType="end"/>
            </w:r>
          </w:hyperlink>
        </w:p>
        <w:p w14:paraId="700557EC" w14:textId="6D0483CC" w:rsidR="009F1783" w:rsidRDefault="000041F0">
          <w:pPr>
            <w:pStyle w:val="TOC1"/>
            <w:rPr>
              <w:rFonts w:asciiTheme="minorHAnsi" w:eastAsiaTheme="minorEastAsia" w:hAnsiTheme="minorHAnsi" w:cstheme="minorBidi"/>
              <w:noProof/>
              <w:color w:val="auto"/>
            </w:rPr>
          </w:pPr>
          <w:hyperlink w:anchor="_Toc512777616" w:history="1">
            <w:r w:rsidR="009F1783" w:rsidRPr="00762228">
              <w:rPr>
                <w:rStyle w:val="Hyperlink"/>
                <w:noProof/>
              </w:rPr>
              <w:t>16</w:t>
            </w:r>
            <w:r w:rsidR="009F1783">
              <w:rPr>
                <w:rFonts w:asciiTheme="minorHAnsi" w:eastAsiaTheme="minorEastAsia" w:hAnsiTheme="minorHAnsi" w:cstheme="minorBidi"/>
                <w:noProof/>
                <w:color w:val="auto"/>
              </w:rPr>
              <w:tab/>
            </w:r>
            <w:r w:rsidR="009F1783" w:rsidRPr="00762228">
              <w:rPr>
                <w:rStyle w:val="Hyperlink"/>
                <w:noProof/>
              </w:rPr>
              <w:t>References</w:t>
            </w:r>
            <w:r w:rsidR="009F1783">
              <w:rPr>
                <w:noProof/>
                <w:webHidden/>
              </w:rPr>
              <w:tab/>
            </w:r>
            <w:r w:rsidR="009F1783">
              <w:rPr>
                <w:noProof/>
                <w:webHidden/>
              </w:rPr>
              <w:fldChar w:fldCharType="begin"/>
            </w:r>
            <w:r w:rsidR="009F1783">
              <w:rPr>
                <w:noProof/>
                <w:webHidden/>
              </w:rPr>
              <w:instrText xml:space="preserve"> PAGEREF _Toc512777616 \h </w:instrText>
            </w:r>
            <w:r w:rsidR="009F1783">
              <w:rPr>
                <w:noProof/>
                <w:webHidden/>
              </w:rPr>
            </w:r>
            <w:r w:rsidR="009F1783">
              <w:rPr>
                <w:noProof/>
                <w:webHidden/>
              </w:rPr>
              <w:fldChar w:fldCharType="separate"/>
            </w:r>
            <w:r w:rsidR="009F1783">
              <w:rPr>
                <w:noProof/>
                <w:webHidden/>
              </w:rPr>
              <w:t>16</w:t>
            </w:r>
            <w:r w:rsidR="009F1783">
              <w:rPr>
                <w:noProof/>
                <w:webHidden/>
              </w:rPr>
              <w:fldChar w:fldCharType="end"/>
            </w:r>
          </w:hyperlink>
        </w:p>
        <w:p w14:paraId="11F1366C" w14:textId="6C570C27" w:rsidR="00303216" w:rsidRDefault="00B451E6" w:rsidP="00B451E6">
          <w:pPr>
            <w:pStyle w:val="TOC1"/>
            <w:rPr>
              <w:sz w:val="24"/>
              <w:szCs w:val="24"/>
            </w:rPr>
          </w:pPr>
          <w:r>
            <w:fldChar w:fldCharType="end"/>
          </w:r>
        </w:p>
      </w:sdtContent>
    </w:sdt>
    <w:p w14:paraId="139CCC68" w14:textId="77777777" w:rsidR="00303216" w:rsidRDefault="005F1FE2" w:rsidP="00EC2721">
      <w:pPr>
        <w:pStyle w:val="Heading1"/>
      </w:pPr>
      <w:bookmarkStart w:id="3" w:name="_Toc512777562"/>
      <w:r>
        <w:t xml:space="preserve">List of </w:t>
      </w:r>
      <w:r w:rsidRPr="00EC2721">
        <w:t>abbreviations</w:t>
      </w:r>
      <w:bookmarkEnd w:id="3"/>
    </w:p>
    <w:p w14:paraId="015A71ED" w14:textId="77777777" w:rsidR="00303216" w:rsidRDefault="005F1FE2">
      <w:pPr>
        <w:spacing w:after="0" w:line="240" w:lineRule="auto"/>
      </w:pPr>
      <w:r>
        <w:t>ATC</w:t>
      </w:r>
      <w:r>
        <w:tab/>
      </w:r>
      <w:r>
        <w:tab/>
        <w:t>Anatomic Therapeutic Chemical</w:t>
      </w:r>
    </w:p>
    <w:p w14:paraId="05D130CC" w14:textId="77777777" w:rsidR="00303216" w:rsidRDefault="005F1FE2">
      <w:pPr>
        <w:spacing w:after="0" w:line="240" w:lineRule="auto"/>
      </w:pPr>
      <w:r>
        <w:t>CYCLOPS</w:t>
      </w:r>
      <w:r>
        <w:tab/>
        <w:t>Cyclic coordinate descent for logistic, Poisson and survival analysis</w:t>
      </w:r>
    </w:p>
    <w:p w14:paraId="4549AF38" w14:textId="2CF03265" w:rsidR="00303216" w:rsidRDefault="00CD6631">
      <w:pPr>
        <w:spacing w:after="0" w:line="240" w:lineRule="auto"/>
      </w:pPr>
      <w:r w:rsidRPr="00CD6631">
        <w:t>SNOMED</w:t>
      </w:r>
      <w:r w:rsidR="005F1FE2">
        <w:tab/>
      </w:r>
      <w:r w:rsidRPr="00CD6631">
        <w:rPr>
          <w:rFonts w:ascii="Arial" w:eastAsia="Arial" w:hAnsi="Arial" w:cs="Arial"/>
          <w:color w:val="222222"/>
          <w:sz w:val="20"/>
          <w:szCs w:val="20"/>
        </w:rPr>
        <w:t>Systematized Nomenclature of Medicine</w:t>
      </w:r>
    </w:p>
    <w:p w14:paraId="36D3C3A8" w14:textId="77777777" w:rsidR="00303216" w:rsidRDefault="005F1FE2">
      <w:pPr>
        <w:spacing w:after="0" w:line="240" w:lineRule="auto"/>
      </w:pPr>
      <w:r>
        <w:t>OHDSI</w:t>
      </w:r>
      <w:r>
        <w:tab/>
      </w:r>
      <w:r>
        <w:tab/>
        <w:t>Observational Health Data Sciences and Informatics</w:t>
      </w:r>
    </w:p>
    <w:p w14:paraId="7505C31E" w14:textId="77777777" w:rsidR="00303216" w:rsidRDefault="005F1FE2">
      <w:pPr>
        <w:spacing w:after="0" w:line="240" w:lineRule="auto"/>
      </w:pPr>
      <w:r>
        <w:t>OMOP</w:t>
      </w:r>
      <w:r>
        <w:tab/>
      </w:r>
      <w:r>
        <w:tab/>
        <w:t>Observational Medical Outcomes Partnership</w:t>
      </w:r>
    </w:p>
    <w:p w14:paraId="791B53DA" w14:textId="665F730E" w:rsidR="00303216" w:rsidRDefault="0079709B">
      <w:pPr>
        <w:spacing w:after="0" w:line="240" w:lineRule="auto"/>
      </w:pPr>
      <w:r>
        <w:t>T</w:t>
      </w:r>
      <w:r w:rsidR="005F1FE2">
        <w:tab/>
      </w:r>
      <w:r w:rsidR="005F1FE2">
        <w:tab/>
      </w:r>
      <w:r>
        <w:t>Target cohort</w:t>
      </w:r>
    </w:p>
    <w:p w14:paraId="76CDDDD0" w14:textId="125DF956" w:rsidR="0079709B" w:rsidRDefault="0079709B">
      <w:pPr>
        <w:spacing w:after="0" w:line="240" w:lineRule="auto"/>
      </w:pPr>
      <w:r>
        <w:t>C</w:t>
      </w:r>
      <w:r>
        <w:tab/>
      </w:r>
      <w:r>
        <w:tab/>
        <w:t>Comparator cohort</w:t>
      </w:r>
    </w:p>
    <w:p w14:paraId="3A330FB1" w14:textId="2016DD17" w:rsidR="0079709B" w:rsidRDefault="0079709B">
      <w:pPr>
        <w:spacing w:after="0" w:line="240" w:lineRule="auto"/>
      </w:pPr>
      <w:r>
        <w:t xml:space="preserve">O </w:t>
      </w:r>
      <w:r>
        <w:tab/>
      </w:r>
      <w:r>
        <w:tab/>
        <w:t>Outcome cohort</w:t>
      </w:r>
    </w:p>
    <w:p w14:paraId="286CB913" w14:textId="3DE70D63" w:rsidR="00303216" w:rsidRDefault="005F1FE2">
      <w:pPr>
        <w:spacing w:after="0" w:line="240" w:lineRule="auto"/>
      </w:pPr>
      <w:r>
        <w:t>PS</w:t>
      </w:r>
      <w:r>
        <w:tab/>
      </w:r>
      <w:r>
        <w:tab/>
        <w:t>Propensity Scores</w:t>
      </w:r>
    </w:p>
    <w:p w14:paraId="6DA113A2" w14:textId="4734B426" w:rsidR="003A2EB6" w:rsidRDefault="00CD6631">
      <w:pPr>
        <w:spacing w:after="0" w:line="240" w:lineRule="auto"/>
      </w:pPr>
      <w:r w:rsidRPr="00FC16B4">
        <w:t>LASSO</w:t>
      </w:r>
      <w:r w:rsidR="003A2EB6">
        <w:tab/>
      </w:r>
      <w:r w:rsidR="003A2EB6">
        <w:tab/>
      </w:r>
      <w:r>
        <w:t>L</w:t>
      </w:r>
      <w:r w:rsidRPr="00CD6631">
        <w:t>east absolute shrinkage and selection operator</w:t>
      </w:r>
    </w:p>
    <w:p w14:paraId="1E821CFD" w14:textId="6772ABD6" w:rsidR="00FC16B4" w:rsidRDefault="00FC16B4">
      <w:pPr>
        <w:spacing w:after="0" w:line="240" w:lineRule="auto"/>
      </w:pPr>
      <w:r>
        <w:t>MDRR</w:t>
      </w:r>
      <w:r>
        <w:tab/>
      </w:r>
      <w:r>
        <w:tab/>
      </w:r>
      <w:r w:rsidR="00E43D6C">
        <w:t>Maximum detectable relative risk</w:t>
      </w:r>
    </w:p>
    <w:p w14:paraId="353726E8" w14:textId="44A63E7F" w:rsidR="002C0655" w:rsidRDefault="002C0655">
      <w:pPr>
        <w:spacing w:after="0" w:line="240" w:lineRule="auto"/>
      </w:pPr>
      <w:r>
        <w:t>CI</w:t>
      </w:r>
      <w:r>
        <w:tab/>
      </w:r>
      <w:r>
        <w:tab/>
        <w:t>Confidence Interval</w:t>
      </w:r>
    </w:p>
    <w:p w14:paraId="0711BD68" w14:textId="1E784A54" w:rsidR="004A7E76" w:rsidRDefault="003B025D">
      <w:pPr>
        <w:spacing w:after="0" w:line="240" w:lineRule="auto"/>
      </w:pPr>
      <w:r>
        <w:t>DOD</w:t>
      </w:r>
      <w:r>
        <w:tab/>
      </w:r>
      <w:r>
        <w:tab/>
      </w:r>
      <w:r w:rsidRPr="00A329A2">
        <w:t>Date of Death</w:t>
      </w:r>
    </w:p>
    <w:p w14:paraId="07C842EC" w14:textId="1240BE1F" w:rsidR="00FD17E7" w:rsidRDefault="00FD17E7">
      <w:pPr>
        <w:spacing w:after="0" w:line="240" w:lineRule="auto"/>
      </w:pPr>
      <w:r>
        <w:t>MACE</w:t>
      </w:r>
      <w:r>
        <w:tab/>
      </w:r>
      <w:r>
        <w:tab/>
        <w:t>Major Adverse Cardiovascular Event</w:t>
      </w:r>
    </w:p>
    <w:p w14:paraId="58CA5BE4" w14:textId="2638074C" w:rsidR="00FD17E7" w:rsidRDefault="00FD17E7">
      <w:pPr>
        <w:spacing w:after="0" w:line="240" w:lineRule="auto"/>
        <w:rPr>
          <w:ins w:id="4" w:author="Runsheng Wang" w:date="2018-05-01T15:44:00Z"/>
        </w:rPr>
      </w:pPr>
      <w:r>
        <w:t>NMSC</w:t>
      </w:r>
      <w:r>
        <w:tab/>
      </w:r>
      <w:r>
        <w:tab/>
        <w:t>Non-melanoma skin cancer</w:t>
      </w:r>
    </w:p>
    <w:p w14:paraId="0265A192" w14:textId="156092B5" w:rsidR="00651975" w:rsidRDefault="00651975">
      <w:pPr>
        <w:spacing w:after="0" w:line="240" w:lineRule="auto"/>
        <w:rPr>
          <w:ins w:id="5" w:author="Runsheng Wang" w:date="2018-05-01T15:44:00Z"/>
        </w:rPr>
      </w:pPr>
      <w:ins w:id="6" w:author="Runsheng Wang" w:date="2018-05-01T15:44:00Z">
        <w:r>
          <w:t>ADA                     Adalimumab</w:t>
        </w:r>
      </w:ins>
    </w:p>
    <w:p w14:paraId="21174937" w14:textId="23858984" w:rsidR="00651975" w:rsidRDefault="00651975">
      <w:pPr>
        <w:spacing w:after="0" w:line="240" w:lineRule="auto"/>
        <w:rPr>
          <w:ins w:id="7" w:author="Runsheng Wang" w:date="2018-05-01T15:44:00Z"/>
        </w:rPr>
      </w:pPr>
      <w:ins w:id="8" w:author="Runsheng Wang" w:date="2018-05-01T15:44:00Z">
        <w:r>
          <w:t>ETN                     Etanercept</w:t>
        </w:r>
      </w:ins>
    </w:p>
    <w:p w14:paraId="34E8E76C" w14:textId="54F95BC7" w:rsidR="00651975" w:rsidRDefault="00651975">
      <w:pPr>
        <w:spacing w:after="0" w:line="240" w:lineRule="auto"/>
        <w:rPr>
          <w:ins w:id="9" w:author="Wang, Runsheng" w:date="2019-03-15T23:49:00Z"/>
        </w:rPr>
      </w:pPr>
      <w:ins w:id="10" w:author="Runsheng Wang" w:date="2018-05-01T15:44:00Z">
        <w:r>
          <w:t>TOF                     Tofacitinib</w:t>
        </w:r>
      </w:ins>
    </w:p>
    <w:p w14:paraId="7D42BE6D" w14:textId="7C426983" w:rsidR="006334CD" w:rsidRDefault="006334CD">
      <w:pPr>
        <w:spacing w:after="0" w:line="240" w:lineRule="auto"/>
      </w:pPr>
      <w:ins w:id="11" w:author="Wang, Runsheng" w:date="2019-03-15T23:49:00Z">
        <w:r>
          <w:t xml:space="preserve">RA                        Rheumatoid </w:t>
        </w:r>
      </w:ins>
      <w:ins w:id="12" w:author="Wang, Runsheng" w:date="2019-03-15T23:50:00Z">
        <w:r>
          <w:t>arthritis</w:t>
        </w:r>
      </w:ins>
    </w:p>
    <w:p w14:paraId="6E04D083" w14:textId="77777777" w:rsidR="00303216" w:rsidRDefault="005F1FE2" w:rsidP="00EC2721">
      <w:pPr>
        <w:pStyle w:val="Heading1"/>
      </w:pPr>
      <w:bookmarkStart w:id="13" w:name="_Toc512777563"/>
      <w:r>
        <w:t>Abstract</w:t>
      </w:r>
      <w:bookmarkEnd w:id="13"/>
    </w:p>
    <w:p w14:paraId="49C01DC9" w14:textId="6887DC7A" w:rsidR="00303216" w:rsidRDefault="005F1FE2" w:rsidP="00AA7710">
      <w:pPr>
        <w:pStyle w:val="BodyText12"/>
      </w:pPr>
      <w:r w:rsidRPr="00AA7710">
        <w:t>This study aims to</w:t>
      </w:r>
      <w:r w:rsidR="00A2134F" w:rsidRPr="00AA7710">
        <w:t xml:space="preserve"> compare</w:t>
      </w:r>
      <w:r w:rsidR="00071791">
        <w:t xml:space="preserve"> the safety of</w:t>
      </w:r>
      <w:r w:rsidR="00A2134F" w:rsidRPr="00AA7710">
        <w:t xml:space="preserve"> </w:t>
      </w:r>
      <w:r w:rsidR="00071791">
        <w:t>tofacitinib</w:t>
      </w:r>
      <w:r w:rsidR="00A2134F" w:rsidRPr="00AA7710">
        <w:t xml:space="preserve"> with </w:t>
      </w:r>
      <w:r w:rsidR="00071791">
        <w:t>adalimumab and etanercept in patients with rheumatoid arthritis</w:t>
      </w:r>
      <w:ins w:id="14" w:author="Wang, Runsheng" w:date="2019-03-17T21:46:00Z">
        <w:r w:rsidR="00374C1B">
          <w:t xml:space="preserve"> (RA)</w:t>
        </w:r>
      </w:ins>
      <w:r w:rsidR="00A2134F" w:rsidRPr="00AA7710">
        <w:t>.</w:t>
      </w:r>
      <w:r w:rsidRPr="00AA7710">
        <w:t xml:space="preserve"> </w:t>
      </w:r>
      <w:r w:rsidR="003B36D3">
        <w:t xml:space="preserve">We will replicate </w:t>
      </w:r>
      <w:r w:rsidR="004900CB">
        <w:t xml:space="preserve">the design and population inclusion criteria of </w:t>
      </w:r>
      <w:r w:rsidR="00071791">
        <w:t>an ongoing</w:t>
      </w:r>
      <w:r w:rsidR="003B36D3">
        <w:t xml:space="preserve"> phase </w:t>
      </w:r>
      <w:r w:rsidR="004900CB">
        <w:t>3b/4 randomized clinical trial (</w:t>
      </w:r>
      <w:r w:rsidR="004900CB" w:rsidRPr="004900CB">
        <w:t>NCT02092467</w:t>
      </w:r>
      <w:r w:rsidR="004900CB">
        <w:t>), with the aim of predicting the RCT results using real-world evidence</w:t>
      </w:r>
      <w:r w:rsidR="003B36D3">
        <w:t xml:space="preserve">. </w:t>
      </w:r>
      <w:r w:rsidRPr="00AA7710">
        <w:t xml:space="preserve">In this study, we will analyze data from </w:t>
      </w:r>
      <w:r w:rsidR="003A2EB6" w:rsidRPr="00AA7710">
        <w:t>observational database</w:t>
      </w:r>
      <w:r w:rsidR="004900CB">
        <w:t>s across the OHDSI network</w:t>
      </w:r>
      <w:r w:rsidRPr="00AA7710">
        <w:t xml:space="preserve"> using the OHDSI </w:t>
      </w:r>
      <w:proofErr w:type="spellStart"/>
      <w:r w:rsidRPr="00AA7710">
        <w:t>CohortMethod</w:t>
      </w:r>
      <w:proofErr w:type="spellEnd"/>
      <w:r w:rsidRPr="00AA7710">
        <w:t xml:space="preserve"> package framework to perform this comparative study.  </w:t>
      </w:r>
    </w:p>
    <w:p w14:paraId="6A438CF2" w14:textId="77777777" w:rsidR="00303216" w:rsidRDefault="005F1FE2" w:rsidP="00EC2721">
      <w:pPr>
        <w:pStyle w:val="Heading1"/>
      </w:pPr>
      <w:bookmarkStart w:id="15" w:name="_Toc512777564"/>
      <w:r>
        <w:t>Amendments and Updates</w:t>
      </w:r>
      <w:bookmarkEnd w:id="15"/>
    </w:p>
    <w:tbl>
      <w:tblPr>
        <w:tblStyle w:val="16"/>
        <w:tblW w:w="94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5"/>
        <w:gridCol w:w="1849"/>
        <w:gridCol w:w="1934"/>
        <w:gridCol w:w="5065"/>
      </w:tblGrid>
      <w:tr w:rsidR="00303216" w14:paraId="4BDF6BD4" w14:textId="77777777">
        <w:trPr>
          <w:trHeight w:val="280"/>
        </w:trPr>
        <w:tc>
          <w:tcPr>
            <w:tcW w:w="615" w:type="dxa"/>
          </w:tcPr>
          <w:p w14:paraId="3C831374" w14:textId="65C234EE" w:rsidR="00303216" w:rsidRDefault="00935171">
            <w:r>
              <w:t>0.1</w:t>
            </w:r>
          </w:p>
        </w:tc>
        <w:tc>
          <w:tcPr>
            <w:tcW w:w="1849" w:type="dxa"/>
          </w:tcPr>
          <w:p w14:paraId="0B8E266E" w14:textId="5749D5F1" w:rsidR="00303216" w:rsidRDefault="00535A45">
            <w:r>
              <w:t>2 May</w:t>
            </w:r>
            <w:r w:rsidR="00935171">
              <w:t xml:space="preserve"> 2018</w:t>
            </w:r>
          </w:p>
        </w:tc>
        <w:tc>
          <w:tcPr>
            <w:tcW w:w="1934" w:type="dxa"/>
          </w:tcPr>
          <w:p w14:paraId="676502E8" w14:textId="56BA57DD" w:rsidR="00303216" w:rsidRDefault="00535A45">
            <w:r>
              <w:t>P. Ryan</w:t>
            </w:r>
          </w:p>
        </w:tc>
        <w:tc>
          <w:tcPr>
            <w:tcW w:w="5065" w:type="dxa"/>
          </w:tcPr>
          <w:p w14:paraId="292D59EC" w14:textId="1C8C56EB" w:rsidR="00303216" w:rsidRDefault="00935171">
            <w:r>
              <w:t>First draft</w:t>
            </w:r>
          </w:p>
        </w:tc>
      </w:tr>
      <w:tr w:rsidR="00935171" w14:paraId="0EE9B6DB" w14:textId="77777777">
        <w:trPr>
          <w:trHeight w:val="280"/>
        </w:trPr>
        <w:tc>
          <w:tcPr>
            <w:tcW w:w="615" w:type="dxa"/>
          </w:tcPr>
          <w:p w14:paraId="55388D97" w14:textId="4025F485" w:rsidR="00935171" w:rsidRDefault="006334CD" w:rsidP="00935171">
            <w:ins w:id="16" w:author="Wang, Runsheng" w:date="2019-03-15T23:50:00Z">
              <w:r>
                <w:t>1.1</w:t>
              </w:r>
            </w:ins>
          </w:p>
        </w:tc>
        <w:tc>
          <w:tcPr>
            <w:tcW w:w="1849" w:type="dxa"/>
          </w:tcPr>
          <w:p w14:paraId="759CB112" w14:textId="6EEBEF78" w:rsidR="00935171" w:rsidRDefault="006334CD" w:rsidP="00935171">
            <w:ins w:id="17" w:author="Wang, Runsheng" w:date="2019-03-15T23:50:00Z">
              <w:r>
                <w:t>15 March 2019</w:t>
              </w:r>
            </w:ins>
          </w:p>
        </w:tc>
        <w:tc>
          <w:tcPr>
            <w:tcW w:w="1934" w:type="dxa"/>
          </w:tcPr>
          <w:p w14:paraId="1741E9DD" w14:textId="6815BC5B" w:rsidR="00935171" w:rsidRDefault="006334CD" w:rsidP="00935171">
            <w:ins w:id="18" w:author="Wang, Runsheng" w:date="2019-03-15T23:50:00Z">
              <w:r>
                <w:t>R. Wang</w:t>
              </w:r>
            </w:ins>
          </w:p>
        </w:tc>
        <w:tc>
          <w:tcPr>
            <w:tcW w:w="5065" w:type="dxa"/>
          </w:tcPr>
          <w:p w14:paraId="56B59388" w14:textId="0996F65D" w:rsidR="00935171" w:rsidRDefault="006334CD" w:rsidP="00935171">
            <w:ins w:id="19" w:author="Wang, Runsheng" w:date="2019-03-15T23:50:00Z">
              <w:r>
                <w:t>Second draft</w:t>
              </w:r>
            </w:ins>
          </w:p>
        </w:tc>
      </w:tr>
      <w:tr w:rsidR="00F5225A" w14:paraId="177EA934" w14:textId="77777777">
        <w:trPr>
          <w:trHeight w:val="280"/>
        </w:trPr>
        <w:tc>
          <w:tcPr>
            <w:tcW w:w="615" w:type="dxa"/>
          </w:tcPr>
          <w:p w14:paraId="4CAF14BE" w14:textId="4DED9CBB" w:rsidR="00F5225A" w:rsidRDefault="00F5225A" w:rsidP="00935171"/>
        </w:tc>
        <w:tc>
          <w:tcPr>
            <w:tcW w:w="1849" w:type="dxa"/>
          </w:tcPr>
          <w:p w14:paraId="73BB9E0E" w14:textId="40E936F1" w:rsidR="00F5225A" w:rsidRDefault="00F5225A" w:rsidP="00935171"/>
        </w:tc>
        <w:tc>
          <w:tcPr>
            <w:tcW w:w="1934" w:type="dxa"/>
          </w:tcPr>
          <w:p w14:paraId="7FAB618A" w14:textId="29085D1F" w:rsidR="00F5225A" w:rsidRDefault="00F5225A" w:rsidP="00935171"/>
        </w:tc>
        <w:tc>
          <w:tcPr>
            <w:tcW w:w="5065" w:type="dxa"/>
          </w:tcPr>
          <w:p w14:paraId="6CC9DF0B" w14:textId="40A8DBE3" w:rsidR="00F5225A" w:rsidRDefault="00F5225A" w:rsidP="00935171"/>
        </w:tc>
      </w:tr>
      <w:tr w:rsidR="00155C97" w14:paraId="1965F9FB" w14:textId="77777777">
        <w:trPr>
          <w:trHeight w:val="280"/>
        </w:trPr>
        <w:tc>
          <w:tcPr>
            <w:tcW w:w="615" w:type="dxa"/>
          </w:tcPr>
          <w:p w14:paraId="57118D2C" w14:textId="1E78F381" w:rsidR="00155C97" w:rsidRDefault="00155C97" w:rsidP="00935171"/>
        </w:tc>
        <w:tc>
          <w:tcPr>
            <w:tcW w:w="1849" w:type="dxa"/>
          </w:tcPr>
          <w:p w14:paraId="5761BCA8" w14:textId="0D29FA6E" w:rsidR="00155C97" w:rsidRDefault="00155C97" w:rsidP="00935171"/>
        </w:tc>
        <w:tc>
          <w:tcPr>
            <w:tcW w:w="1934" w:type="dxa"/>
          </w:tcPr>
          <w:p w14:paraId="5B8F538B" w14:textId="0D3A35AE" w:rsidR="00155C97" w:rsidRDefault="00155C97" w:rsidP="00935171"/>
        </w:tc>
        <w:tc>
          <w:tcPr>
            <w:tcW w:w="5065" w:type="dxa"/>
          </w:tcPr>
          <w:p w14:paraId="2484E586" w14:textId="2FA2A254" w:rsidR="00155C97" w:rsidRDefault="00155C97" w:rsidP="00935171"/>
        </w:tc>
      </w:tr>
    </w:tbl>
    <w:p w14:paraId="371898FF" w14:textId="304B6098" w:rsidR="00303216" w:rsidRDefault="00FC16B4" w:rsidP="00EC2721">
      <w:pPr>
        <w:pStyle w:val="Heading1"/>
      </w:pPr>
      <w:bookmarkStart w:id="20" w:name="_Toc512777565"/>
      <w:r>
        <w:t>Milestones</w:t>
      </w:r>
      <w:bookmarkEnd w:id="20"/>
    </w:p>
    <w:tbl>
      <w:tblPr>
        <w:tblStyle w:val="15"/>
        <w:tblW w:w="97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9"/>
        <w:gridCol w:w="7164"/>
      </w:tblGrid>
      <w:tr w:rsidR="00303216" w14:paraId="3B80779B" w14:textId="77777777">
        <w:tc>
          <w:tcPr>
            <w:tcW w:w="2629" w:type="dxa"/>
            <w:shd w:val="clear" w:color="auto" w:fill="C6D9F1"/>
          </w:tcPr>
          <w:p w14:paraId="45B23345" w14:textId="77777777" w:rsidR="00303216" w:rsidRDefault="005F1FE2">
            <w:r>
              <w:t>Milestone</w:t>
            </w:r>
          </w:p>
        </w:tc>
        <w:tc>
          <w:tcPr>
            <w:tcW w:w="7164" w:type="dxa"/>
            <w:shd w:val="clear" w:color="auto" w:fill="C6D9F1"/>
          </w:tcPr>
          <w:p w14:paraId="6065C697" w14:textId="77777777" w:rsidR="00303216" w:rsidRDefault="005F1FE2">
            <w:r>
              <w:t>Planned / Estimated Date</w:t>
            </w:r>
          </w:p>
        </w:tc>
      </w:tr>
      <w:tr w:rsidR="00303216" w14:paraId="0482AF6E" w14:textId="77777777">
        <w:tc>
          <w:tcPr>
            <w:tcW w:w="2629" w:type="dxa"/>
          </w:tcPr>
          <w:p w14:paraId="4A794C9A" w14:textId="77777777" w:rsidR="00303216" w:rsidRDefault="005F1FE2">
            <w:r>
              <w:t>Start of analysis</w:t>
            </w:r>
          </w:p>
        </w:tc>
        <w:tc>
          <w:tcPr>
            <w:tcW w:w="7164" w:type="dxa"/>
          </w:tcPr>
          <w:p w14:paraId="2A7C7AE0" w14:textId="3D152A79" w:rsidR="00303216" w:rsidRDefault="00535A45">
            <w:r>
              <w:t>2 May</w:t>
            </w:r>
            <w:r w:rsidR="005828B3">
              <w:t xml:space="preserve"> 2018</w:t>
            </w:r>
          </w:p>
        </w:tc>
      </w:tr>
      <w:tr w:rsidR="00303216" w14:paraId="3A09405E" w14:textId="77777777">
        <w:tc>
          <w:tcPr>
            <w:tcW w:w="2629" w:type="dxa"/>
          </w:tcPr>
          <w:p w14:paraId="2490D073" w14:textId="59C1B499" w:rsidR="00303216" w:rsidRDefault="005F1FE2">
            <w:r>
              <w:t xml:space="preserve">End of </w:t>
            </w:r>
            <w:r w:rsidR="00535A45">
              <w:t xml:space="preserve">initial </w:t>
            </w:r>
            <w:r>
              <w:t>analysis</w:t>
            </w:r>
          </w:p>
        </w:tc>
        <w:tc>
          <w:tcPr>
            <w:tcW w:w="7164" w:type="dxa"/>
          </w:tcPr>
          <w:p w14:paraId="62999C2C" w14:textId="1844DE25" w:rsidR="00303216" w:rsidRDefault="00535A45">
            <w:r>
              <w:t>3 May</w:t>
            </w:r>
            <w:r w:rsidR="005828B3">
              <w:t xml:space="preserve"> 2018</w:t>
            </w:r>
          </w:p>
        </w:tc>
      </w:tr>
      <w:tr w:rsidR="00535A45" w14:paraId="79394293" w14:textId="77777777">
        <w:tc>
          <w:tcPr>
            <w:tcW w:w="2629" w:type="dxa"/>
          </w:tcPr>
          <w:p w14:paraId="5E8F1103" w14:textId="3271A939" w:rsidR="00535A45" w:rsidRDefault="00535A45">
            <w:r>
              <w:t>End of final analysis</w:t>
            </w:r>
          </w:p>
        </w:tc>
        <w:tc>
          <w:tcPr>
            <w:tcW w:w="7164" w:type="dxa"/>
          </w:tcPr>
          <w:p w14:paraId="318C94E7" w14:textId="3015D5BA" w:rsidR="00535A45" w:rsidRDefault="00535A45">
            <w:r>
              <w:t xml:space="preserve">30 May </w:t>
            </w:r>
            <w:ins w:id="21" w:author="Wang, Runsheng" w:date="2019-03-15T23:50:00Z">
              <w:r w:rsidR="006334CD">
                <w:t>2019</w:t>
              </w:r>
            </w:ins>
            <w:del w:id="22" w:author="Wang, Runsheng" w:date="2019-03-15T23:50:00Z">
              <w:r w:rsidDel="006334CD">
                <w:delText>2018</w:delText>
              </w:r>
            </w:del>
          </w:p>
        </w:tc>
      </w:tr>
      <w:tr w:rsidR="00303216" w14:paraId="05EF7490" w14:textId="77777777">
        <w:tc>
          <w:tcPr>
            <w:tcW w:w="2629" w:type="dxa"/>
          </w:tcPr>
          <w:p w14:paraId="08496212" w14:textId="77777777" w:rsidR="00303216" w:rsidRDefault="005F1FE2">
            <w:r>
              <w:t>Submission of manuscript</w:t>
            </w:r>
          </w:p>
        </w:tc>
        <w:tc>
          <w:tcPr>
            <w:tcW w:w="7164" w:type="dxa"/>
          </w:tcPr>
          <w:p w14:paraId="02440138" w14:textId="79CEAFFF" w:rsidR="00303216" w:rsidRDefault="00535A45">
            <w:r>
              <w:t>3</w:t>
            </w:r>
            <w:ins w:id="23" w:author="Wang, Runsheng" w:date="2019-03-15T23:50:00Z">
              <w:r w:rsidR="006334CD">
                <w:t>1</w:t>
              </w:r>
            </w:ins>
            <w:del w:id="24" w:author="Wang, Runsheng" w:date="2019-03-15T23:50:00Z">
              <w:r w:rsidDel="006334CD">
                <w:delText>0</w:delText>
              </w:r>
            </w:del>
            <w:r>
              <w:t xml:space="preserve"> </w:t>
            </w:r>
            <w:del w:id="25" w:author="Wang, Runsheng" w:date="2019-03-15T23:50:00Z">
              <w:r w:rsidDel="006334CD">
                <w:delText xml:space="preserve">June </w:delText>
              </w:r>
            </w:del>
            <w:ins w:id="26" w:author="Wang, Runsheng" w:date="2019-03-15T23:50:00Z">
              <w:r w:rsidR="006334CD">
                <w:t>July 2019</w:t>
              </w:r>
            </w:ins>
            <w:del w:id="27" w:author="Wang, Runsheng" w:date="2019-03-15T23:50:00Z">
              <w:r w:rsidDel="006334CD">
                <w:delText>2018</w:delText>
              </w:r>
            </w:del>
          </w:p>
        </w:tc>
      </w:tr>
    </w:tbl>
    <w:p w14:paraId="4E575E6A" w14:textId="54649F7C" w:rsidR="00303216" w:rsidRDefault="005F1FE2" w:rsidP="00F5225A">
      <w:pPr>
        <w:pStyle w:val="Heading1"/>
      </w:pPr>
      <w:bookmarkStart w:id="28" w:name="_Toc512777566"/>
      <w:r>
        <w:t>Rationale and Background</w:t>
      </w:r>
      <w:bookmarkEnd w:id="28"/>
    </w:p>
    <w:p w14:paraId="40F32BA5" w14:textId="77777777" w:rsidR="00885F49" w:rsidRDefault="00885F49" w:rsidP="00885F49"/>
    <w:p w14:paraId="60FDA803" w14:textId="506C5A40" w:rsidR="00651975" w:rsidRDefault="00BA7576" w:rsidP="00885F49">
      <w:pPr>
        <w:rPr>
          <w:ins w:id="29" w:author="Runsheng Wang" w:date="2018-05-01T15:51:00Z"/>
        </w:rPr>
      </w:pPr>
      <w:ins w:id="30" w:author="Runsheng Wang" w:date="2018-05-01T15:51:00Z">
        <w:r>
          <w:t>Rheumatoid arthritis</w:t>
        </w:r>
      </w:ins>
      <w:ins w:id="31" w:author="Wang, Runsheng" w:date="2019-03-17T21:47:00Z">
        <w:r w:rsidR="00374C1B">
          <w:t xml:space="preserve"> (RA)</w:t>
        </w:r>
      </w:ins>
      <w:ins w:id="32" w:author="Runsheng Wang" w:date="2018-05-01T15:51:00Z">
        <w:r>
          <w:t xml:space="preserve"> is</w:t>
        </w:r>
        <w:r w:rsidR="00651975">
          <w:t xml:space="preserve"> a chronic inflammatory condition that primarily affec</w:t>
        </w:r>
        <w:r>
          <w:t xml:space="preserve">ting peripheral joints, causing joint damage and loss of function.  Treatment </w:t>
        </w:r>
      </w:ins>
      <w:ins w:id="33" w:author="Runsheng Wang" w:date="2018-05-01T15:58:00Z">
        <w:r>
          <w:t xml:space="preserve">options </w:t>
        </w:r>
      </w:ins>
      <w:ins w:id="34" w:author="Runsheng Wang" w:date="2018-05-01T15:51:00Z">
        <w:r>
          <w:t xml:space="preserve">for patients with </w:t>
        </w:r>
        <w:del w:id="35" w:author="Wang, Runsheng" w:date="2019-03-17T21:47:00Z">
          <w:r w:rsidDel="00374C1B">
            <w:delText>rheumatoid arthritis</w:delText>
          </w:r>
        </w:del>
      </w:ins>
      <w:ins w:id="36" w:author="Wang, Runsheng" w:date="2019-03-17T21:47:00Z">
        <w:r w:rsidR="00374C1B">
          <w:t>RA</w:t>
        </w:r>
      </w:ins>
      <w:ins w:id="37" w:author="Runsheng Wang" w:date="2018-05-01T15:51:00Z">
        <w:r>
          <w:t xml:space="preserve"> have significantly </w:t>
        </w:r>
      </w:ins>
      <w:ins w:id="38" w:author="Runsheng Wang" w:date="2018-05-01T15:58:00Z">
        <w:r>
          <w:t>expanded in the past two decades, including conventional synthetic disease-modifying antirheumatic drugs (</w:t>
        </w:r>
        <w:proofErr w:type="spellStart"/>
        <w:r>
          <w:t>csDMARDs</w:t>
        </w:r>
        <w:proofErr w:type="spellEnd"/>
        <w:r>
          <w:t>), biologic DMARDs (</w:t>
        </w:r>
        <w:proofErr w:type="spellStart"/>
        <w:r>
          <w:t>bDMARDs</w:t>
        </w:r>
        <w:proofErr w:type="spellEnd"/>
        <w:r>
          <w:t xml:space="preserve">) and targeted synthetic DMARDs.  When patients have inadequate response to </w:t>
        </w:r>
        <w:proofErr w:type="spellStart"/>
        <w:r>
          <w:t>csDMARDs</w:t>
        </w:r>
        <w:proofErr w:type="spellEnd"/>
        <w:r>
          <w:t xml:space="preserve">, a second agent, either </w:t>
        </w:r>
        <w:proofErr w:type="spellStart"/>
        <w:r>
          <w:t>bDMARDs</w:t>
        </w:r>
        <w:proofErr w:type="spellEnd"/>
        <w:r>
          <w:t xml:space="preserve"> or </w:t>
        </w:r>
        <w:proofErr w:type="spellStart"/>
        <w:r>
          <w:t>tsDMARDs</w:t>
        </w:r>
        <w:proofErr w:type="spellEnd"/>
        <w:r>
          <w:t xml:space="preserve">, is added, based on the expected efficacy and safety </w:t>
        </w:r>
      </w:ins>
      <w:ins w:id="39" w:author="Runsheng Wang" w:date="2018-05-01T16:02:00Z">
        <w:r w:rsidR="00A50441">
          <w:t xml:space="preserve">profile of the drug.  </w:t>
        </w:r>
      </w:ins>
    </w:p>
    <w:p w14:paraId="10961A20" w14:textId="4BA40670" w:rsidR="00374C1B" w:rsidRDefault="00885F49" w:rsidP="00885F49">
      <w:pPr>
        <w:rPr>
          <w:ins w:id="40" w:author="Wang, Runsheng" w:date="2019-03-17T21:48:00Z"/>
        </w:rPr>
      </w:pPr>
      <w:r>
        <w:t xml:space="preserve">Tofacitinib, an oral Janus kinase inhibitor, was approved for use in patients with moderate-to-severe rheumatoid arthritis by the FDA in 2012.  As part of the approval, FDA required a </w:t>
      </w:r>
      <w:proofErr w:type="spellStart"/>
      <w:r>
        <w:t>postmarketing</w:t>
      </w:r>
      <w:proofErr w:type="spellEnd"/>
      <w:r>
        <w:t xml:space="preserve"> study to examine the long-term effects of tofacitinib on cardiovascular events, malignancies, and serious infections; the Phase 3b/4 randomized clinical trial uses adalimumab and etanercept as active comparators and is scheduled to complete in 2019.</w:t>
      </w:r>
    </w:p>
    <w:p w14:paraId="6E97CAAE" w14:textId="77777777" w:rsidR="00374C1B" w:rsidRDefault="00374C1B" w:rsidP="00885F49"/>
    <w:p w14:paraId="36309231" w14:textId="77777777" w:rsidR="00885F49" w:rsidRDefault="00885F49" w:rsidP="00885F49">
      <w:r>
        <w:t>Regulatory approvals with post-marketing commitments for obtaining additional evidence are commonplace, as it is understood that the complete safety and efficacy product of a medicine cannot be fully understood during a product’s initial development.  Additional prospective studies, such as randomized clinical trials and clinical registries, are time-consuming and resource-intensive, and may still not provide sufficient evidence to resolve all uncertainties about the effects of a medical product in clinical practice.  Real-world evidence, including population-level effect estimation from observational databases about the safety and comparative effectiveness of medical products, provides a complementary perspective toward – and potentially offers the possibility to supplant in select circumstances – randomized clinical trials.  It would be the shared interest of regulators, product manufacturers, health systems, clinicians and patients if the desired evidence to understand a product profile and its appropriate use in medical practice could be obtained more quickly and with less resources, so long as the evidence was of sufficient quality to make appropriate decisions.</w:t>
      </w:r>
    </w:p>
    <w:p w14:paraId="006531AE" w14:textId="77777777" w:rsidR="00885F49" w:rsidRDefault="00885F49" w:rsidP="00885F49">
      <w:r>
        <w:t>Regulatory authorities seek the highest quality available evidence to inform their regulatory decision-</w:t>
      </w:r>
      <w:r>
        <w:lastRenderedPageBreak/>
        <w:t>making, including the initial approval of products, ongoing pharmacovigilance, and extension to supplemental indications.  While observational evidence has been used in post-marketing safety evaluations, there is not currently consensus across the research community as to whether the reliability of real-world evidence has been sufficiently demonstrated to constitute “substantial evidence” when evaluating the effectiveness of new drugs or determining the need for further prospective studies.  Retrospective analyses have shown mixed results about the ability of observational studies to replicate the findings from clinical trials.  A systematic review comparing results from observational studies with randomized trials found the expected difference in effect estimates to be small.  Some discordant findings, such as the association between hormone therapies and cardiovascular risk have been explained away through re-analysis, while other replication failures have been left unresolved.  To our knowledge, there has been little work to prospectively evaluate the performance of retrospective observational database analyses in their ability to predict randomized trial results.</w:t>
      </w:r>
    </w:p>
    <w:p w14:paraId="452F8573" w14:textId="77777777" w:rsidR="00885F49" w:rsidRDefault="00885F49" w:rsidP="00885F49">
      <w:r>
        <w:t xml:space="preserve">In this study, using the tofacitinib Phase 4 clinical trial as a case study, we will conduct a retrospective observational database analysis to replicate the clinical trial design and study population.  We will report the results in anticipation of the trial completion, such that an objective assessment of observational study-RCT concordance can be made.  We will provide an a priori framework for the study-RCT comparison, to avoid the risk of </w:t>
      </w:r>
      <w:proofErr w:type="spellStart"/>
      <w:r>
        <w:t>posthoc</w:t>
      </w:r>
      <w:proofErr w:type="spellEnd"/>
      <w:r>
        <w:t xml:space="preserve"> rationalization clouding the interpretation of the assessment.   Further, we will examine the impact of trial’s inclusion criteria on the generalizability of the results across the real-world population currently using these treatments in practice.   In this regard, we aim to not only provide specifically actionable information to clinicians about the comparative safety of tofacitinib, adalimumab and etanercept prior to the RCT read-out, but also provide a demonstration project to more generally support further policy about when retrospective observational databases can appropriately be used to inform regulatory decision-making. </w:t>
      </w:r>
    </w:p>
    <w:p w14:paraId="33472F90" w14:textId="77777777" w:rsidR="00174B81" w:rsidRPr="00174B81" w:rsidRDefault="00174B81" w:rsidP="00174B81"/>
    <w:p w14:paraId="17C84A25" w14:textId="3F5FC802" w:rsidR="00CB5AEA" w:rsidRDefault="00CB5AEA" w:rsidP="00EC2721">
      <w:pPr>
        <w:pStyle w:val="Heading1"/>
      </w:pPr>
      <w:bookmarkStart w:id="41" w:name="_Toc512777567"/>
      <w:r>
        <w:t>Study Objectives</w:t>
      </w:r>
      <w:bookmarkEnd w:id="41"/>
    </w:p>
    <w:p w14:paraId="0BE9259A" w14:textId="1ED61A15" w:rsidR="005F28B7" w:rsidRDefault="00CB5AEA" w:rsidP="00EC2721">
      <w:pPr>
        <w:pStyle w:val="Heading2"/>
      </w:pPr>
      <w:bookmarkStart w:id="42" w:name="_Toc512777568"/>
      <w:commentRangeStart w:id="43"/>
      <w:r>
        <w:t>Primary Hypothes</w:t>
      </w:r>
      <w:r w:rsidR="004F3D58">
        <w:t>e</w:t>
      </w:r>
      <w:r>
        <w:t>s</w:t>
      </w:r>
      <w:bookmarkEnd w:id="42"/>
      <w:commentRangeEnd w:id="43"/>
      <w:r w:rsidR="00EE223C">
        <w:rPr>
          <w:rStyle w:val="CommentReference"/>
          <w:rFonts w:ascii="Calibri" w:eastAsia="Calibri" w:hAnsi="Calibri" w:cs="Calibri"/>
          <w:b w:val="0"/>
          <w:color w:val="000000"/>
        </w:rPr>
        <w:commentReference w:id="43"/>
      </w:r>
    </w:p>
    <w:p w14:paraId="16B35FA3" w14:textId="5BC36D8F" w:rsidR="00FD3C9B" w:rsidRPr="00FD3C9B" w:rsidRDefault="00FD3C9B" w:rsidP="00FD3C9B">
      <w:r w:rsidRPr="003A2EB6">
        <w:t>Th</w:t>
      </w:r>
      <w:r>
        <w:t>is study’s primary hypotheses are:</w:t>
      </w:r>
    </w:p>
    <w:p w14:paraId="0A54423E" w14:textId="07E8689C" w:rsidR="005F28B7" w:rsidRDefault="00FD3C9B" w:rsidP="005422D1">
      <w:pPr>
        <w:pStyle w:val="BodyText12"/>
        <w:numPr>
          <w:ilvl w:val="0"/>
          <w:numId w:val="11"/>
        </w:numPr>
      </w:pPr>
      <w:bookmarkStart w:id="44" w:name="_Hlk504658485"/>
      <w:commentRangeStart w:id="45"/>
      <w:r>
        <w:t>T</w:t>
      </w:r>
      <w:r w:rsidR="005F28B7" w:rsidRPr="003A2EB6">
        <w:t xml:space="preserve">here is no difference in </w:t>
      </w:r>
      <w:r>
        <w:t xml:space="preserve">the </w:t>
      </w:r>
      <w:r w:rsidR="005F28B7" w:rsidRPr="003A2EB6">
        <w:t xml:space="preserve">incidence of </w:t>
      </w:r>
      <w:r w:rsidR="00535A45">
        <w:t>malignancies excluding non-melanoma skin cancer</w:t>
      </w:r>
      <w:r w:rsidR="00C5784B">
        <w:t xml:space="preserve"> </w:t>
      </w:r>
      <w:r w:rsidR="005F28B7" w:rsidRPr="003A2EB6">
        <w:t xml:space="preserve">between </w:t>
      </w:r>
      <w:r w:rsidR="00535A45">
        <w:t xml:space="preserve">tofacitinib </w:t>
      </w:r>
      <w:r w:rsidR="005F28B7" w:rsidRPr="003A2EB6">
        <w:t xml:space="preserve">and </w:t>
      </w:r>
      <w:r w:rsidR="00535A45">
        <w:t>adalimumab in patients with rheumatoid arthritis</w:t>
      </w:r>
      <w:r w:rsidR="005F28B7" w:rsidRPr="003A2EB6">
        <w:t xml:space="preserve"> </w:t>
      </w:r>
    </w:p>
    <w:p w14:paraId="165789E4" w14:textId="37C60F5D" w:rsidR="00535A45" w:rsidRDefault="00535A45" w:rsidP="00535A45">
      <w:pPr>
        <w:pStyle w:val="BodyText12"/>
        <w:numPr>
          <w:ilvl w:val="0"/>
          <w:numId w:val="11"/>
        </w:numPr>
      </w:pPr>
      <w:r>
        <w:t>T</w:t>
      </w:r>
      <w:r w:rsidRPr="003A2EB6">
        <w:t xml:space="preserve">here is no difference in </w:t>
      </w:r>
      <w:r>
        <w:t xml:space="preserve">the </w:t>
      </w:r>
      <w:r w:rsidRPr="003A2EB6">
        <w:t xml:space="preserve">incidence of </w:t>
      </w:r>
      <w:r>
        <w:t xml:space="preserve">malignancies excluding non-melanoma skin cancer </w:t>
      </w:r>
      <w:r w:rsidRPr="003A2EB6">
        <w:t xml:space="preserve">between </w:t>
      </w:r>
      <w:r>
        <w:t xml:space="preserve">tofacitinib </w:t>
      </w:r>
      <w:r w:rsidRPr="003A2EB6">
        <w:t xml:space="preserve">and </w:t>
      </w:r>
      <w:r>
        <w:t>etanercept in patients with rheumatoid arthritis</w:t>
      </w:r>
      <w:r w:rsidRPr="003A2EB6">
        <w:t xml:space="preserve"> </w:t>
      </w:r>
      <w:commentRangeEnd w:id="45"/>
      <w:r w:rsidR="006334CD">
        <w:rPr>
          <w:rStyle w:val="CommentReference"/>
        </w:rPr>
        <w:commentReference w:id="45"/>
      </w:r>
    </w:p>
    <w:p w14:paraId="12529E55" w14:textId="195B2578" w:rsidR="00535A45" w:rsidRDefault="00535A45" w:rsidP="00535A45">
      <w:pPr>
        <w:pStyle w:val="BodyText12"/>
        <w:numPr>
          <w:ilvl w:val="0"/>
          <w:numId w:val="11"/>
        </w:numPr>
      </w:pPr>
      <w:r>
        <w:t>T</w:t>
      </w:r>
      <w:r w:rsidRPr="003A2EB6">
        <w:t xml:space="preserve">here is no difference in </w:t>
      </w:r>
      <w:r>
        <w:t xml:space="preserve">the </w:t>
      </w:r>
      <w:r w:rsidRPr="003A2EB6">
        <w:t xml:space="preserve">incidence of </w:t>
      </w:r>
      <w:r>
        <w:t xml:space="preserve">major adverse cardiovascular events (MACE) </w:t>
      </w:r>
      <w:r w:rsidRPr="003A2EB6">
        <w:t xml:space="preserve">between </w:t>
      </w:r>
      <w:r>
        <w:t xml:space="preserve">tofacitinib </w:t>
      </w:r>
      <w:r w:rsidRPr="003A2EB6">
        <w:t xml:space="preserve">and </w:t>
      </w:r>
      <w:r>
        <w:t>adalimumab in patients with rheumatoid arthritis</w:t>
      </w:r>
      <w:r w:rsidRPr="003A2EB6">
        <w:t xml:space="preserve"> </w:t>
      </w:r>
    </w:p>
    <w:p w14:paraId="0690D78F" w14:textId="4D4BE414" w:rsidR="00535A45" w:rsidRDefault="00535A45" w:rsidP="00535A45">
      <w:pPr>
        <w:pStyle w:val="BodyText12"/>
        <w:numPr>
          <w:ilvl w:val="0"/>
          <w:numId w:val="11"/>
        </w:numPr>
      </w:pPr>
      <w:r>
        <w:t>T</w:t>
      </w:r>
      <w:r w:rsidRPr="003A2EB6">
        <w:t xml:space="preserve">here is no difference in </w:t>
      </w:r>
      <w:r>
        <w:t xml:space="preserve">the </w:t>
      </w:r>
      <w:r w:rsidRPr="003A2EB6">
        <w:t xml:space="preserve">incidence of </w:t>
      </w:r>
      <w:r>
        <w:t xml:space="preserve">major adverse cardiovascular events (MACE) </w:t>
      </w:r>
      <w:r w:rsidRPr="003A2EB6">
        <w:t xml:space="preserve">between </w:t>
      </w:r>
      <w:r>
        <w:t xml:space="preserve">tofacitinib </w:t>
      </w:r>
      <w:r w:rsidRPr="003A2EB6">
        <w:t xml:space="preserve">and </w:t>
      </w:r>
      <w:r>
        <w:t>etanercept in patients with rheumatoid arthritis</w:t>
      </w:r>
      <w:r w:rsidRPr="003A2EB6">
        <w:t xml:space="preserve"> </w:t>
      </w:r>
    </w:p>
    <w:p w14:paraId="2F97571A" w14:textId="62EE9FA6" w:rsidR="001123D6" w:rsidRDefault="001123D6" w:rsidP="00EC2721">
      <w:pPr>
        <w:pStyle w:val="Heading2"/>
      </w:pPr>
      <w:bookmarkStart w:id="46" w:name="_Toc512777569"/>
      <w:commentRangeStart w:id="47"/>
      <w:commentRangeStart w:id="48"/>
      <w:r>
        <w:lastRenderedPageBreak/>
        <w:t>Secondary Hypothes</w:t>
      </w:r>
      <w:r w:rsidR="004F3D58">
        <w:t>e</w:t>
      </w:r>
      <w:r>
        <w:t>s</w:t>
      </w:r>
      <w:bookmarkEnd w:id="46"/>
      <w:commentRangeEnd w:id="47"/>
      <w:r w:rsidR="00EE223C">
        <w:rPr>
          <w:rStyle w:val="CommentReference"/>
          <w:rFonts w:ascii="Calibri" w:eastAsia="Calibri" w:hAnsi="Calibri" w:cs="Calibri"/>
          <w:b w:val="0"/>
          <w:color w:val="000000"/>
        </w:rPr>
        <w:commentReference w:id="47"/>
      </w:r>
      <w:commentRangeEnd w:id="48"/>
      <w:r w:rsidR="00374C1B">
        <w:rPr>
          <w:rStyle w:val="CommentReference"/>
          <w:rFonts w:ascii="Calibri" w:eastAsia="Calibri" w:hAnsi="Calibri" w:cs="Calibri"/>
          <w:b w:val="0"/>
          <w:color w:val="000000"/>
        </w:rPr>
        <w:commentReference w:id="48"/>
      </w:r>
    </w:p>
    <w:bookmarkEnd w:id="44"/>
    <w:p w14:paraId="7F445803" w14:textId="63E5FE76" w:rsidR="00535A45" w:rsidRDefault="00535A45" w:rsidP="00535A45">
      <w:pPr>
        <w:pStyle w:val="BodyText12"/>
        <w:numPr>
          <w:ilvl w:val="0"/>
          <w:numId w:val="11"/>
        </w:numPr>
      </w:pPr>
      <w:r>
        <w:t>T</w:t>
      </w:r>
      <w:r w:rsidRPr="003A2EB6">
        <w:t xml:space="preserve">here is no difference in </w:t>
      </w:r>
      <w:r>
        <w:t xml:space="preserve">the </w:t>
      </w:r>
      <w:r w:rsidRPr="003A2EB6">
        <w:t xml:space="preserve">incidence of </w:t>
      </w:r>
      <w:r>
        <w:t xml:space="preserve">opportunistic infections </w:t>
      </w:r>
      <w:r w:rsidRPr="003A2EB6">
        <w:t xml:space="preserve">between </w:t>
      </w:r>
      <w:r>
        <w:t xml:space="preserve">tofacitinib </w:t>
      </w:r>
      <w:r w:rsidRPr="003A2EB6">
        <w:t xml:space="preserve">and </w:t>
      </w:r>
      <w:r>
        <w:t>adalimumab in patients with rheumatoid arthritis</w:t>
      </w:r>
      <w:r w:rsidRPr="003A2EB6">
        <w:t xml:space="preserve"> </w:t>
      </w:r>
    </w:p>
    <w:p w14:paraId="7BF15EC7" w14:textId="13A873AF" w:rsidR="00535A45" w:rsidRDefault="00535A45" w:rsidP="00535A45">
      <w:pPr>
        <w:pStyle w:val="BodyText12"/>
        <w:numPr>
          <w:ilvl w:val="0"/>
          <w:numId w:val="11"/>
        </w:numPr>
      </w:pPr>
      <w:r>
        <w:t>T</w:t>
      </w:r>
      <w:r w:rsidRPr="003A2EB6">
        <w:t xml:space="preserve">here is no difference in </w:t>
      </w:r>
      <w:r>
        <w:t xml:space="preserve">the </w:t>
      </w:r>
      <w:r w:rsidRPr="003A2EB6">
        <w:t xml:space="preserve">incidence of </w:t>
      </w:r>
      <w:r>
        <w:t>opportunistic infections</w:t>
      </w:r>
      <w:r w:rsidRPr="003A2EB6">
        <w:t xml:space="preserve"> between </w:t>
      </w:r>
      <w:r>
        <w:t xml:space="preserve">tofacitinib </w:t>
      </w:r>
      <w:r w:rsidRPr="003A2EB6">
        <w:t xml:space="preserve">and </w:t>
      </w:r>
      <w:r>
        <w:t>etanercept in patients with rheumatoid arthritis</w:t>
      </w:r>
      <w:r w:rsidRPr="003A2EB6">
        <w:t xml:space="preserve"> </w:t>
      </w:r>
    </w:p>
    <w:p w14:paraId="67D22905" w14:textId="06EA30C6" w:rsidR="00535A45" w:rsidRDefault="00535A45" w:rsidP="00535A45">
      <w:pPr>
        <w:pStyle w:val="BodyText12"/>
        <w:numPr>
          <w:ilvl w:val="0"/>
          <w:numId w:val="11"/>
        </w:numPr>
      </w:pPr>
      <w:r>
        <w:t>T</w:t>
      </w:r>
      <w:r w:rsidRPr="003A2EB6">
        <w:t xml:space="preserve">here is no difference in </w:t>
      </w:r>
      <w:r>
        <w:t xml:space="preserve">the </w:t>
      </w:r>
      <w:r w:rsidRPr="003A2EB6">
        <w:t xml:space="preserve">incidence of </w:t>
      </w:r>
      <w:r>
        <w:t xml:space="preserve">hepatic events </w:t>
      </w:r>
      <w:r w:rsidRPr="003A2EB6">
        <w:t xml:space="preserve">between </w:t>
      </w:r>
      <w:r>
        <w:t xml:space="preserve">tofacitinib </w:t>
      </w:r>
      <w:r w:rsidRPr="003A2EB6">
        <w:t xml:space="preserve">and </w:t>
      </w:r>
      <w:r>
        <w:t>adalimumab in patients with rheumatoid arthritis</w:t>
      </w:r>
      <w:r w:rsidRPr="003A2EB6">
        <w:t xml:space="preserve"> </w:t>
      </w:r>
    </w:p>
    <w:p w14:paraId="047CA58C" w14:textId="1C9E72DB" w:rsidR="00535A45" w:rsidRDefault="00535A45" w:rsidP="00535A45">
      <w:pPr>
        <w:pStyle w:val="BodyText12"/>
        <w:numPr>
          <w:ilvl w:val="0"/>
          <w:numId w:val="11"/>
        </w:numPr>
      </w:pPr>
      <w:r>
        <w:t>T</w:t>
      </w:r>
      <w:r w:rsidRPr="003A2EB6">
        <w:t xml:space="preserve">here is no difference in </w:t>
      </w:r>
      <w:r>
        <w:t xml:space="preserve">the </w:t>
      </w:r>
      <w:r w:rsidRPr="003A2EB6">
        <w:t xml:space="preserve">incidence of </w:t>
      </w:r>
      <w:r>
        <w:t>hepatic events</w:t>
      </w:r>
      <w:r w:rsidRPr="003A2EB6">
        <w:t xml:space="preserve"> between </w:t>
      </w:r>
      <w:r>
        <w:t xml:space="preserve">tofacitinib </w:t>
      </w:r>
      <w:r w:rsidRPr="003A2EB6">
        <w:t xml:space="preserve">and </w:t>
      </w:r>
      <w:r>
        <w:t>etanercept in patients with rheumatoid arthritis</w:t>
      </w:r>
      <w:r w:rsidRPr="003A2EB6">
        <w:t xml:space="preserve"> </w:t>
      </w:r>
    </w:p>
    <w:p w14:paraId="75CDE383" w14:textId="360C2A9B" w:rsidR="00535A45" w:rsidRDefault="00535A45" w:rsidP="00535A45">
      <w:pPr>
        <w:pStyle w:val="BodyText12"/>
        <w:numPr>
          <w:ilvl w:val="0"/>
          <w:numId w:val="11"/>
        </w:numPr>
      </w:pPr>
      <w:r>
        <w:t>T</w:t>
      </w:r>
      <w:r w:rsidRPr="003A2EB6">
        <w:t xml:space="preserve">here is no difference in </w:t>
      </w:r>
      <w:r>
        <w:t xml:space="preserve">the </w:t>
      </w:r>
      <w:r w:rsidRPr="003A2EB6">
        <w:t xml:space="preserve">incidence of </w:t>
      </w:r>
      <w:r>
        <w:t xml:space="preserve">cardiovascular events other than MACE </w:t>
      </w:r>
      <w:r w:rsidRPr="003A2EB6">
        <w:t xml:space="preserve">between </w:t>
      </w:r>
      <w:r>
        <w:t xml:space="preserve">tofacitinib </w:t>
      </w:r>
      <w:r w:rsidRPr="003A2EB6">
        <w:t xml:space="preserve">and </w:t>
      </w:r>
      <w:r>
        <w:t>adalimumab in patients with rheumatoid arthritis</w:t>
      </w:r>
      <w:r w:rsidRPr="003A2EB6">
        <w:t xml:space="preserve"> </w:t>
      </w:r>
    </w:p>
    <w:p w14:paraId="769E1617" w14:textId="3265B468" w:rsidR="00535A45" w:rsidRDefault="00535A45" w:rsidP="00535A45">
      <w:pPr>
        <w:pStyle w:val="BodyText12"/>
        <w:numPr>
          <w:ilvl w:val="0"/>
          <w:numId w:val="11"/>
        </w:numPr>
      </w:pPr>
      <w:r>
        <w:t>T</w:t>
      </w:r>
      <w:r w:rsidRPr="003A2EB6">
        <w:t xml:space="preserve">here is no difference in </w:t>
      </w:r>
      <w:r>
        <w:t xml:space="preserve">the </w:t>
      </w:r>
      <w:r w:rsidRPr="003A2EB6">
        <w:t xml:space="preserve">incidence of </w:t>
      </w:r>
      <w:r>
        <w:t xml:space="preserve">cardiovascular events other than MACE </w:t>
      </w:r>
      <w:r w:rsidRPr="003A2EB6">
        <w:t xml:space="preserve">between </w:t>
      </w:r>
      <w:r>
        <w:t xml:space="preserve">tofacitinib </w:t>
      </w:r>
      <w:r w:rsidRPr="003A2EB6">
        <w:t xml:space="preserve">and </w:t>
      </w:r>
      <w:r>
        <w:t>etanercept in patients with rheumatoid arthritis</w:t>
      </w:r>
      <w:r w:rsidRPr="003A2EB6">
        <w:t xml:space="preserve"> </w:t>
      </w:r>
    </w:p>
    <w:p w14:paraId="50890FD9" w14:textId="44BA712E" w:rsidR="00535A45" w:rsidRDefault="00535A45" w:rsidP="00535A45">
      <w:pPr>
        <w:pStyle w:val="BodyText12"/>
        <w:numPr>
          <w:ilvl w:val="0"/>
          <w:numId w:val="11"/>
        </w:numPr>
      </w:pPr>
      <w:r>
        <w:t>T</w:t>
      </w:r>
      <w:r w:rsidRPr="003A2EB6">
        <w:t xml:space="preserve">here is no difference in </w:t>
      </w:r>
      <w:r>
        <w:t xml:space="preserve">the </w:t>
      </w:r>
      <w:r w:rsidRPr="003A2EB6">
        <w:t xml:space="preserve">incidence of </w:t>
      </w:r>
      <w:r>
        <w:t xml:space="preserve">all-cause mortality </w:t>
      </w:r>
      <w:r w:rsidRPr="003A2EB6">
        <w:t xml:space="preserve">between </w:t>
      </w:r>
      <w:r>
        <w:t xml:space="preserve">tofacitinib </w:t>
      </w:r>
      <w:r w:rsidRPr="003A2EB6">
        <w:t xml:space="preserve">and </w:t>
      </w:r>
      <w:r>
        <w:t>adalimumab in patients with rheumatoid arthritis</w:t>
      </w:r>
      <w:r w:rsidRPr="003A2EB6">
        <w:t xml:space="preserve"> </w:t>
      </w:r>
    </w:p>
    <w:p w14:paraId="1A8DFCE4" w14:textId="5E48E78E" w:rsidR="00535A45" w:rsidRDefault="00535A45" w:rsidP="00535A45">
      <w:pPr>
        <w:pStyle w:val="BodyText12"/>
        <w:numPr>
          <w:ilvl w:val="0"/>
          <w:numId w:val="11"/>
        </w:numPr>
      </w:pPr>
      <w:r>
        <w:t>T</w:t>
      </w:r>
      <w:r w:rsidRPr="003A2EB6">
        <w:t xml:space="preserve">here is no difference in </w:t>
      </w:r>
      <w:r>
        <w:t xml:space="preserve">the </w:t>
      </w:r>
      <w:r w:rsidRPr="003A2EB6">
        <w:t xml:space="preserve">incidence of </w:t>
      </w:r>
      <w:r>
        <w:t>all-cause mortality</w:t>
      </w:r>
      <w:r w:rsidRPr="003A2EB6">
        <w:t xml:space="preserve"> between </w:t>
      </w:r>
      <w:r>
        <w:t xml:space="preserve">tofacitinib </w:t>
      </w:r>
      <w:r w:rsidRPr="003A2EB6">
        <w:t xml:space="preserve">and </w:t>
      </w:r>
      <w:r>
        <w:t>etanercept in patients with rheumatoid arthritis</w:t>
      </w:r>
      <w:r w:rsidRPr="003A2EB6">
        <w:t xml:space="preserve"> </w:t>
      </w:r>
    </w:p>
    <w:p w14:paraId="779E9F06" w14:textId="06DBA724" w:rsidR="00303216" w:rsidRDefault="00CB5AEA" w:rsidP="00EC2721">
      <w:pPr>
        <w:pStyle w:val="Heading2"/>
      </w:pPr>
      <w:bookmarkStart w:id="49" w:name="_Toc512777570"/>
      <w:r>
        <w:t xml:space="preserve">Primary </w:t>
      </w:r>
      <w:r w:rsidR="005F1FE2">
        <w:t>Objective</w:t>
      </w:r>
      <w:r w:rsidR="004F3D58">
        <w:t>s</w:t>
      </w:r>
      <w:bookmarkEnd w:id="49"/>
    </w:p>
    <w:p w14:paraId="1B479F32" w14:textId="45CEAD38" w:rsidR="00303216" w:rsidRPr="00F2656C" w:rsidRDefault="005F1FE2" w:rsidP="005422D1">
      <w:pPr>
        <w:pStyle w:val="ListParagraph"/>
        <w:numPr>
          <w:ilvl w:val="0"/>
          <w:numId w:val="11"/>
        </w:numPr>
        <w:rPr>
          <w:rFonts w:asciiTheme="minorHAnsi" w:hAnsiTheme="minorHAnsi" w:cstheme="minorHAnsi"/>
        </w:rPr>
      </w:pPr>
      <w:commentRangeStart w:id="50"/>
      <w:r w:rsidRPr="000848A0">
        <w:rPr>
          <w:rFonts w:asciiTheme="minorHAnsi" w:eastAsia="Roboto" w:hAnsiTheme="minorHAnsi" w:cstheme="minorHAnsi"/>
          <w:color w:val="333333"/>
          <w:highlight w:val="white"/>
        </w:rPr>
        <w:t xml:space="preserve">To compare the risk of </w:t>
      </w:r>
      <w:r w:rsidRPr="000848A0">
        <w:rPr>
          <w:rFonts w:asciiTheme="minorHAnsi" w:eastAsia="Roboto" w:hAnsiTheme="minorHAnsi" w:cstheme="minorHAnsi"/>
          <w:b/>
          <w:color w:val="333333"/>
          <w:highlight w:val="white"/>
        </w:rPr>
        <w:t>O</w:t>
      </w:r>
      <w:r w:rsidRPr="00F2656C">
        <w:rPr>
          <w:rFonts w:asciiTheme="minorHAnsi" w:eastAsia="Roboto" w:hAnsiTheme="minorHAnsi" w:cstheme="minorHAnsi"/>
          <w:b/>
          <w:color w:val="333333"/>
          <w:highlight w:val="white"/>
        </w:rPr>
        <w:t xml:space="preserve">: </w:t>
      </w:r>
      <w:r w:rsidR="00F2656C" w:rsidRPr="00F2656C">
        <w:rPr>
          <w:b/>
        </w:rPr>
        <w:t>malignancies excluding non-melanoma skin cancer</w:t>
      </w:r>
      <w:r w:rsidR="00F2656C">
        <w:t xml:space="preserve"> </w:t>
      </w:r>
      <w:r w:rsidRPr="000848A0">
        <w:rPr>
          <w:rFonts w:asciiTheme="minorHAnsi" w:eastAsia="Roboto" w:hAnsiTheme="minorHAnsi" w:cstheme="minorHAnsi"/>
          <w:color w:val="333333"/>
          <w:highlight w:val="white"/>
        </w:rPr>
        <w:t xml:space="preserve">between </w:t>
      </w:r>
      <w:r w:rsidR="00842F32" w:rsidRPr="000848A0">
        <w:rPr>
          <w:rFonts w:asciiTheme="minorHAnsi" w:eastAsia="Roboto" w:hAnsiTheme="minorHAnsi" w:cstheme="minorHAnsi"/>
          <w:b/>
          <w:color w:val="333333"/>
          <w:highlight w:val="white"/>
        </w:rPr>
        <w:t>T</w:t>
      </w:r>
      <w:r w:rsidRPr="000848A0">
        <w:rPr>
          <w:rFonts w:asciiTheme="minorHAnsi" w:eastAsia="Roboto" w:hAnsiTheme="minorHAnsi" w:cstheme="minorHAnsi"/>
          <w:b/>
          <w:color w:val="333333"/>
          <w:highlight w:val="white"/>
        </w:rPr>
        <w:t xml:space="preserve">: new users </w:t>
      </w:r>
      <w:r w:rsidRPr="00F2656C">
        <w:rPr>
          <w:rFonts w:asciiTheme="minorHAnsi" w:eastAsia="Roboto" w:hAnsiTheme="minorHAnsi" w:cstheme="minorHAnsi"/>
          <w:b/>
          <w:color w:val="333333"/>
          <w:highlight w:val="white"/>
        </w:rPr>
        <w:t xml:space="preserve">of </w:t>
      </w:r>
      <w:r w:rsidR="00F2656C" w:rsidRPr="00F2656C">
        <w:rPr>
          <w:b/>
        </w:rPr>
        <w:t>tofacitinib with rheumatoid arthritis</w:t>
      </w:r>
      <w:r w:rsidR="00F2656C">
        <w:t xml:space="preserve"> </w:t>
      </w:r>
      <w:r w:rsidRPr="000848A0">
        <w:rPr>
          <w:rFonts w:asciiTheme="minorHAnsi" w:eastAsia="Roboto" w:hAnsiTheme="minorHAnsi" w:cstheme="minorHAnsi"/>
          <w:color w:val="333333"/>
          <w:highlight w:val="white"/>
        </w:rPr>
        <w:t xml:space="preserve">and </w:t>
      </w:r>
      <w:r w:rsidR="00842F32" w:rsidRPr="000848A0">
        <w:rPr>
          <w:rFonts w:asciiTheme="minorHAnsi" w:eastAsia="Roboto" w:hAnsiTheme="minorHAnsi" w:cstheme="minorHAnsi"/>
          <w:b/>
          <w:color w:val="333333"/>
          <w:highlight w:val="white"/>
        </w:rPr>
        <w:t>C</w:t>
      </w:r>
      <w:r w:rsidRPr="000848A0">
        <w:rPr>
          <w:rFonts w:asciiTheme="minorHAnsi" w:eastAsia="Roboto" w:hAnsiTheme="minorHAnsi" w:cstheme="minorHAnsi"/>
          <w:b/>
          <w:color w:val="333333"/>
          <w:highlight w:val="white"/>
        </w:rPr>
        <w:t xml:space="preserve">: </w:t>
      </w:r>
      <w:r w:rsidR="00F2656C" w:rsidRPr="000848A0">
        <w:rPr>
          <w:rFonts w:asciiTheme="minorHAnsi" w:eastAsia="Roboto" w:hAnsiTheme="minorHAnsi" w:cstheme="minorHAnsi"/>
          <w:b/>
          <w:color w:val="333333"/>
          <w:highlight w:val="white"/>
        </w:rPr>
        <w:t xml:space="preserve">new users </w:t>
      </w:r>
      <w:r w:rsidR="00F2656C" w:rsidRPr="00F2656C">
        <w:rPr>
          <w:rFonts w:asciiTheme="minorHAnsi" w:eastAsia="Roboto" w:hAnsiTheme="minorHAnsi" w:cstheme="minorHAnsi"/>
          <w:b/>
          <w:color w:val="333333"/>
          <w:highlight w:val="white"/>
        </w:rPr>
        <w:t xml:space="preserve">of </w:t>
      </w:r>
      <w:r w:rsidR="00F2656C">
        <w:rPr>
          <w:b/>
        </w:rPr>
        <w:t>adalimumab</w:t>
      </w:r>
      <w:r w:rsidR="00F2656C" w:rsidRPr="00F2656C">
        <w:rPr>
          <w:b/>
        </w:rPr>
        <w:t xml:space="preserve"> with rheumatoid arthritis</w:t>
      </w:r>
      <w:r w:rsidRPr="000848A0">
        <w:rPr>
          <w:rFonts w:asciiTheme="minorHAnsi" w:eastAsia="Roboto" w:hAnsiTheme="minorHAnsi" w:cstheme="minorHAnsi"/>
          <w:color w:val="333333"/>
          <w:highlight w:val="white"/>
        </w:rPr>
        <w:t xml:space="preserve">, we will estimate the population-level effect of exposure on the </w:t>
      </w:r>
      <w:r w:rsidR="00507508" w:rsidRPr="000848A0">
        <w:rPr>
          <w:rFonts w:asciiTheme="minorHAnsi" w:eastAsia="Roboto" w:hAnsiTheme="minorHAnsi" w:cstheme="minorHAnsi"/>
          <w:color w:val="333333"/>
          <w:highlight w:val="white"/>
        </w:rPr>
        <w:t>time to event</w:t>
      </w:r>
      <w:r w:rsidRPr="000848A0">
        <w:rPr>
          <w:rFonts w:asciiTheme="minorHAnsi" w:eastAsia="Roboto" w:hAnsiTheme="minorHAnsi" w:cstheme="minorHAnsi"/>
          <w:color w:val="333333"/>
          <w:highlight w:val="white"/>
        </w:rPr>
        <w:t xml:space="preserve"> during the period from cohort start date to cohort end date</w:t>
      </w:r>
      <w:r w:rsidR="00F2656C">
        <w:rPr>
          <w:rFonts w:asciiTheme="minorHAnsi" w:eastAsia="Roboto" w:hAnsiTheme="minorHAnsi" w:cstheme="minorHAnsi"/>
          <w:color w:val="333333"/>
          <w:highlight w:val="white"/>
        </w:rPr>
        <w:t xml:space="preserve"> (‘on treatment’ time-at-risk)</w:t>
      </w:r>
      <w:r w:rsidRPr="000848A0">
        <w:rPr>
          <w:rFonts w:asciiTheme="minorHAnsi" w:eastAsia="Roboto" w:hAnsiTheme="minorHAnsi" w:cstheme="minorHAnsi"/>
          <w:color w:val="333333"/>
          <w:highlight w:val="white"/>
        </w:rPr>
        <w:t xml:space="preserve">. </w:t>
      </w:r>
    </w:p>
    <w:p w14:paraId="6BA62406" w14:textId="0D9DB827" w:rsidR="00F2656C" w:rsidRPr="00F2656C" w:rsidRDefault="00F2656C" w:rsidP="00F2656C">
      <w:pPr>
        <w:pStyle w:val="ListParagraph"/>
        <w:numPr>
          <w:ilvl w:val="0"/>
          <w:numId w:val="11"/>
        </w:numPr>
        <w:rPr>
          <w:rFonts w:asciiTheme="minorHAnsi" w:hAnsiTheme="minorHAnsi" w:cstheme="minorHAnsi"/>
        </w:rPr>
      </w:pPr>
      <w:r w:rsidRPr="000848A0">
        <w:rPr>
          <w:rFonts w:asciiTheme="minorHAnsi" w:eastAsia="Roboto" w:hAnsiTheme="minorHAnsi" w:cstheme="minorHAnsi"/>
          <w:color w:val="333333"/>
          <w:highlight w:val="white"/>
        </w:rPr>
        <w:t xml:space="preserve">To compare the risk of </w:t>
      </w:r>
      <w:r w:rsidRPr="000848A0">
        <w:rPr>
          <w:rFonts w:asciiTheme="minorHAnsi" w:eastAsia="Roboto" w:hAnsiTheme="minorHAnsi" w:cstheme="minorHAnsi"/>
          <w:b/>
          <w:color w:val="333333"/>
          <w:highlight w:val="white"/>
        </w:rPr>
        <w:t>O</w:t>
      </w:r>
      <w:r w:rsidRPr="00F2656C">
        <w:rPr>
          <w:rFonts w:asciiTheme="minorHAnsi" w:eastAsia="Roboto" w:hAnsiTheme="minorHAnsi" w:cstheme="minorHAnsi"/>
          <w:b/>
          <w:color w:val="333333"/>
          <w:highlight w:val="white"/>
        </w:rPr>
        <w:t xml:space="preserve">: </w:t>
      </w:r>
      <w:r w:rsidRPr="00F2656C">
        <w:rPr>
          <w:b/>
        </w:rPr>
        <w:t>malignancies excluding non-melanoma skin cancer</w:t>
      </w:r>
      <w:r>
        <w:t xml:space="preserve"> </w:t>
      </w:r>
      <w:r w:rsidRPr="000848A0">
        <w:rPr>
          <w:rFonts w:asciiTheme="minorHAnsi" w:eastAsia="Roboto" w:hAnsiTheme="minorHAnsi" w:cstheme="minorHAnsi"/>
          <w:color w:val="333333"/>
          <w:highlight w:val="white"/>
        </w:rPr>
        <w:t xml:space="preserve">between </w:t>
      </w:r>
      <w:r w:rsidRPr="000848A0">
        <w:rPr>
          <w:rFonts w:asciiTheme="minorHAnsi" w:eastAsia="Roboto" w:hAnsiTheme="minorHAnsi" w:cstheme="minorHAnsi"/>
          <w:b/>
          <w:color w:val="333333"/>
          <w:highlight w:val="white"/>
        </w:rPr>
        <w:t xml:space="preserve">T: new users </w:t>
      </w:r>
      <w:r w:rsidRPr="00F2656C">
        <w:rPr>
          <w:rFonts w:asciiTheme="minorHAnsi" w:eastAsia="Roboto" w:hAnsiTheme="minorHAnsi" w:cstheme="minorHAnsi"/>
          <w:b/>
          <w:color w:val="333333"/>
          <w:highlight w:val="white"/>
        </w:rPr>
        <w:t xml:space="preserve">of </w:t>
      </w:r>
      <w:r w:rsidRPr="00F2656C">
        <w:rPr>
          <w:b/>
        </w:rPr>
        <w:t>tofacitinib with rheumatoid arthritis</w:t>
      </w:r>
      <w:r>
        <w:t xml:space="preserve"> </w:t>
      </w:r>
      <w:r w:rsidRPr="000848A0">
        <w:rPr>
          <w:rFonts w:asciiTheme="minorHAnsi" w:eastAsia="Roboto" w:hAnsiTheme="minorHAnsi" w:cstheme="minorHAnsi"/>
          <w:color w:val="333333"/>
          <w:highlight w:val="white"/>
        </w:rPr>
        <w:t xml:space="preserve">and </w:t>
      </w:r>
      <w:r w:rsidRPr="000848A0">
        <w:rPr>
          <w:rFonts w:asciiTheme="minorHAnsi" w:eastAsia="Roboto" w:hAnsiTheme="minorHAnsi" w:cstheme="minorHAnsi"/>
          <w:b/>
          <w:color w:val="333333"/>
          <w:highlight w:val="white"/>
        </w:rPr>
        <w:t xml:space="preserve">C: new users </w:t>
      </w:r>
      <w:r w:rsidRPr="00F2656C">
        <w:rPr>
          <w:rFonts w:asciiTheme="minorHAnsi" w:eastAsia="Roboto" w:hAnsiTheme="minorHAnsi" w:cstheme="minorHAnsi"/>
          <w:b/>
          <w:color w:val="333333"/>
          <w:highlight w:val="white"/>
        </w:rPr>
        <w:t xml:space="preserve">of </w:t>
      </w:r>
      <w:r>
        <w:rPr>
          <w:b/>
        </w:rPr>
        <w:t>adalimumab</w:t>
      </w:r>
      <w:r w:rsidRPr="00F2656C">
        <w:rPr>
          <w:b/>
        </w:rPr>
        <w:t xml:space="preserve"> with rheumatoid arthritis</w:t>
      </w:r>
      <w:r w:rsidRPr="000848A0">
        <w:rPr>
          <w:rFonts w:asciiTheme="minorHAnsi" w:eastAsia="Roboto" w:hAnsiTheme="minorHAnsi" w:cstheme="minorHAnsi"/>
          <w:color w:val="333333"/>
          <w:highlight w:val="white"/>
        </w:rPr>
        <w:t xml:space="preserve">, we will estimate the population-level effect of exposure on the time to event during the period from cohort start date to </w:t>
      </w:r>
      <w:r>
        <w:rPr>
          <w:rFonts w:asciiTheme="minorHAnsi" w:eastAsia="Roboto" w:hAnsiTheme="minorHAnsi" w:cstheme="minorHAnsi"/>
          <w:color w:val="333333"/>
          <w:highlight w:val="white"/>
        </w:rPr>
        <w:t xml:space="preserve">observation period </w:t>
      </w:r>
      <w:r w:rsidRPr="000848A0">
        <w:rPr>
          <w:rFonts w:asciiTheme="minorHAnsi" w:eastAsia="Roboto" w:hAnsiTheme="minorHAnsi" w:cstheme="minorHAnsi"/>
          <w:color w:val="333333"/>
          <w:highlight w:val="white"/>
        </w:rPr>
        <w:t>end date</w:t>
      </w:r>
      <w:r>
        <w:rPr>
          <w:rFonts w:asciiTheme="minorHAnsi" w:eastAsia="Roboto" w:hAnsiTheme="minorHAnsi" w:cstheme="minorHAnsi"/>
          <w:color w:val="333333"/>
          <w:highlight w:val="white"/>
        </w:rPr>
        <w:t xml:space="preserve"> (‘intent-to-treat’ time-at-risk)</w:t>
      </w:r>
      <w:r w:rsidRPr="000848A0">
        <w:rPr>
          <w:rFonts w:asciiTheme="minorHAnsi" w:eastAsia="Roboto" w:hAnsiTheme="minorHAnsi" w:cstheme="minorHAnsi"/>
          <w:color w:val="333333"/>
          <w:highlight w:val="white"/>
        </w:rPr>
        <w:t xml:space="preserve">. </w:t>
      </w:r>
    </w:p>
    <w:p w14:paraId="1072CD48" w14:textId="243C0D0E" w:rsidR="00F2656C" w:rsidRPr="00F2656C" w:rsidRDefault="00F2656C" w:rsidP="00F2656C">
      <w:pPr>
        <w:pStyle w:val="ListParagraph"/>
        <w:numPr>
          <w:ilvl w:val="0"/>
          <w:numId w:val="11"/>
        </w:numPr>
        <w:rPr>
          <w:rFonts w:asciiTheme="minorHAnsi" w:hAnsiTheme="minorHAnsi" w:cstheme="minorHAnsi"/>
        </w:rPr>
      </w:pPr>
      <w:r w:rsidRPr="000848A0">
        <w:rPr>
          <w:rFonts w:asciiTheme="minorHAnsi" w:eastAsia="Roboto" w:hAnsiTheme="minorHAnsi" w:cstheme="minorHAnsi"/>
          <w:color w:val="333333"/>
          <w:highlight w:val="white"/>
        </w:rPr>
        <w:t xml:space="preserve">To compare the risk of </w:t>
      </w:r>
      <w:r w:rsidRPr="000848A0">
        <w:rPr>
          <w:rFonts w:asciiTheme="minorHAnsi" w:eastAsia="Roboto" w:hAnsiTheme="minorHAnsi" w:cstheme="minorHAnsi"/>
          <w:b/>
          <w:color w:val="333333"/>
          <w:highlight w:val="white"/>
        </w:rPr>
        <w:t>O</w:t>
      </w:r>
      <w:r w:rsidRPr="00F2656C">
        <w:rPr>
          <w:rFonts w:asciiTheme="minorHAnsi" w:eastAsia="Roboto" w:hAnsiTheme="minorHAnsi" w:cstheme="minorHAnsi"/>
          <w:b/>
          <w:color w:val="333333"/>
          <w:highlight w:val="white"/>
        </w:rPr>
        <w:t xml:space="preserve">: </w:t>
      </w:r>
      <w:r w:rsidRPr="00F2656C">
        <w:rPr>
          <w:b/>
        </w:rPr>
        <w:t>malignancies excluding non-melanoma skin cancer</w:t>
      </w:r>
      <w:r>
        <w:t xml:space="preserve"> </w:t>
      </w:r>
      <w:r w:rsidRPr="000848A0">
        <w:rPr>
          <w:rFonts w:asciiTheme="minorHAnsi" w:eastAsia="Roboto" w:hAnsiTheme="minorHAnsi" w:cstheme="minorHAnsi"/>
          <w:color w:val="333333"/>
          <w:highlight w:val="white"/>
        </w:rPr>
        <w:t xml:space="preserve">between </w:t>
      </w:r>
      <w:r w:rsidRPr="000848A0">
        <w:rPr>
          <w:rFonts w:asciiTheme="minorHAnsi" w:eastAsia="Roboto" w:hAnsiTheme="minorHAnsi" w:cstheme="minorHAnsi"/>
          <w:b/>
          <w:color w:val="333333"/>
          <w:highlight w:val="white"/>
        </w:rPr>
        <w:t xml:space="preserve">T: new users </w:t>
      </w:r>
      <w:r w:rsidRPr="00F2656C">
        <w:rPr>
          <w:rFonts w:asciiTheme="minorHAnsi" w:eastAsia="Roboto" w:hAnsiTheme="minorHAnsi" w:cstheme="minorHAnsi"/>
          <w:b/>
          <w:color w:val="333333"/>
          <w:highlight w:val="white"/>
        </w:rPr>
        <w:t xml:space="preserve">of </w:t>
      </w:r>
      <w:r w:rsidRPr="00F2656C">
        <w:rPr>
          <w:b/>
        </w:rPr>
        <w:t>tofacitinib with rheumatoid arthritis</w:t>
      </w:r>
      <w:r>
        <w:t xml:space="preserve"> </w:t>
      </w:r>
      <w:r w:rsidRPr="000848A0">
        <w:rPr>
          <w:rFonts w:asciiTheme="minorHAnsi" w:eastAsia="Roboto" w:hAnsiTheme="minorHAnsi" w:cstheme="minorHAnsi"/>
          <w:color w:val="333333"/>
          <w:highlight w:val="white"/>
        </w:rPr>
        <w:t xml:space="preserve">and </w:t>
      </w:r>
      <w:r w:rsidRPr="000848A0">
        <w:rPr>
          <w:rFonts w:asciiTheme="minorHAnsi" w:eastAsia="Roboto" w:hAnsiTheme="minorHAnsi" w:cstheme="minorHAnsi"/>
          <w:b/>
          <w:color w:val="333333"/>
          <w:highlight w:val="white"/>
        </w:rPr>
        <w:t xml:space="preserve">C: new users </w:t>
      </w:r>
      <w:r w:rsidRPr="00F2656C">
        <w:rPr>
          <w:rFonts w:asciiTheme="minorHAnsi" w:eastAsia="Roboto" w:hAnsiTheme="minorHAnsi" w:cstheme="minorHAnsi"/>
          <w:b/>
          <w:color w:val="333333"/>
          <w:highlight w:val="white"/>
        </w:rPr>
        <w:t xml:space="preserve">of </w:t>
      </w:r>
      <w:r>
        <w:rPr>
          <w:b/>
        </w:rPr>
        <w:t>etanercept</w:t>
      </w:r>
      <w:r w:rsidRPr="00F2656C">
        <w:rPr>
          <w:b/>
        </w:rPr>
        <w:t xml:space="preserve"> with rheumatoid arthritis</w:t>
      </w:r>
      <w:r w:rsidRPr="000848A0">
        <w:rPr>
          <w:rFonts w:asciiTheme="minorHAnsi" w:eastAsia="Roboto" w:hAnsiTheme="minorHAnsi" w:cstheme="minorHAnsi"/>
          <w:color w:val="333333"/>
          <w:highlight w:val="white"/>
        </w:rPr>
        <w:t>, we will estimate the population-level effect of exposure on the time to event during the period from cohort start date to cohort end date</w:t>
      </w:r>
      <w:r>
        <w:rPr>
          <w:rFonts w:asciiTheme="minorHAnsi" w:eastAsia="Roboto" w:hAnsiTheme="minorHAnsi" w:cstheme="minorHAnsi"/>
          <w:color w:val="333333"/>
          <w:highlight w:val="white"/>
        </w:rPr>
        <w:t xml:space="preserve"> (‘on treatment’ time-at-risk)</w:t>
      </w:r>
      <w:r w:rsidRPr="000848A0">
        <w:rPr>
          <w:rFonts w:asciiTheme="minorHAnsi" w:eastAsia="Roboto" w:hAnsiTheme="minorHAnsi" w:cstheme="minorHAnsi"/>
          <w:color w:val="333333"/>
          <w:highlight w:val="white"/>
        </w:rPr>
        <w:t xml:space="preserve">. </w:t>
      </w:r>
    </w:p>
    <w:p w14:paraId="1F39EAA5" w14:textId="24F9D695" w:rsidR="00F2656C" w:rsidRPr="000848A0" w:rsidRDefault="00F2656C" w:rsidP="00F2656C">
      <w:pPr>
        <w:pStyle w:val="ListParagraph"/>
        <w:numPr>
          <w:ilvl w:val="0"/>
          <w:numId w:val="11"/>
        </w:numPr>
        <w:rPr>
          <w:rFonts w:asciiTheme="minorHAnsi" w:hAnsiTheme="minorHAnsi" w:cstheme="minorHAnsi"/>
        </w:rPr>
      </w:pPr>
      <w:r w:rsidRPr="000848A0">
        <w:rPr>
          <w:rFonts w:asciiTheme="minorHAnsi" w:eastAsia="Roboto" w:hAnsiTheme="minorHAnsi" w:cstheme="minorHAnsi"/>
          <w:color w:val="333333"/>
          <w:highlight w:val="white"/>
        </w:rPr>
        <w:t xml:space="preserve">To compare the risk of </w:t>
      </w:r>
      <w:r w:rsidRPr="000848A0">
        <w:rPr>
          <w:rFonts w:asciiTheme="minorHAnsi" w:eastAsia="Roboto" w:hAnsiTheme="minorHAnsi" w:cstheme="minorHAnsi"/>
          <w:b/>
          <w:color w:val="333333"/>
          <w:highlight w:val="white"/>
        </w:rPr>
        <w:t>O</w:t>
      </w:r>
      <w:r w:rsidRPr="00F2656C">
        <w:rPr>
          <w:rFonts w:asciiTheme="minorHAnsi" w:eastAsia="Roboto" w:hAnsiTheme="minorHAnsi" w:cstheme="minorHAnsi"/>
          <w:b/>
          <w:color w:val="333333"/>
          <w:highlight w:val="white"/>
        </w:rPr>
        <w:t xml:space="preserve">: </w:t>
      </w:r>
      <w:r w:rsidRPr="00F2656C">
        <w:rPr>
          <w:b/>
        </w:rPr>
        <w:t>malignancies excluding non-melanoma skin cancer</w:t>
      </w:r>
      <w:r>
        <w:t xml:space="preserve"> </w:t>
      </w:r>
      <w:r w:rsidRPr="000848A0">
        <w:rPr>
          <w:rFonts w:asciiTheme="minorHAnsi" w:eastAsia="Roboto" w:hAnsiTheme="minorHAnsi" w:cstheme="minorHAnsi"/>
          <w:color w:val="333333"/>
          <w:highlight w:val="white"/>
        </w:rPr>
        <w:t xml:space="preserve">between </w:t>
      </w:r>
      <w:r w:rsidRPr="000848A0">
        <w:rPr>
          <w:rFonts w:asciiTheme="minorHAnsi" w:eastAsia="Roboto" w:hAnsiTheme="minorHAnsi" w:cstheme="minorHAnsi"/>
          <w:b/>
          <w:color w:val="333333"/>
          <w:highlight w:val="white"/>
        </w:rPr>
        <w:t xml:space="preserve">T: new users </w:t>
      </w:r>
      <w:r w:rsidRPr="00F2656C">
        <w:rPr>
          <w:rFonts w:asciiTheme="minorHAnsi" w:eastAsia="Roboto" w:hAnsiTheme="minorHAnsi" w:cstheme="minorHAnsi"/>
          <w:b/>
          <w:color w:val="333333"/>
          <w:highlight w:val="white"/>
        </w:rPr>
        <w:t xml:space="preserve">of </w:t>
      </w:r>
      <w:r w:rsidRPr="00F2656C">
        <w:rPr>
          <w:b/>
        </w:rPr>
        <w:t>tofacitinib with rheumatoid arthritis</w:t>
      </w:r>
      <w:r>
        <w:t xml:space="preserve"> </w:t>
      </w:r>
      <w:r w:rsidRPr="000848A0">
        <w:rPr>
          <w:rFonts w:asciiTheme="minorHAnsi" w:eastAsia="Roboto" w:hAnsiTheme="minorHAnsi" w:cstheme="minorHAnsi"/>
          <w:color w:val="333333"/>
          <w:highlight w:val="white"/>
        </w:rPr>
        <w:t xml:space="preserve">and </w:t>
      </w:r>
      <w:r w:rsidRPr="000848A0">
        <w:rPr>
          <w:rFonts w:asciiTheme="minorHAnsi" w:eastAsia="Roboto" w:hAnsiTheme="minorHAnsi" w:cstheme="minorHAnsi"/>
          <w:b/>
          <w:color w:val="333333"/>
          <w:highlight w:val="white"/>
        </w:rPr>
        <w:t xml:space="preserve">C: new users </w:t>
      </w:r>
      <w:r w:rsidRPr="00F2656C">
        <w:rPr>
          <w:rFonts w:asciiTheme="minorHAnsi" w:eastAsia="Roboto" w:hAnsiTheme="minorHAnsi" w:cstheme="minorHAnsi"/>
          <w:b/>
          <w:color w:val="333333"/>
          <w:highlight w:val="white"/>
        </w:rPr>
        <w:t xml:space="preserve">of </w:t>
      </w:r>
      <w:r>
        <w:rPr>
          <w:b/>
        </w:rPr>
        <w:t>etanercept</w:t>
      </w:r>
      <w:r w:rsidRPr="00F2656C">
        <w:rPr>
          <w:b/>
        </w:rPr>
        <w:t xml:space="preserve"> with rheumatoid arthritis</w:t>
      </w:r>
      <w:r w:rsidRPr="000848A0">
        <w:rPr>
          <w:rFonts w:asciiTheme="minorHAnsi" w:eastAsia="Roboto" w:hAnsiTheme="minorHAnsi" w:cstheme="minorHAnsi"/>
          <w:color w:val="333333"/>
          <w:highlight w:val="white"/>
        </w:rPr>
        <w:t xml:space="preserve">, we will estimate the population-level effect of exposure on the time to event during the period from cohort start date to </w:t>
      </w:r>
      <w:r>
        <w:rPr>
          <w:rFonts w:asciiTheme="minorHAnsi" w:eastAsia="Roboto" w:hAnsiTheme="minorHAnsi" w:cstheme="minorHAnsi"/>
          <w:color w:val="333333"/>
          <w:highlight w:val="white"/>
        </w:rPr>
        <w:t xml:space="preserve">observation period </w:t>
      </w:r>
      <w:r w:rsidRPr="000848A0">
        <w:rPr>
          <w:rFonts w:asciiTheme="minorHAnsi" w:eastAsia="Roboto" w:hAnsiTheme="minorHAnsi" w:cstheme="minorHAnsi"/>
          <w:color w:val="333333"/>
          <w:highlight w:val="white"/>
        </w:rPr>
        <w:t>end date</w:t>
      </w:r>
      <w:r>
        <w:rPr>
          <w:rFonts w:asciiTheme="minorHAnsi" w:eastAsia="Roboto" w:hAnsiTheme="minorHAnsi" w:cstheme="minorHAnsi"/>
          <w:color w:val="333333"/>
          <w:highlight w:val="white"/>
        </w:rPr>
        <w:t xml:space="preserve"> (‘intent-to-treat’ time-at-risk)</w:t>
      </w:r>
      <w:r w:rsidRPr="000848A0">
        <w:rPr>
          <w:rFonts w:asciiTheme="minorHAnsi" w:eastAsia="Roboto" w:hAnsiTheme="minorHAnsi" w:cstheme="minorHAnsi"/>
          <w:color w:val="333333"/>
          <w:highlight w:val="white"/>
        </w:rPr>
        <w:t xml:space="preserve">. </w:t>
      </w:r>
      <w:commentRangeEnd w:id="50"/>
      <w:r w:rsidR="006334CD">
        <w:rPr>
          <w:rStyle w:val="CommentReference"/>
        </w:rPr>
        <w:commentReference w:id="50"/>
      </w:r>
    </w:p>
    <w:p w14:paraId="3ACBDCF9" w14:textId="4DEA20E8" w:rsidR="00F2656C" w:rsidRPr="00F2656C" w:rsidRDefault="00F2656C" w:rsidP="00F2656C">
      <w:pPr>
        <w:pStyle w:val="ListParagraph"/>
        <w:numPr>
          <w:ilvl w:val="0"/>
          <w:numId w:val="11"/>
        </w:numPr>
        <w:rPr>
          <w:rFonts w:asciiTheme="minorHAnsi" w:hAnsiTheme="minorHAnsi" w:cstheme="minorHAnsi"/>
        </w:rPr>
      </w:pPr>
      <w:r w:rsidRPr="000848A0">
        <w:rPr>
          <w:rFonts w:asciiTheme="minorHAnsi" w:eastAsia="Roboto" w:hAnsiTheme="minorHAnsi" w:cstheme="minorHAnsi"/>
          <w:color w:val="333333"/>
          <w:highlight w:val="white"/>
        </w:rPr>
        <w:t xml:space="preserve">To compare the risk of </w:t>
      </w:r>
      <w:r w:rsidRPr="000848A0">
        <w:rPr>
          <w:rFonts w:asciiTheme="minorHAnsi" w:eastAsia="Roboto" w:hAnsiTheme="minorHAnsi" w:cstheme="minorHAnsi"/>
          <w:b/>
          <w:color w:val="333333"/>
          <w:highlight w:val="white"/>
        </w:rPr>
        <w:t>O</w:t>
      </w:r>
      <w:r w:rsidRPr="00F2656C">
        <w:rPr>
          <w:rFonts w:asciiTheme="minorHAnsi" w:eastAsia="Roboto" w:hAnsiTheme="minorHAnsi" w:cstheme="minorHAnsi"/>
          <w:b/>
          <w:color w:val="333333"/>
          <w:highlight w:val="white"/>
        </w:rPr>
        <w:t xml:space="preserve">: </w:t>
      </w:r>
      <w:r>
        <w:rPr>
          <w:b/>
        </w:rPr>
        <w:t xml:space="preserve">major adverse cardiovascular events (MACE) </w:t>
      </w:r>
      <w:r w:rsidRPr="000848A0">
        <w:rPr>
          <w:rFonts w:asciiTheme="minorHAnsi" w:eastAsia="Roboto" w:hAnsiTheme="minorHAnsi" w:cstheme="minorHAnsi"/>
          <w:color w:val="333333"/>
          <w:highlight w:val="white"/>
        </w:rPr>
        <w:t xml:space="preserve">between </w:t>
      </w:r>
      <w:r w:rsidRPr="000848A0">
        <w:rPr>
          <w:rFonts w:asciiTheme="minorHAnsi" w:eastAsia="Roboto" w:hAnsiTheme="minorHAnsi" w:cstheme="minorHAnsi"/>
          <w:b/>
          <w:color w:val="333333"/>
          <w:highlight w:val="white"/>
        </w:rPr>
        <w:t xml:space="preserve">T: new users </w:t>
      </w:r>
      <w:r w:rsidRPr="00F2656C">
        <w:rPr>
          <w:rFonts w:asciiTheme="minorHAnsi" w:eastAsia="Roboto" w:hAnsiTheme="minorHAnsi" w:cstheme="minorHAnsi"/>
          <w:b/>
          <w:color w:val="333333"/>
          <w:highlight w:val="white"/>
        </w:rPr>
        <w:lastRenderedPageBreak/>
        <w:t xml:space="preserve">of </w:t>
      </w:r>
      <w:r w:rsidRPr="00F2656C">
        <w:rPr>
          <w:b/>
        </w:rPr>
        <w:t>tofacitinib with rheumatoid arthritis</w:t>
      </w:r>
      <w:r>
        <w:t xml:space="preserve"> </w:t>
      </w:r>
      <w:r w:rsidRPr="000848A0">
        <w:rPr>
          <w:rFonts w:asciiTheme="minorHAnsi" w:eastAsia="Roboto" w:hAnsiTheme="minorHAnsi" w:cstheme="minorHAnsi"/>
          <w:color w:val="333333"/>
          <w:highlight w:val="white"/>
        </w:rPr>
        <w:t xml:space="preserve">and </w:t>
      </w:r>
      <w:r w:rsidRPr="000848A0">
        <w:rPr>
          <w:rFonts w:asciiTheme="minorHAnsi" w:eastAsia="Roboto" w:hAnsiTheme="minorHAnsi" w:cstheme="minorHAnsi"/>
          <w:b/>
          <w:color w:val="333333"/>
          <w:highlight w:val="white"/>
        </w:rPr>
        <w:t xml:space="preserve">C: new users </w:t>
      </w:r>
      <w:r w:rsidRPr="00F2656C">
        <w:rPr>
          <w:rFonts w:asciiTheme="minorHAnsi" w:eastAsia="Roboto" w:hAnsiTheme="minorHAnsi" w:cstheme="minorHAnsi"/>
          <w:b/>
          <w:color w:val="333333"/>
          <w:highlight w:val="white"/>
        </w:rPr>
        <w:t xml:space="preserve">of </w:t>
      </w:r>
      <w:r>
        <w:rPr>
          <w:b/>
        </w:rPr>
        <w:t>adalimumab</w:t>
      </w:r>
      <w:r w:rsidRPr="00F2656C">
        <w:rPr>
          <w:b/>
        </w:rPr>
        <w:t xml:space="preserve"> with rheumatoid arthritis</w:t>
      </w:r>
      <w:r w:rsidRPr="000848A0">
        <w:rPr>
          <w:rFonts w:asciiTheme="minorHAnsi" w:eastAsia="Roboto" w:hAnsiTheme="minorHAnsi" w:cstheme="minorHAnsi"/>
          <w:color w:val="333333"/>
          <w:highlight w:val="white"/>
        </w:rPr>
        <w:t>, we will estimate the population-level effect of exposure on the time to event during the period from cohort start date to cohort end date</w:t>
      </w:r>
      <w:r>
        <w:rPr>
          <w:rFonts w:asciiTheme="minorHAnsi" w:eastAsia="Roboto" w:hAnsiTheme="minorHAnsi" w:cstheme="minorHAnsi"/>
          <w:color w:val="333333"/>
          <w:highlight w:val="white"/>
        </w:rPr>
        <w:t xml:space="preserve"> (‘on treatment’ time-at-risk)</w:t>
      </w:r>
      <w:r w:rsidRPr="000848A0">
        <w:rPr>
          <w:rFonts w:asciiTheme="minorHAnsi" w:eastAsia="Roboto" w:hAnsiTheme="minorHAnsi" w:cstheme="minorHAnsi"/>
          <w:color w:val="333333"/>
          <w:highlight w:val="white"/>
        </w:rPr>
        <w:t xml:space="preserve">. </w:t>
      </w:r>
    </w:p>
    <w:p w14:paraId="39E90224" w14:textId="22E847AC" w:rsidR="00F2656C" w:rsidRPr="00F2656C" w:rsidRDefault="00F2656C" w:rsidP="00F2656C">
      <w:pPr>
        <w:pStyle w:val="ListParagraph"/>
        <w:numPr>
          <w:ilvl w:val="0"/>
          <w:numId w:val="11"/>
        </w:numPr>
        <w:rPr>
          <w:rFonts w:asciiTheme="minorHAnsi" w:hAnsiTheme="minorHAnsi" w:cstheme="minorHAnsi"/>
        </w:rPr>
      </w:pPr>
      <w:r w:rsidRPr="000848A0">
        <w:rPr>
          <w:rFonts w:asciiTheme="minorHAnsi" w:eastAsia="Roboto" w:hAnsiTheme="minorHAnsi" w:cstheme="minorHAnsi"/>
          <w:color w:val="333333"/>
          <w:highlight w:val="white"/>
        </w:rPr>
        <w:t xml:space="preserve">To compare the risk of </w:t>
      </w:r>
      <w:r w:rsidRPr="000848A0">
        <w:rPr>
          <w:rFonts w:asciiTheme="minorHAnsi" w:eastAsia="Roboto" w:hAnsiTheme="minorHAnsi" w:cstheme="minorHAnsi"/>
          <w:b/>
          <w:color w:val="333333"/>
          <w:highlight w:val="white"/>
        </w:rPr>
        <w:t>O</w:t>
      </w:r>
      <w:r w:rsidRPr="00F2656C">
        <w:rPr>
          <w:rFonts w:asciiTheme="minorHAnsi" w:eastAsia="Roboto" w:hAnsiTheme="minorHAnsi" w:cstheme="minorHAnsi"/>
          <w:b/>
          <w:color w:val="333333"/>
          <w:highlight w:val="white"/>
        </w:rPr>
        <w:t xml:space="preserve">: </w:t>
      </w:r>
      <w:r>
        <w:rPr>
          <w:b/>
        </w:rPr>
        <w:t xml:space="preserve">major adverse cardiovascular events (MACE) </w:t>
      </w:r>
      <w:r w:rsidRPr="000848A0">
        <w:rPr>
          <w:rFonts w:asciiTheme="minorHAnsi" w:eastAsia="Roboto" w:hAnsiTheme="minorHAnsi" w:cstheme="minorHAnsi"/>
          <w:color w:val="333333"/>
          <w:highlight w:val="white"/>
        </w:rPr>
        <w:t xml:space="preserve">between </w:t>
      </w:r>
      <w:r w:rsidRPr="000848A0">
        <w:rPr>
          <w:rFonts w:asciiTheme="minorHAnsi" w:eastAsia="Roboto" w:hAnsiTheme="minorHAnsi" w:cstheme="minorHAnsi"/>
          <w:b/>
          <w:color w:val="333333"/>
          <w:highlight w:val="white"/>
        </w:rPr>
        <w:t xml:space="preserve">T: new users </w:t>
      </w:r>
      <w:r w:rsidRPr="00F2656C">
        <w:rPr>
          <w:rFonts w:asciiTheme="minorHAnsi" w:eastAsia="Roboto" w:hAnsiTheme="minorHAnsi" w:cstheme="minorHAnsi"/>
          <w:b/>
          <w:color w:val="333333"/>
          <w:highlight w:val="white"/>
        </w:rPr>
        <w:t xml:space="preserve">of </w:t>
      </w:r>
      <w:r w:rsidRPr="00F2656C">
        <w:rPr>
          <w:b/>
        </w:rPr>
        <w:t>tofacitinib with rheumatoid arthritis</w:t>
      </w:r>
      <w:r>
        <w:t xml:space="preserve"> </w:t>
      </w:r>
      <w:r w:rsidRPr="000848A0">
        <w:rPr>
          <w:rFonts w:asciiTheme="minorHAnsi" w:eastAsia="Roboto" w:hAnsiTheme="minorHAnsi" w:cstheme="minorHAnsi"/>
          <w:color w:val="333333"/>
          <w:highlight w:val="white"/>
        </w:rPr>
        <w:t xml:space="preserve">and </w:t>
      </w:r>
      <w:r w:rsidRPr="000848A0">
        <w:rPr>
          <w:rFonts w:asciiTheme="minorHAnsi" w:eastAsia="Roboto" w:hAnsiTheme="minorHAnsi" w:cstheme="minorHAnsi"/>
          <w:b/>
          <w:color w:val="333333"/>
          <w:highlight w:val="white"/>
        </w:rPr>
        <w:t xml:space="preserve">C: new users </w:t>
      </w:r>
      <w:r w:rsidRPr="00F2656C">
        <w:rPr>
          <w:rFonts w:asciiTheme="minorHAnsi" w:eastAsia="Roboto" w:hAnsiTheme="minorHAnsi" w:cstheme="minorHAnsi"/>
          <w:b/>
          <w:color w:val="333333"/>
          <w:highlight w:val="white"/>
        </w:rPr>
        <w:t xml:space="preserve">of </w:t>
      </w:r>
      <w:r>
        <w:rPr>
          <w:b/>
        </w:rPr>
        <w:t>adalimumab</w:t>
      </w:r>
      <w:r w:rsidRPr="00F2656C">
        <w:rPr>
          <w:b/>
        </w:rPr>
        <w:t xml:space="preserve"> with rheumatoid arthritis</w:t>
      </w:r>
      <w:r w:rsidRPr="000848A0">
        <w:rPr>
          <w:rFonts w:asciiTheme="minorHAnsi" w:eastAsia="Roboto" w:hAnsiTheme="minorHAnsi" w:cstheme="minorHAnsi"/>
          <w:color w:val="333333"/>
          <w:highlight w:val="white"/>
        </w:rPr>
        <w:t xml:space="preserve">, we will estimate the population-level effect of exposure on the time to event during the period from cohort start date to </w:t>
      </w:r>
      <w:r>
        <w:rPr>
          <w:rFonts w:asciiTheme="minorHAnsi" w:eastAsia="Roboto" w:hAnsiTheme="minorHAnsi" w:cstheme="minorHAnsi"/>
          <w:color w:val="333333"/>
          <w:highlight w:val="white"/>
        </w:rPr>
        <w:t xml:space="preserve">observation period </w:t>
      </w:r>
      <w:r w:rsidRPr="000848A0">
        <w:rPr>
          <w:rFonts w:asciiTheme="minorHAnsi" w:eastAsia="Roboto" w:hAnsiTheme="minorHAnsi" w:cstheme="minorHAnsi"/>
          <w:color w:val="333333"/>
          <w:highlight w:val="white"/>
        </w:rPr>
        <w:t>end date</w:t>
      </w:r>
      <w:r>
        <w:rPr>
          <w:rFonts w:asciiTheme="minorHAnsi" w:eastAsia="Roboto" w:hAnsiTheme="minorHAnsi" w:cstheme="minorHAnsi"/>
          <w:color w:val="333333"/>
          <w:highlight w:val="white"/>
        </w:rPr>
        <w:t xml:space="preserve"> (‘intent-to-treat’ time-at-risk)</w:t>
      </w:r>
      <w:r w:rsidRPr="000848A0">
        <w:rPr>
          <w:rFonts w:asciiTheme="minorHAnsi" w:eastAsia="Roboto" w:hAnsiTheme="minorHAnsi" w:cstheme="minorHAnsi"/>
          <w:color w:val="333333"/>
          <w:highlight w:val="white"/>
        </w:rPr>
        <w:t xml:space="preserve">. </w:t>
      </w:r>
    </w:p>
    <w:p w14:paraId="3B03F612" w14:textId="603D96F1" w:rsidR="00F2656C" w:rsidRPr="00F2656C" w:rsidRDefault="00F2656C" w:rsidP="00F2656C">
      <w:pPr>
        <w:pStyle w:val="ListParagraph"/>
        <w:numPr>
          <w:ilvl w:val="0"/>
          <w:numId w:val="11"/>
        </w:numPr>
        <w:rPr>
          <w:rFonts w:asciiTheme="minorHAnsi" w:hAnsiTheme="minorHAnsi" w:cstheme="minorHAnsi"/>
        </w:rPr>
      </w:pPr>
      <w:r w:rsidRPr="000848A0">
        <w:rPr>
          <w:rFonts w:asciiTheme="minorHAnsi" w:eastAsia="Roboto" w:hAnsiTheme="minorHAnsi" w:cstheme="minorHAnsi"/>
          <w:color w:val="333333"/>
          <w:highlight w:val="white"/>
        </w:rPr>
        <w:t xml:space="preserve">To compare the risk of </w:t>
      </w:r>
      <w:r w:rsidRPr="000848A0">
        <w:rPr>
          <w:rFonts w:asciiTheme="minorHAnsi" w:eastAsia="Roboto" w:hAnsiTheme="minorHAnsi" w:cstheme="minorHAnsi"/>
          <w:b/>
          <w:color w:val="333333"/>
          <w:highlight w:val="white"/>
        </w:rPr>
        <w:t>O</w:t>
      </w:r>
      <w:r w:rsidRPr="00F2656C">
        <w:rPr>
          <w:rFonts w:asciiTheme="minorHAnsi" w:eastAsia="Roboto" w:hAnsiTheme="minorHAnsi" w:cstheme="minorHAnsi"/>
          <w:b/>
          <w:color w:val="333333"/>
          <w:highlight w:val="white"/>
        </w:rPr>
        <w:t xml:space="preserve">: </w:t>
      </w:r>
      <w:r>
        <w:rPr>
          <w:b/>
        </w:rPr>
        <w:t xml:space="preserve">major adverse cardiovascular events (MACE) </w:t>
      </w:r>
      <w:r w:rsidRPr="000848A0">
        <w:rPr>
          <w:rFonts w:asciiTheme="minorHAnsi" w:eastAsia="Roboto" w:hAnsiTheme="minorHAnsi" w:cstheme="minorHAnsi"/>
          <w:color w:val="333333"/>
          <w:highlight w:val="white"/>
        </w:rPr>
        <w:t xml:space="preserve">between </w:t>
      </w:r>
      <w:r w:rsidRPr="000848A0">
        <w:rPr>
          <w:rFonts w:asciiTheme="minorHAnsi" w:eastAsia="Roboto" w:hAnsiTheme="minorHAnsi" w:cstheme="minorHAnsi"/>
          <w:b/>
          <w:color w:val="333333"/>
          <w:highlight w:val="white"/>
        </w:rPr>
        <w:t xml:space="preserve">T: new users </w:t>
      </w:r>
      <w:r w:rsidRPr="00F2656C">
        <w:rPr>
          <w:rFonts w:asciiTheme="minorHAnsi" w:eastAsia="Roboto" w:hAnsiTheme="minorHAnsi" w:cstheme="minorHAnsi"/>
          <w:b/>
          <w:color w:val="333333"/>
          <w:highlight w:val="white"/>
        </w:rPr>
        <w:t xml:space="preserve">of </w:t>
      </w:r>
      <w:r w:rsidRPr="00F2656C">
        <w:rPr>
          <w:b/>
        </w:rPr>
        <w:t>tofacitinib with rheumatoid arthritis</w:t>
      </w:r>
      <w:r>
        <w:t xml:space="preserve"> </w:t>
      </w:r>
      <w:r w:rsidRPr="000848A0">
        <w:rPr>
          <w:rFonts w:asciiTheme="minorHAnsi" w:eastAsia="Roboto" w:hAnsiTheme="minorHAnsi" w:cstheme="minorHAnsi"/>
          <w:color w:val="333333"/>
          <w:highlight w:val="white"/>
        </w:rPr>
        <w:t xml:space="preserve">and </w:t>
      </w:r>
      <w:r w:rsidRPr="000848A0">
        <w:rPr>
          <w:rFonts w:asciiTheme="minorHAnsi" w:eastAsia="Roboto" w:hAnsiTheme="minorHAnsi" w:cstheme="minorHAnsi"/>
          <w:b/>
          <w:color w:val="333333"/>
          <w:highlight w:val="white"/>
        </w:rPr>
        <w:t xml:space="preserve">C: new users </w:t>
      </w:r>
      <w:r w:rsidRPr="00F2656C">
        <w:rPr>
          <w:rFonts w:asciiTheme="minorHAnsi" w:eastAsia="Roboto" w:hAnsiTheme="minorHAnsi" w:cstheme="minorHAnsi"/>
          <w:b/>
          <w:color w:val="333333"/>
          <w:highlight w:val="white"/>
        </w:rPr>
        <w:t xml:space="preserve">of </w:t>
      </w:r>
      <w:r>
        <w:rPr>
          <w:b/>
        </w:rPr>
        <w:t>etanercept</w:t>
      </w:r>
      <w:r w:rsidRPr="00F2656C">
        <w:rPr>
          <w:b/>
        </w:rPr>
        <w:t xml:space="preserve"> with rheumatoid arthritis</w:t>
      </w:r>
      <w:r w:rsidRPr="000848A0">
        <w:rPr>
          <w:rFonts w:asciiTheme="minorHAnsi" w:eastAsia="Roboto" w:hAnsiTheme="minorHAnsi" w:cstheme="minorHAnsi"/>
          <w:color w:val="333333"/>
          <w:highlight w:val="white"/>
        </w:rPr>
        <w:t>, we will estimate the population-level effect of exposure on the time to event during the period from cohort start date to cohort end date</w:t>
      </w:r>
      <w:r>
        <w:rPr>
          <w:rFonts w:asciiTheme="minorHAnsi" w:eastAsia="Roboto" w:hAnsiTheme="minorHAnsi" w:cstheme="minorHAnsi"/>
          <w:color w:val="333333"/>
          <w:highlight w:val="white"/>
        </w:rPr>
        <w:t xml:space="preserve"> (‘on treatment’ time-at-risk)</w:t>
      </w:r>
      <w:r w:rsidRPr="000848A0">
        <w:rPr>
          <w:rFonts w:asciiTheme="minorHAnsi" w:eastAsia="Roboto" w:hAnsiTheme="minorHAnsi" w:cstheme="minorHAnsi"/>
          <w:color w:val="333333"/>
          <w:highlight w:val="white"/>
        </w:rPr>
        <w:t xml:space="preserve">. </w:t>
      </w:r>
    </w:p>
    <w:p w14:paraId="2203E5F6" w14:textId="565202FF" w:rsidR="00F2656C" w:rsidRPr="000848A0" w:rsidRDefault="00F2656C" w:rsidP="00F2656C">
      <w:pPr>
        <w:pStyle w:val="ListParagraph"/>
        <w:numPr>
          <w:ilvl w:val="0"/>
          <w:numId w:val="11"/>
        </w:numPr>
        <w:rPr>
          <w:rFonts w:asciiTheme="minorHAnsi" w:hAnsiTheme="minorHAnsi" w:cstheme="minorHAnsi"/>
        </w:rPr>
      </w:pPr>
      <w:r w:rsidRPr="000848A0">
        <w:rPr>
          <w:rFonts w:asciiTheme="minorHAnsi" w:eastAsia="Roboto" w:hAnsiTheme="minorHAnsi" w:cstheme="minorHAnsi"/>
          <w:color w:val="333333"/>
          <w:highlight w:val="white"/>
        </w:rPr>
        <w:t xml:space="preserve">To compare the risk of </w:t>
      </w:r>
      <w:r w:rsidRPr="000848A0">
        <w:rPr>
          <w:rFonts w:asciiTheme="minorHAnsi" w:eastAsia="Roboto" w:hAnsiTheme="minorHAnsi" w:cstheme="minorHAnsi"/>
          <w:b/>
          <w:color w:val="333333"/>
          <w:highlight w:val="white"/>
        </w:rPr>
        <w:t>O</w:t>
      </w:r>
      <w:r w:rsidRPr="00F2656C">
        <w:rPr>
          <w:rFonts w:asciiTheme="minorHAnsi" w:eastAsia="Roboto" w:hAnsiTheme="minorHAnsi" w:cstheme="minorHAnsi"/>
          <w:b/>
          <w:color w:val="333333"/>
          <w:highlight w:val="white"/>
        </w:rPr>
        <w:t xml:space="preserve">: </w:t>
      </w:r>
      <w:r>
        <w:rPr>
          <w:b/>
        </w:rPr>
        <w:t xml:space="preserve">major adverse cardiovascular events (MACE) </w:t>
      </w:r>
      <w:r w:rsidRPr="000848A0">
        <w:rPr>
          <w:rFonts w:asciiTheme="minorHAnsi" w:eastAsia="Roboto" w:hAnsiTheme="minorHAnsi" w:cstheme="minorHAnsi"/>
          <w:color w:val="333333"/>
          <w:highlight w:val="white"/>
        </w:rPr>
        <w:t xml:space="preserve">between </w:t>
      </w:r>
      <w:r w:rsidRPr="000848A0">
        <w:rPr>
          <w:rFonts w:asciiTheme="minorHAnsi" w:eastAsia="Roboto" w:hAnsiTheme="minorHAnsi" w:cstheme="minorHAnsi"/>
          <w:b/>
          <w:color w:val="333333"/>
          <w:highlight w:val="white"/>
        </w:rPr>
        <w:t xml:space="preserve">T: new users </w:t>
      </w:r>
      <w:r w:rsidRPr="00F2656C">
        <w:rPr>
          <w:rFonts w:asciiTheme="minorHAnsi" w:eastAsia="Roboto" w:hAnsiTheme="minorHAnsi" w:cstheme="minorHAnsi"/>
          <w:b/>
          <w:color w:val="333333"/>
          <w:highlight w:val="white"/>
        </w:rPr>
        <w:t xml:space="preserve">of </w:t>
      </w:r>
      <w:r w:rsidRPr="00F2656C">
        <w:rPr>
          <w:b/>
        </w:rPr>
        <w:t>tofacitinib with rheumatoid arthritis</w:t>
      </w:r>
      <w:r>
        <w:t xml:space="preserve"> </w:t>
      </w:r>
      <w:r w:rsidRPr="000848A0">
        <w:rPr>
          <w:rFonts w:asciiTheme="minorHAnsi" w:eastAsia="Roboto" w:hAnsiTheme="minorHAnsi" w:cstheme="minorHAnsi"/>
          <w:color w:val="333333"/>
          <w:highlight w:val="white"/>
        </w:rPr>
        <w:t xml:space="preserve">and </w:t>
      </w:r>
      <w:r w:rsidRPr="000848A0">
        <w:rPr>
          <w:rFonts w:asciiTheme="minorHAnsi" w:eastAsia="Roboto" w:hAnsiTheme="minorHAnsi" w:cstheme="minorHAnsi"/>
          <w:b/>
          <w:color w:val="333333"/>
          <w:highlight w:val="white"/>
        </w:rPr>
        <w:t xml:space="preserve">C: new users </w:t>
      </w:r>
      <w:r w:rsidRPr="00F2656C">
        <w:rPr>
          <w:rFonts w:asciiTheme="minorHAnsi" w:eastAsia="Roboto" w:hAnsiTheme="minorHAnsi" w:cstheme="minorHAnsi"/>
          <w:b/>
          <w:color w:val="333333"/>
          <w:highlight w:val="white"/>
        </w:rPr>
        <w:t xml:space="preserve">of </w:t>
      </w:r>
      <w:r>
        <w:rPr>
          <w:b/>
        </w:rPr>
        <w:t>etanercept</w:t>
      </w:r>
      <w:r w:rsidRPr="00F2656C">
        <w:rPr>
          <w:b/>
        </w:rPr>
        <w:t xml:space="preserve"> with rheumatoid arthritis</w:t>
      </w:r>
      <w:r w:rsidRPr="000848A0">
        <w:rPr>
          <w:rFonts w:asciiTheme="minorHAnsi" w:eastAsia="Roboto" w:hAnsiTheme="minorHAnsi" w:cstheme="minorHAnsi"/>
          <w:color w:val="333333"/>
          <w:highlight w:val="white"/>
        </w:rPr>
        <w:t xml:space="preserve">, we will estimate the population-level effect of exposure on the time to event during the period from cohort start date to </w:t>
      </w:r>
      <w:r>
        <w:rPr>
          <w:rFonts w:asciiTheme="minorHAnsi" w:eastAsia="Roboto" w:hAnsiTheme="minorHAnsi" w:cstheme="minorHAnsi"/>
          <w:color w:val="333333"/>
          <w:highlight w:val="white"/>
        </w:rPr>
        <w:t xml:space="preserve">observation period </w:t>
      </w:r>
      <w:r w:rsidRPr="000848A0">
        <w:rPr>
          <w:rFonts w:asciiTheme="minorHAnsi" w:eastAsia="Roboto" w:hAnsiTheme="minorHAnsi" w:cstheme="minorHAnsi"/>
          <w:color w:val="333333"/>
          <w:highlight w:val="white"/>
        </w:rPr>
        <w:t>end date</w:t>
      </w:r>
      <w:r>
        <w:rPr>
          <w:rFonts w:asciiTheme="minorHAnsi" w:eastAsia="Roboto" w:hAnsiTheme="minorHAnsi" w:cstheme="minorHAnsi"/>
          <w:color w:val="333333"/>
          <w:highlight w:val="white"/>
        </w:rPr>
        <w:t xml:space="preserve"> (‘intent-to-treat’ time-at-risk)</w:t>
      </w:r>
      <w:r w:rsidRPr="000848A0">
        <w:rPr>
          <w:rFonts w:asciiTheme="minorHAnsi" w:eastAsia="Roboto" w:hAnsiTheme="minorHAnsi" w:cstheme="minorHAnsi"/>
          <w:color w:val="333333"/>
          <w:highlight w:val="white"/>
        </w:rPr>
        <w:t xml:space="preserve">. </w:t>
      </w:r>
    </w:p>
    <w:p w14:paraId="76AE73FA" w14:textId="77777777" w:rsidR="00F2656C" w:rsidRPr="00F2656C" w:rsidRDefault="00F2656C" w:rsidP="00F2656C">
      <w:pPr>
        <w:rPr>
          <w:rFonts w:asciiTheme="minorHAnsi" w:hAnsiTheme="minorHAnsi" w:cstheme="minorHAnsi"/>
        </w:rPr>
      </w:pPr>
    </w:p>
    <w:p w14:paraId="24D8110A" w14:textId="1461F6F1" w:rsidR="00F2656C" w:rsidRDefault="00F2656C" w:rsidP="00F2656C">
      <w:pPr>
        <w:rPr>
          <w:rFonts w:asciiTheme="minorHAnsi" w:hAnsiTheme="minorHAnsi" w:cstheme="minorHAnsi"/>
        </w:rPr>
      </w:pPr>
    </w:p>
    <w:p w14:paraId="7B3BA678" w14:textId="4E42A8A5" w:rsidR="001123D6" w:rsidRDefault="001123D6" w:rsidP="00EC2721">
      <w:pPr>
        <w:pStyle w:val="Heading2"/>
      </w:pPr>
      <w:bookmarkStart w:id="51" w:name="_Toc512777571"/>
      <w:r>
        <w:t>Secondary Objective</w:t>
      </w:r>
      <w:r w:rsidR="004F3D58">
        <w:t>s</w:t>
      </w:r>
      <w:bookmarkEnd w:id="51"/>
    </w:p>
    <w:p w14:paraId="4E5549A9" w14:textId="5A17EB4D" w:rsidR="00F2656C" w:rsidRPr="00F2656C" w:rsidRDefault="00F2656C" w:rsidP="00F2656C">
      <w:pPr>
        <w:pStyle w:val="ListParagraph"/>
        <w:numPr>
          <w:ilvl w:val="0"/>
          <w:numId w:val="11"/>
        </w:numPr>
        <w:rPr>
          <w:rFonts w:asciiTheme="minorHAnsi" w:hAnsiTheme="minorHAnsi" w:cstheme="minorHAnsi"/>
        </w:rPr>
      </w:pPr>
      <w:r w:rsidRPr="000848A0">
        <w:rPr>
          <w:rFonts w:asciiTheme="minorHAnsi" w:eastAsia="Roboto" w:hAnsiTheme="minorHAnsi" w:cstheme="minorHAnsi"/>
          <w:color w:val="333333"/>
          <w:highlight w:val="white"/>
        </w:rPr>
        <w:t xml:space="preserve">To compare the risk of </w:t>
      </w:r>
      <w:r w:rsidRPr="00F2656C">
        <w:rPr>
          <w:rFonts w:asciiTheme="minorHAnsi" w:eastAsia="Roboto" w:hAnsiTheme="minorHAnsi" w:cstheme="minorHAnsi"/>
          <w:b/>
          <w:color w:val="333333"/>
          <w:highlight w:val="white"/>
        </w:rPr>
        <w:t xml:space="preserve">secondary outcomes: </w:t>
      </w:r>
      <w:r>
        <w:rPr>
          <w:rFonts w:asciiTheme="minorHAnsi" w:eastAsia="Roboto" w:hAnsiTheme="minorHAnsi" w:cstheme="minorHAnsi"/>
          <w:b/>
          <w:color w:val="333333"/>
        </w:rPr>
        <w:t xml:space="preserve">O3: </w:t>
      </w:r>
      <w:r>
        <w:rPr>
          <w:b/>
        </w:rPr>
        <w:t xml:space="preserve">opportunistic infections, O4: hepatic events, O5: cardiovascular events other than MACE, O6: all-cause mortality </w:t>
      </w:r>
      <w:r w:rsidRPr="000848A0">
        <w:rPr>
          <w:rFonts w:asciiTheme="minorHAnsi" w:eastAsia="Roboto" w:hAnsiTheme="minorHAnsi" w:cstheme="minorHAnsi"/>
          <w:color w:val="333333"/>
          <w:highlight w:val="white"/>
        </w:rPr>
        <w:t xml:space="preserve">between </w:t>
      </w:r>
      <w:r w:rsidRPr="000848A0">
        <w:rPr>
          <w:rFonts w:asciiTheme="minorHAnsi" w:eastAsia="Roboto" w:hAnsiTheme="minorHAnsi" w:cstheme="minorHAnsi"/>
          <w:b/>
          <w:color w:val="333333"/>
          <w:highlight w:val="white"/>
        </w:rPr>
        <w:t xml:space="preserve">T: new users </w:t>
      </w:r>
      <w:r w:rsidRPr="00F2656C">
        <w:rPr>
          <w:rFonts w:asciiTheme="minorHAnsi" w:eastAsia="Roboto" w:hAnsiTheme="minorHAnsi" w:cstheme="minorHAnsi"/>
          <w:b/>
          <w:color w:val="333333"/>
          <w:highlight w:val="white"/>
        </w:rPr>
        <w:t xml:space="preserve">of </w:t>
      </w:r>
      <w:r w:rsidRPr="00F2656C">
        <w:rPr>
          <w:b/>
        </w:rPr>
        <w:t>tofacitinib with rheumatoid arthritis</w:t>
      </w:r>
      <w:r>
        <w:t xml:space="preserve"> </w:t>
      </w:r>
      <w:r w:rsidRPr="000848A0">
        <w:rPr>
          <w:rFonts w:asciiTheme="minorHAnsi" w:eastAsia="Roboto" w:hAnsiTheme="minorHAnsi" w:cstheme="minorHAnsi"/>
          <w:color w:val="333333"/>
          <w:highlight w:val="white"/>
        </w:rPr>
        <w:t xml:space="preserve">and </w:t>
      </w:r>
      <w:r w:rsidRPr="000848A0">
        <w:rPr>
          <w:rFonts w:asciiTheme="minorHAnsi" w:eastAsia="Roboto" w:hAnsiTheme="minorHAnsi" w:cstheme="minorHAnsi"/>
          <w:b/>
          <w:color w:val="333333"/>
          <w:highlight w:val="white"/>
        </w:rPr>
        <w:t xml:space="preserve">C: new users </w:t>
      </w:r>
      <w:r w:rsidRPr="00F2656C">
        <w:rPr>
          <w:rFonts w:asciiTheme="minorHAnsi" w:eastAsia="Roboto" w:hAnsiTheme="minorHAnsi" w:cstheme="minorHAnsi"/>
          <w:b/>
          <w:color w:val="333333"/>
          <w:highlight w:val="white"/>
        </w:rPr>
        <w:t xml:space="preserve">of </w:t>
      </w:r>
      <w:r>
        <w:rPr>
          <w:b/>
        </w:rPr>
        <w:t>adalimumab</w:t>
      </w:r>
      <w:r w:rsidRPr="00F2656C">
        <w:rPr>
          <w:b/>
        </w:rPr>
        <w:t xml:space="preserve"> with rheumatoid arthritis</w:t>
      </w:r>
      <w:r w:rsidRPr="000848A0">
        <w:rPr>
          <w:rFonts w:asciiTheme="minorHAnsi" w:eastAsia="Roboto" w:hAnsiTheme="minorHAnsi" w:cstheme="minorHAnsi"/>
          <w:color w:val="333333"/>
          <w:highlight w:val="white"/>
        </w:rPr>
        <w:t>, we will estimate the population-level effect of exposure on the time to event during the period from cohort start date to cohort end date</w:t>
      </w:r>
      <w:r>
        <w:rPr>
          <w:rFonts w:asciiTheme="minorHAnsi" w:eastAsia="Roboto" w:hAnsiTheme="minorHAnsi" w:cstheme="minorHAnsi"/>
          <w:color w:val="333333"/>
          <w:highlight w:val="white"/>
        </w:rPr>
        <w:t xml:space="preserve"> (‘on treatment’ time-at-risk)</w:t>
      </w:r>
      <w:r w:rsidRPr="000848A0">
        <w:rPr>
          <w:rFonts w:asciiTheme="minorHAnsi" w:eastAsia="Roboto" w:hAnsiTheme="minorHAnsi" w:cstheme="minorHAnsi"/>
          <w:color w:val="333333"/>
          <w:highlight w:val="white"/>
        </w:rPr>
        <w:t xml:space="preserve">. </w:t>
      </w:r>
    </w:p>
    <w:p w14:paraId="38F7AF50" w14:textId="3DCE08D4" w:rsidR="00F2656C" w:rsidRPr="00F2656C" w:rsidRDefault="00F2656C" w:rsidP="00F2656C">
      <w:pPr>
        <w:pStyle w:val="ListParagraph"/>
        <w:numPr>
          <w:ilvl w:val="0"/>
          <w:numId w:val="11"/>
        </w:numPr>
        <w:rPr>
          <w:rFonts w:asciiTheme="minorHAnsi" w:hAnsiTheme="minorHAnsi" w:cstheme="minorHAnsi"/>
        </w:rPr>
      </w:pPr>
      <w:r w:rsidRPr="000848A0">
        <w:rPr>
          <w:rFonts w:asciiTheme="minorHAnsi" w:eastAsia="Roboto" w:hAnsiTheme="minorHAnsi" w:cstheme="minorHAnsi"/>
          <w:color w:val="333333"/>
          <w:highlight w:val="white"/>
        </w:rPr>
        <w:t xml:space="preserve">To compare the risk of </w:t>
      </w:r>
      <w:r w:rsidRPr="00F2656C">
        <w:rPr>
          <w:rFonts w:asciiTheme="minorHAnsi" w:eastAsia="Roboto" w:hAnsiTheme="minorHAnsi" w:cstheme="minorHAnsi"/>
          <w:b/>
          <w:color w:val="333333"/>
          <w:highlight w:val="white"/>
        </w:rPr>
        <w:t xml:space="preserve">secondary outcomes: </w:t>
      </w:r>
      <w:r>
        <w:rPr>
          <w:rFonts w:asciiTheme="minorHAnsi" w:eastAsia="Roboto" w:hAnsiTheme="minorHAnsi" w:cstheme="minorHAnsi"/>
          <w:b/>
          <w:color w:val="333333"/>
        </w:rPr>
        <w:t xml:space="preserve">O3: </w:t>
      </w:r>
      <w:r>
        <w:rPr>
          <w:b/>
        </w:rPr>
        <w:t xml:space="preserve">opportunistic infections, O4: hepatic events, O5: cardiovascular events other than MACE, O6: all-cause mortality </w:t>
      </w:r>
      <w:r w:rsidRPr="000848A0">
        <w:rPr>
          <w:rFonts w:asciiTheme="minorHAnsi" w:eastAsia="Roboto" w:hAnsiTheme="minorHAnsi" w:cstheme="minorHAnsi"/>
          <w:color w:val="333333"/>
          <w:highlight w:val="white"/>
        </w:rPr>
        <w:t xml:space="preserve">between </w:t>
      </w:r>
      <w:r w:rsidRPr="000848A0">
        <w:rPr>
          <w:rFonts w:asciiTheme="minorHAnsi" w:eastAsia="Roboto" w:hAnsiTheme="minorHAnsi" w:cstheme="minorHAnsi"/>
          <w:b/>
          <w:color w:val="333333"/>
          <w:highlight w:val="white"/>
        </w:rPr>
        <w:t xml:space="preserve">T: new users </w:t>
      </w:r>
      <w:r w:rsidRPr="00F2656C">
        <w:rPr>
          <w:rFonts w:asciiTheme="minorHAnsi" w:eastAsia="Roboto" w:hAnsiTheme="minorHAnsi" w:cstheme="minorHAnsi"/>
          <w:b/>
          <w:color w:val="333333"/>
          <w:highlight w:val="white"/>
        </w:rPr>
        <w:t xml:space="preserve">of </w:t>
      </w:r>
      <w:r w:rsidRPr="00F2656C">
        <w:rPr>
          <w:b/>
        </w:rPr>
        <w:t>tofacitinib with rheumatoid arthritis</w:t>
      </w:r>
      <w:r>
        <w:t xml:space="preserve"> </w:t>
      </w:r>
      <w:r w:rsidRPr="000848A0">
        <w:rPr>
          <w:rFonts w:asciiTheme="minorHAnsi" w:eastAsia="Roboto" w:hAnsiTheme="minorHAnsi" w:cstheme="minorHAnsi"/>
          <w:color w:val="333333"/>
          <w:highlight w:val="white"/>
        </w:rPr>
        <w:t xml:space="preserve">and </w:t>
      </w:r>
      <w:r w:rsidRPr="000848A0">
        <w:rPr>
          <w:rFonts w:asciiTheme="minorHAnsi" w:eastAsia="Roboto" w:hAnsiTheme="minorHAnsi" w:cstheme="minorHAnsi"/>
          <w:b/>
          <w:color w:val="333333"/>
          <w:highlight w:val="white"/>
        </w:rPr>
        <w:t xml:space="preserve">C: new users </w:t>
      </w:r>
      <w:r w:rsidRPr="00F2656C">
        <w:rPr>
          <w:rFonts w:asciiTheme="minorHAnsi" w:eastAsia="Roboto" w:hAnsiTheme="minorHAnsi" w:cstheme="minorHAnsi"/>
          <w:b/>
          <w:color w:val="333333"/>
          <w:highlight w:val="white"/>
        </w:rPr>
        <w:t xml:space="preserve">of </w:t>
      </w:r>
      <w:r>
        <w:rPr>
          <w:b/>
        </w:rPr>
        <w:t>adalimumab</w:t>
      </w:r>
      <w:r w:rsidRPr="00F2656C">
        <w:rPr>
          <w:b/>
        </w:rPr>
        <w:t xml:space="preserve"> with rheumatoid arthritis</w:t>
      </w:r>
      <w:r w:rsidRPr="000848A0">
        <w:rPr>
          <w:rFonts w:asciiTheme="minorHAnsi" w:eastAsia="Roboto" w:hAnsiTheme="minorHAnsi" w:cstheme="minorHAnsi"/>
          <w:color w:val="333333"/>
          <w:highlight w:val="white"/>
        </w:rPr>
        <w:t xml:space="preserve">, we will estimate the population-level effect of exposure on the time to event during the period from cohort start date to </w:t>
      </w:r>
      <w:r>
        <w:rPr>
          <w:rFonts w:asciiTheme="minorHAnsi" w:eastAsia="Roboto" w:hAnsiTheme="minorHAnsi" w:cstheme="minorHAnsi"/>
          <w:color w:val="333333"/>
          <w:highlight w:val="white"/>
        </w:rPr>
        <w:t xml:space="preserve">observation period </w:t>
      </w:r>
      <w:r w:rsidRPr="000848A0">
        <w:rPr>
          <w:rFonts w:asciiTheme="minorHAnsi" w:eastAsia="Roboto" w:hAnsiTheme="minorHAnsi" w:cstheme="minorHAnsi"/>
          <w:color w:val="333333"/>
          <w:highlight w:val="white"/>
        </w:rPr>
        <w:t>end date</w:t>
      </w:r>
      <w:r>
        <w:rPr>
          <w:rFonts w:asciiTheme="minorHAnsi" w:eastAsia="Roboto" w:hAnsiTheme="minorHAnsi" w:cstheme="minorHAnsi"/>
          <w:color w:val="333333"/>
          <w:highlight w:val="white"/>
        </w:rPr>
        <w:t xml:space="preserve"> (‘intent-to-treat’ time-at-risk)</w:t>
      </w:r>
      <w:r w:rsidRPr="000848A0">
        <w:rPr>
          <w:rFonts w:asciiTheme="minorHAnsi" w:eastAsia="Roboto" w:hAnsiTheme="minorHAnsi" w:cstheme="minorHAnsi"/>
          <w:color w:val="333333"/>
          <w:highlight w:val="white"/>
        </w:rPr>
        <w:t xml:space="preserve">. </w:t>
      </w:r>
    </w:p>
    <w:p w14:paraId="110D5E84" w14:textId="02B5CEBA" w:rsidR="00F2656C" w:rsidRPr="00F2656C" w:rsidRDefault="00F2656C" w:rsidP="00F2656C">
      <w:pPr>
        <w:pStyle w:val="ListParagraph"/>
        <w:numPr>
          <w:ilvl w:val="0"/>
          <w:numId w:val="11"/>
        </w:numPr>
        <w:rPr>
          <w:rFonts w:asciiTheme="minorHAnsi" w:hAnsiTheme="minorHAnsi" w:cstheme="minorHAnsi"/>
        </w:rPr>
      </w:pPr>
      <w:r w:rsidRPr="000848A0">
        <w:rPr>
          <w:rFonts w:asciiTheme="minorHAnsi" w:eastAsia="Roboto" w:hAnsiTheme="minorHAnsi" w:cstheme="minorHAnsi"/>
          <w:color w:val="333333"/>
          <w:highlight w:val="white"/>
        </w:rPr>
        <w:t xml:space="preserve">To compare the risk of </w:t>
      </w:r>
      <w:r w:rsidRPr="00F2656C">
        <w:rPr>
          <w:rFonts w:asciiTheme="minorHAnsi" w:eastAsia="Roboto" w:hAnsiTheme="minorHAnsi" w:cstheme="minorHAnsi"/>
          <w:b/>
          <w:color w:val="333333"/>
          <w:highlight w:val="white"/>
        </w:rPr>
        <w:t xml:space="preserve">secondary outcomes: </w:t>
      </w:r>
      <w:r>
        <w:rPr>
          <w:rFonts w:asciiTheme="minorHAnsi" w:eastAsia="Roboto" w:hAnsiTheme="minorHAnsi" w:cstheme="minorHAnsi"/>
          <w:b/>
          <w:color w:val="333333"/>
        </w:rPr>
        <w:t xml:space="preserve">O3: </w:t>
      </w:r>
      <w:r>
        <w:rPr>
          <w:b/>
        </w:rPr>
        <w:t xml:space="preserve">opportunistic infections, O4: hepatic events, O5: cardiovascular events other than MACE, O6: all-cause mortality </w:t>
      </w:r>
      <w:r w:rsidRPr="000848A0">
        <w:rPr>
          <w:rFonts w:asciiTheme="minorHAnsi" w:eastAsia="Roboto" w:hAnsiTheme="minorHAnsi" w:cstheme="minorHAnsi"/>
          <w:color w:val="333333"/>
          <w:highlight w:val="white"/>
        </w:rPr>
        <w:t xml:space="preserve">between </w:t>
      </w:r>
      <w:r w:rsidRPr="000848A0">
        <w:rPr>
          <w:rFonts w:asciiTheme="minorHAnsi" w:eastAsia="Roboto" w:hAnsiTheme="minorHAnsi" w:cstheme="minorHAnsi"/>
          <w:b/>
          <w:color w:val="333333"/>
          <w:highlight w:val="white"/>
        </w:rPr>
        <w:t xml:space="preserve">T: new users </w:t>
      </w:r>
      <w:r w:rsidRPr="00F2656C">
        <w:rPr>
          <w:rFonts w:asciiTheme="minorHAnsi" w:eastAsia="Roboto" w:hAnsiTheme="minorHAnsi" w:cstheme="minorHAnsi"/>
          <w:b/>
          <w:color w:val="333333"/>
          <w:highlight w:val="white"/>
        </w:rPr>
        <w:t xml:space="preserve">of </w:t>
      </w:r>
      <w:r w:rsidRPr="00F2656C">
        <w:rPr>
          <w:b/>
        </w:rPr>
        <w:t>tofacitinib with rheumatoid arthritis</w:t>
      </w:r>
      <w:r>
        <w:t xml:space="preserve"> </w:t>
      </w:r>
      <w:r w:rsidRPr="000848A0">
        <w:rPr>
          <w:rFonts w:asciiTheme="minorHAnsi" w:eastAsia="Roboto" w:hAnsiTheme="minorHAnsi" w:cstheme="minorHAnsi"/>
          <w:color w:val="333333"/>
          <w:highlight w:val="white"/>
        </w:rPr>
        <w:t xml:space="preserve">and </w:t>
      </w:r>
      <w:r w:rsidRPr="000848A0">
        <w:rPr>
          <w:rFonts w:asciiTheme="minorHAnsi" w:eastAsia="Roboto" w:hAnsiTheme="minorHAnsi" w:cstheme="minorHAnsi"/>
          <w:b/>
          <w:color w:val="333333"/>
          <w:highlight w:val="white"/>
        </w:rPr>
        <w:t xml:space="preserve">C: new users </w:t>
      </w:r>
      <w:r w:rsidRPr="00F2656C">
        <w:rPr>
          <w:rFonts w:asciiTheme="minorHAnsi" w:eastAsia="Roboto" w:hAnsiTheme="minorHAnsi" w:cstheme="minorHAnsi"/>
          <w:b/>
          <w:color w:val="333333"/>
          <w:highlight w:val="white"/>
        </w:rPr>
        <w:t xml:space="preserve">of </w:t>
      </w:r>
      <w:r>
        <w:rPr>
          <w:b/>
        </w:rPr>
        <w:t>etanercept</w:t>
      </w:r>
      <w:r w:rsidRPr="00F2656C">
        <w:rPr>
          <w:b/>
        </w:rPr>
        <w:t xml:space="preserve"> with rheumatoid arthritis</w:t>
      </w:r>
      <w:r w:rsidRPr="000848A0">
        <w:rPr>
          <w:rFonts w:asciiTheme="minorHAnsi" w:eastAsia="Roboto" w:hAnsiTheme="minorHAnsi" w:cstheme="minorHAnsi"/>
          <w:color w:val="333333"/>
          <w:highlight w:val="white"/>
        </w:rPr>
        <w:t>, we will estimate the population-level effect of exposure on the time to event during the period from cohort start date to cohort end date</w:t>
      </w:r>
      <w:r>
        <w:rPr>
          <w:rFonts w:asciiTheme="minorHAnsi" w:eastAsia="Roboto" w:hAnsiTheme="minorHAnsi" w:cstheme="minorHAnsi"/>
          <w:color w:val="333333"/>
          <w:highlight w:val="white"/>
        </w:rPr>
        <w:t xml:space="preserve"> (‘on treatment’ time-at-risk)</w:t>
      </w:r>
      <w:r w:rsidRPr="000848A0">
        <w:rPr>
          <w:rFonts w:asciiTheme="minorHAnsi" w:eastAsia="Roboto" w:hAnsiTheme="minorHAnsi" w:cstheme="minorHAnsi"/>
          <w:color w:val="333333"/>
          <w:highlight w:val="white"/>
        </w:rPr>
        <w:t xml:space="preserve">. </w:t>
      </w:r>
    </w:p>
    <w:p w14:paraId="39C3B852" w14:textId="6C8DC43A" w:rsidR="00F2656C" w:rsidRPr="00F2656C" w:rsidRDefault="00F2656C" w:rsidP="00F2656C">
      <w:pPr>
        <w:pStyle w:val="ListParagraph"/>
        <w:numPr>
          <w:ilvl w:val="0"/>
          <w:numId w:val="11"/>
        </w:numPr>
        <w:rPr>
          <w:rFonts w:asciiTheme="minorHAnsi" w:hAnsiTheme="minorHAnsi" w:cstheme="minorHAnsi"/>
        </w:rPr>
      </w:pPr>
      <w:r w:rsidRPr="000848A0">
        <w:rPr>
          <w:rFonts w:asciiTheme="minorHAnsi" w:eastAsia="Roboto" w:hAnsiTheme="minorHAnsi" w:cstheme="minorHAnsi"/>
          <w:color w:val="333333"/>
          <w:highlight w:val="white"/>
        </w:rPr>
        <w:t xml:space="preserve">To compare the risk of </w:t>
      </w:r>
      <w:r w:rsidRPr="00F2656C">
        <w:rPr>
          <w:rFonts w:asciiTheme="minorHAnsi" w:eastAsia="Roboto" w:hAnsiTheme="minorHAnsi" w:cstheme="minorHAnsi"/>
          <w:b/>
          <w:color w:val="333333"/>
          <w:highlight w:val="white"/>
        </w:rPr>
        <w:t xml:space="preserve">secondary outcomes: </w:t>
      </w:r>
      <w:r>
        <w:rPr>
          <w:rFonts w:asciiTheme="minorHAnsi" w:eastAsia="Roboto" w:hAnsiTheme="minorHAnsi" w:cstheme="minorHAnsi"/>
          <w:b/>
          <w:color w:val="333333"/>
        </w:rPr>
        <w:t xml:space="preserve">O3: </w:t>
      </w:r>
      <w:r>
        <w:rPr>
          <w:b/>
        </w:rPr>
        <w:t xml:space="preserve">opportunistic infections, O4: hepatic events, O5: cardiovascular events other than MACE, O6: all-cause mortality </w:t>
      </w:r>
      <w:r w:rsidRPr="000848A0">
        <w:rPr>
          <w:rFonts w:asciiTheme="minorHAnsi" w:eastAsia="Roboto" w:hAnsiTheme="minorHAnsi" w:cstheme="minorHAnsi"/>
          <w:color w:val="333333"/>
          <w:highlight w:val="white"/>
        </w:rPr>
        <w:t xml:space="preserve">between </w:t>
      </w:r>
      <w:r w:rsidRPr="000848A0">
        <w:rPr>
          <w:rFonts w:asciiTheme="minorHAnsi" w:eastAsia="Roboto" w:hAnsiTheme="minorHAnsi" w:cstheme="minorHAnsi"/>
          <w:b/>
          <w:color w:val="333333"/>
          <w:highlight w:val="white"/>
        </w:rPr>
        <w:t xml:space="preserve">T: new users </w:t>
      </w:r>
      <w:r w:rsidRPr="00F2656C">
        <w:rPr>
          <w:rFonts w:asciiTheme="minorHAnsi" w:eastAsia="Roboto" w:hAnsiTheme="minorHAnsi" w:cstheme="minorHAnsi"/>
          <w:b/>
          <w:color w:val="333333"/>
          <w:highlight w:val="white"/>
        </w:rPr>
        <w:t xml:space="preserve">of </w:t>
      </w:r>
      <w:r w:rsidRPr="00F2656C">
        <w:rPr>
          <w:b/>
        </w:rPr>
        <w:t>tofacitinib with rheumatoid arthritis</w:t>
      </w:r>
      <w:r>
        <w:t xml:space="preserve"> </w:t>
      </w:r>
      <w:r w:rsidRPr="000848A0">
        <w:rPr>
          <w:rFonts w:asciiTheme="minorHAnsi" w:eastAsia="Roboto" w:hAnsiTheme="minorHAnsi" w:cstheme="minorHAnsi"/>
          <w:color w:val="333333"/>
          <w:highlight w:val="white"/>
        </w:rPr>
        <w:t xml:space="preserve">and </w:t>
      </w:r>
      <w:r w:rsidRPr="000848A0">
        <w:rPr>
          <w:rFonts w:asciiTheme="minorHAnsi" w:eastAsia="Roboto" w:hAnsiTheme="minorHAnsi" w:cstheme="minorHAnsi"/>
          <w:b/>
          <w:color w:val="333333"/>
          <w:highlight w:val="white"/>
        </w:rPr>
        <w:t xml:space="preserve">C: new users </w:t>
      </w:r>
      <w:r w:rsidRPr="00F2656C">
        <w:rPr>
          <w:rFonts w:asciiTheme="minorHAnsi" w:eastAsia="Roboto" w:hAnsiTheme="minorHAnsi" w:cstheme="minorHAnsi"/>
          <w:b/>
          <w:color w:val="333333"/>
          <w:highlight w:val="white"/>
        </w:rPr>
        <w:t xml:space="preserve">of </w:t>
      </w:r>
      <w:r>
        <w:rPr>
          <w:b/>
        </w:rPr>
        <w:t>etanercept</w:t>
      </w:r>
      <w:r w:rsidRPr="00F2656C">
        <w:rPr>
          <w:b/>
        </w:rPr>
        <w:t xml:space="preserve"> with rheumatoid arthritis</w:t>
      </w:r>
      <w:r w:rsidRPr="000848A0">
        <w:rPr>
          <w:rFonts w:asciiTheme="minorHAnsi" w:eastAsia="Roboto" w:hAnsiTheme="minorHAnsi" w:cstheme="minorHAnsi"/>
          <w:color w:val="333333"/>
          <w:highlight w:val="white"/>
        </w:rPr>
        <w:t xml:space="preserve">, we will estimate the population-level effect of exposure on the time to event during the period from cohort start date to </w:t>
      </w:r>
      <w:r>
        <w:rPr>
          <w:rFonts w:asciiTheme="minorHAnsi" w:eastAsia="Roboto" w:hAnsiTheme="minorHAnsi" w:cstheme="minorHAnsi"/>
          <w:color w:val="333333"/>
          <w:highlight w:val="white"/>
        </w:rPr>
        <w:t xml:space="preserve">observation period </w:t>
      </w:r>
      <w:r w:rsidRPr="000848A0">
        <w:rPr>
          <w:rFonts w:asciiTheme="minorHAnsi" w:eastAsia="Roboto" w:hAnsiTheme="minorHAnsi" w:cstheme="minorHAnsi"/>
          <w:color w:val="333333"/>
          <w:highlight w:val="white"/>
        </w:rPr>
        <w:t>end date</w:t>
      </w:r>
      <w:r>
        <w:rPr>
          <w:rFonts w:asciiTheme="minorHAnsi" w:eastAsia="Roboto" w:hAnsiTheme="minorHAnsi" w:cstheme="minorHAnsi"/>
          <w:color w:val="333333"/>
          <w:highlight w:val="white"/>
        </w:rPr>
        <w:t xml:space="preserve"> (‘intent-to-treat’ time-at-risk)</w:t>
      </w:r>
      <w:r w:rsidRPr="000848A0">
        <w:rPr>
          <w:rFonts w:asciiTheme="minorHAnsi" w:eastAsia="Roboto" w:hAnsiTheme="minorHAnsi" w:cstheme="minorHAnsi"/>
          <w:color w:val="333333"/>
          <w:highlight w:val="white"/>
        </w:rPr>
        <w:t xml:space="preserve">. </w:t>
      </w:r>
    </w:p>
    <w:p w14:paraId="23D736FA" w14:textId="1D755828" w:rsidR="001123D6" w:rsidRPr="004D50C2" w:rsidRDefault="003233E1" w:rsidP="00F2656C">
      <w:pPr>
        <w:pStyle w:val="ListParagraph"/>
        <w:numPr>
          <w:ilvl w:val="0"/>
          <w:numId w:val="11"/>
        </w:numPr>
        <w:rPr>
          <w:rFonts w:asciiTheme="minorHAnsi" w:hAnsiTheme="minorHAnsi" w:cstheme="minorHAnsi"/>
        </w:rPr>
      </w:pPr>
      <w:r>
        <w:rPr>
          <w:rFonts w:asciiTheme="minorHAnsi" w:hAnsiTheme="minorHAnsi" w:cstheme="minorHAnsi"/>
        </w:rPr>
        <w:t>To c</w:t>
      </w:r>
      <w:r w:rsidR="001123D6">
        <w:rPr>
          <w:rFonts w:asciiTheme="minorHAnsi" w:hAnsiTheme="minorHAnsi" w:cstheme="minorHAnsi"/>
        </w:rPr>
        <w:t xml:space="preserve">ompare the </w:t>
      </w:r>
      <w:r w:rsidR="000C4C85">
        <w:rPr>
          <w:rFonts w:asciiTheme="minorHAnsi" w:hAnsiTheme="minorHAnsi" w:cstheme="minorHAnsi"/>
        </w:rPr>
        <w:t xml:space="preserve">relative </w:t>
      </w:r>
      <w:r w:rsidR="001123D6">
        <w:rPr>
          <w:rFonts w:asciiTheme="minorHAnsi" w:hAnsiTheme="minorHAnsi" w:cstheme="minorHAnsi"/>
        </w:rPr>
        <w:t>risk</w:t>
      </w:r>
      <w:r w:rsidR="00FC6F27">
        <w:rPr>
          <w:rFonts w:asciiTheme="minorHAnsi" w:hAnsiTheme="minorHAnsi" w:cstheme="minorHAnsi"/>
        </w:rPr>
        <w:t>s</w:t>
      </w:r>
      <w:r w:rsidR="001123D6">
        <w:rPr>
          <w:rFonts w:asciiTheme="minorHAnsi" w:hAnsiTheme="minorHAnsi" w:cstheme="minorHAnsi"/>
        </w:rPr>
        <w:t xml:space="preserve"> mentioned in the primary objective</w:t>
      </w:r>
      <w:r w:rsidR="00FC6F27">
        <w:rPr>
          <w:rFonts w:asciiTheme="minorHAnsi" w:hAnsiTheme="minorHAnsi" w:cstheme="minorHAnsi"/>
        </w:rPr>
        <w:t>s</w:t>
      </w:r>
      <w:r w:rsidR="001123D6">
        <w:rPr>
          <w:rFonts w:asciiTheme="minorHAnsi" w:hAnsiTheme="minorHAnsi" w:cstheme="minorHAnsi"/>
        </w:rPr>
        <w:t xml:space="preserve"> in </w:t>
      </w:r>
      <w:r w:rsidR="001123D6">
        <w:t>the subgroup</w:t>
      </w:r>
      <w:r w:rsidR="00B72286">
        <w:t>s</w:t>
      </w:r>
      <w:r w:rsidR="001123D6">
        <w:t xml:space="preserve"> of </w:t>
      </w:r>
      <w:r w:rsidR="00B72286">
        <w:t>subjects</w:t>
      </w:r>
      <w:r w:rsidR="001123D6">
        <w:t xml:space="preserve"> </w:t>
      </w:r>
      <w:r w:rsidR="001123D6">
        <w:lastRenderedPageBreak/>
        <w:t>meeting all criteria in the clinical trial</w:t>
      </w:r>
      <w:r w:rsidR="00B72286">
        <w:t>s</w:t>
      </w:r>
      <w:r w:rsidR="001123D6">
        <w:t xml:space="preserve"> to the risk in the total set</w:t>
      </w:r>
      <w:r w:rsidR="00B72286">
        <w:t>s</w:t>
      </w:r>
      <w:r w:rsidR="001123D6">
        <w:t xml:space="preserve"> of </w:t>
      </w:r>
      <w:r w:rsidR="00B72286">
        <w:t xml:space="preserve">subjects </w:t>
      </w:r>
      <w:r w:rsidR="001123D6">
        <w:t>having the indication for which the drug was approved based on the trial</w:t>
      </w:r>
      <w:r w:rsidR="00D77D1F">
        <w:t>s</w:t>
      </w:r>
      <w:r w:rsidR="001123D6">
        <w:t>.</w:t>
      </w:r>
    </w:p>
    <w:p w14:paraId="25B2F7F0" w14:textId="77777777" w:rsidR="00303216" w:rsidRDefault="005F1FE2" w:rsidP="00EC2721">
      <w:pPr>
        <w:pStyle w:val="Heading1"/>
      </w:pPr>
      <w:bookmarkStart w:id="52" w:name="_Toc512777572"/>
      <w:r>
        <w:t>Research methods</w:t>
      </w:r>
      <w:bookmarkEnd w:id="52"/>
    </w:p>
    <w:p w14:paraId="60A4C69E" w14:textId="31D89BFC" w:rsidR="00FC16B4" w:rsidRDefault="005F1FE2" w:rsidP="00EC2721">
      <w:pPr>
        <w:pStyle w:val="Heading2"/>
      </w:pPr>
      <w:bookmarkStart w:id="53" w:name="_Toc512777573"/>
      <w:bookmarkStart w:id="54" w:name="_Hlk504658775"/>
      <w:r>
        <w:t>Study Design</w:t>
      </w:r>
      <w:bookmarkEnd w:id="53"/>
    </w:p>
    <w:p w14:paraId="30B9AF2A" w14:textId="774E2F97" w:rsidR="00870524" w:rsidRPr="00D1570B" w:rsidRDefault="00D7319E" w:rsidP="00D1570B">
      <w:pPr>
        <w:rPr>
          <w:rFonts w:asciiTheme="minorHAnsi" w:eastAsia="Roboto" w:hAnsiTheme="minorHAnsi" w:cstheme="minorHAnsi"/>
          <w:color w:val="333333"/>
        </w:rPr>
      </w:pPr>
      <w:r w:rsidRPr="008A5F2B">
        <w:t xml:space="preserve">This study will follow a retrospective, observational, comparative cohort design. We define ‘retrospective’ to mean the study will be conducted using data already collected prior to the start of the study. We define ‘observational’ to mean there is no intervention or treatment assignment imposed by the study. We define 'cohort' to mean a set of patients satisfying one or more inclusion criteria for a duration of time. We define ‘comparative cohort design’ to mean the formal comparison between two cohorts, a target cohort and comparator cohort, for the risk of an outcome during a defined time period after cohort entry </w:t>
      </w:r>
      <w:r w:rsidRPr="008A5F2B">
        <w:fldChar w:fldCharType="begin"/>
      </w:r>
      <w:r w:rsidR="00535A45">
        <w:instrText xml:space="preserve"> ADDIN EN.CITE &lt;EndNote&gt;&lt;Cite&gt;&lt;Author&gt;Ryan&lt;/Author&gt;&lt;Year&gt;2013&lt;/Year&gt;&lt;RecNum&gt;8097&lt;/RecNum&gt;&lt;DisplayText&gt;[1]&lt;/DisplayText&gt;&lt;record&gt;&lt;rec-number&gt;8097&lt;/rec-number&gt;&lt;foreign-keys&gt;&lt;key app="EN" db-id="dfsfvwer5tasdrexdxjpdxf6z9fpv2z0r02t"&gt;8097&lt;/key&gt;&lt;/foreign-keys&gt;&lt;ref-type name="Journal Article"&gt;17&lt;/ref-type&gt;&lt;contributors&gt;&lt;authors&gt;&lt;author&gt;Ryan, P. B.&lt;/author&gt;&lt;author&gt;Schuemie, M. J.&lt;/author&gt;&lt;author&gt;Gruber, S.&lt;/author&gt;&lt;author&gt;Zorych, I.&lt;/author&gt;&lt;author&gt;Madigan, D.&lt;/author&gt;&lt;/authors&gt;&lt;/contributors&gt;&lt;auth-address&gt;Janssen Research and Development LLC, Titusville, NJ, USA, ryan@omop.org.&lt;/auth-address&gt;&lt;titles&gt;&lt;title&gt;Empirical performance of a new user cohort method: lessons for developing a risk identification and analysis system&lt;/title&gt;&lt;secondary-title&gt;Drug Saf&lt;/secondary-title&gt;&lt;alt-title&gt;Drug safety&lt;/alt-title&gt;&lt;/titles&gt;&lt;periodical&gt;&lt;full-title&gt;Drug Saf&lt;/full-title&gt;&lt;abbr-1&gt;Drug safety&lt;/abbr-1&gt;&lt;/periodical&gt;&lt;alt-periodical&gt;&lt;full-title&gt;Drug Saf&lt;/full-title&gt;&lt;abbr-1&gt;Drug safety&lt;/abbr-1&gt;&lt;/alt-periodical&gt;&lt;pages&gt;S59-72&lt;/pages&gt;&lt;volume&gt;36 Suppl 1&lt;/volume&gt;&lt;edition&gt;2013/11/06&lt;/edition&gt;&lt;keywords&gt;&lt;keyword&gt;Area Under Curve&lt;/keyword&gt;&lt;keyword&gt;Cohort Studies&lt;/keyword&gt;&lt;keyword&gt;Drug-Related Side Effects and Adverse Reactions/ diagnosis&lt;/keyword&gt;&lt;keyword&gt;Humans&lt;/keyword&gt;&lt;keyword&gt;Research Design&lt;/keyword&gt;&lt;keyword&gt;Risk Assessment/ methods&lt;/keyword&gt;&lt;/keywords&gt;&lt;dates&gt;&lt;year&gt;2013&lt;/year&gt;&lt;pub-dates&gt;&lt;date&gt;Oct&lt;/date&gt;&lt;/pub-dates&gt;&lt;/dates&gt;&lt;isbn&gt;1179-1942 (Electronic)&amp;#xD;0114-5916 (Linking)&lt;/isbn&gt;&lt;accession-num&gt;24166224&lt;/accession-num&gt;&lt;urls&gt;&lt;/urls&gt;&lt;electronic-resource-num&gt;10.1007/s40264-013-0099-6&lt;/electronic-resource-num&gt;&lt;remote-database-provider&gt;NLM&lt;/remote-database-provider&gt;&lt;language&gt;eng&lt;/language&gt;&lt;/record&gt;&lt;/Cite&gt;&lt;/EndNote&gt;</w:instrText>
      </w:r>
      <w:r w:rsidRPr="008A5F2B">
        <w:fldChar w:fldCharType="separate"/>
      </w:r>
      <w:r w:rsidR="00535A45">
        <w:rPr>
          <w:noProof/>
        </w:rPr>
        <w:t>[</w:t>
      </w:r>
      <w:hyperlink w:anchor="_ENREF_1" w:tooltip="Ryan, 2013 #8097" w:history="1">
        <w:r w:rsidR="00535A45">
          <w:rPr>
            <w:noProof/>
          </w:rPr>
          <w:t>1</w:t>
        </w:r>
      </w:hyperlink>
      <w:r w:rsidR="00535A45">
        <w:rPr>
          <w:noProof/>
        </w:rPr>
        <w:t>]</w:t>
      </w:r>
      <w:r w:rsidRPr="008A5F2B">
        <w:fldChar w:fldCharType="end"/>
      </w:r>
      <w:r w:rsidRPr="008A5F2B">
        <w:t>.</w:t>
      </w:r>
      <w:r>
        <w:t xml:space="preserve"> </w:t>
      </w:r>
      <w:r w:rsidRPr="008A5F2B">
        <w:t xml:space="preserve">The design will be conducted in </w:t>
      </w:r>
      <w:r w:rsidR="00283867">
        <w:t>one administrative claims database</w:t>
      </w:r>
      <w:r w:rsidRPr="008A5F2B">
        <w:t xml:space="preserve"> in the US, as described in section 8.2.</w:t>
      </w:r>
      <w:r>
        <w:t xml:space="preserve"> </w:t>
      </w:r>
      <w:r w:rsidRPr="008A5F2B">
        <w:t>The specific exposure cohorts are described in section 8.3</w:t>
      </w:r>
      <w:r w:rsidR="00142F41">
        <w:t xml:space="preserve"> and 8.4</w:t>
      </w:r>
      <w:r w:rsidRPr="008A5F2B">
        <w:t>.</w:t>
      </w:r>
      <w:r>
        <w:t xml:space="preserve"> </w:t>
      </w:r>
      <w:r w:rsidRPr="008A5F2B">
        <w:t xml:space="preserve">The time-at-risk definitions are described in section </w:t>
      </w:r>
      <w:r w:rsidR="002D003F">
        <w:t>9</w:t>
      </w:r>
      <w:r w:rsidRPr="008A5F2B">
        <w:t>.1.</w:t>
      </w:r>
      <w:r>
        <w:t xml:space="preserve"> </w:t>
      </w:r>
      <w:r w:rsidRPr="008A5F2B">
        <w:t>The statistical analysis plan for population-level effect estimatio</w:t>
      </w:r>
      <w:r w:rsidR="002D003F">
        <w:t>n is described in section 9</w:t>
      </w:r>
      <w:r>
        <w:t>.2.</w:t>
      </w:r>
    </w:p>
    <w:p w14:paraId="5E819F72" w14:textId="644095A3" w:rsidR="00870524" w:rsidRDefault="00870524" w:rsidP="00EC2721">
      <w:pPr>
        <w:pStyle w:val="Heading2"/>
      </w:pPr>
      <w:bookmarkStart w:id="55" w:name="_Toc504125179"/>
      <w:bookmarkStart w:id="56" w:name="_Toc512777574"/>
      <w:r>
        <w:t>Data Source(s)</w:t>
      </w:r>
      <w:bookmarkEnd w:id="55"/>
      <w:bookmarkEnd w:id="56"/>
    </w:p>
    <w:p w14:paraId="1423C15C" w14:textId="1FF4461B" w:rsidR="00FC16B4" w:rsidRDefault="00FC16B4" w:rsidP="00FC16B4">
      <w:r>
        <w:t xml:space="preserve">The analyses will be performed across </w:t>
      </w:r>
      <w:r w:rsidR="00370617">
        <w:t>one</w:t>
      </w:r>
      <w:r>
        <w:t xml:space="preserve"> observational database.  </w:t>
      </w:r>
      <w:r w:rsidR="00370617">
        <w:t>This database</w:t>
      </w:r>
      <w:r>
        <w:t xml:space="preserve"> ha</w:t>
      </w:r>
      <w:r w:rsidR="00370617">
        <w:t>s</w:t>
      </w:r>
      <w:r>
        <w:t xml:space="preserve"> been transformed into the OMOP Common Data Model, version 5</w:t>
      </w:r>
      <w:r w:rsidR="00CF643F">
        <w:t>.0 or higher</w:t>
      </w:r>
      <w:r>
        <w:t>.  The complete specification for OMO</w:t>
      </w:r>
      <w:r w:rsidR="00CF643F">
        <w:t>P Common Data Model</w:t>
      </w:r>
      <w:r>
        <w:t xml:space="preserve"> is available at:  </w:t>
      </w:r>
      <w:hyperlink r:id="rId12">
        <w:r>
          <w:rPr>
            <w:color w:val="0000FF"/>
            <w:u w:val="single"/>
          </w:rPr>
          <w:t>https://github.com/OHDSI/CommonDataModel</w:t>
        </w:r>
      </w:hyperlink>
      <w:r>
        <w:t xml:space="preserve">.  </w:t>
      </w:r>
    </w:p>
    <w:p w14:paraId="3ABD981A" w14:textId="77777777" w:rsidR="00FC16B4" w:rsidRDefault="00FC16B4" w:rsidP="00FC16B4">
      <w:r>
        <w:t>Data sources expected to participate to include:</w:t>
      </w:r>
    </w:p>
    <w:p w14:paraId="18634D27" w14:textId="77777777" w:rsidR="00CF643F" w:rsidRDefault="00CF643F" w:rsidP="00CF643F">
      <w:pPr>
        <w:pStyle w:val="CommentText"/>
        <w:widowControl/>
        <w:numPr>
          <w:ilvl w:val="0"/>
          <w:numId w:val="66"/>
        </w:numPr>
        <w:pBdr>
          <w:top w:val="none" w:sz="0" w:space="0" w:color="auto"/>
          <w:left w:val="none" w:sz="0" w:space="0" w:color="auto"/>
          <w:bottom w:val="none" w:sz="0" w:space="0" w:color="auto"/>
          <w:right w:val="none" w:sz="0" w:space="0" w:color="auto"/>
          <w:between w:val="none" w:sz="0" w:space="0" w:color="auto"/>
        </w:pBdr>
        <w:spacing w:after="160"/>
      </w:pPr>
      <w:r>
        <w:t xml:space="preserve">Optum </w:t>
      </w:r>
      <w:proofErr w:type="spellStart"/>
      <w:r>
        <w:t>ClinFormatics</w:t>
      </w:r>
      <w:proofErr w:type="spellEnd"/>
      <w:r>
        <w:t xml:space="preserve"> Extended Datamart</w:t>
      </w:r>
    </w:p>
    <w:p w14:paraId="34939820" w14:textId="77777777" w:rsidR="00CF643F" w:rsidRDefault="00CF643F" w:rsidP="00CF643F">
      <w:pPr>
        <w:pStyle w:val="CommentText"/>
        <w:widowControl/>
        <w:numPr>
          <w:ilvl w:val="0"/>
          <w:numId w:val="66"/>
        </w:numPr>
        <w:pBdr>
          <w:top w:val="none" w:sz="0" w:space="0" w:color="auto"/>
          <w:left w:val="none" w:sz="0" w:space="0" w:color="auto"/>
          <w:bottom w:val="none" w:sz="0" w:space="0" w:color="auto"/>
          <w:right w:val="none" w:sz="0" w:space="0" w:color="auto"/>
          <w:between w:val="none" w:sz="0" w:space="0" w:color="auto"/>
        </w:pBdr>
        <w:spacing w:after="160"/>
      </w:pPr>
      <w:commentRangeStart w:id="57"/>
      <w:r>
        <w:t>Optum Pan-therapeutic HER</w:t>
      </w:r>
      <w:commentRangeEnd w:id="57"/>
      <w:r w:rsidR="006334CD">
        <w:rPr>
          <w:rStyle w:val="CommentReference"/>
        </w:rPr>
        <w:commentReference w:id="57"/>
      </w:r>
    </w:p>
    <w:p w14:paraId="1D3FDDFE" w14:textId="77777777" w:rsidR="00CF643F" w:rsidRDefault="00CF643F" w:rsidP="00CF643F">
      <w:pPr>
        <w:pStyle w:val="CommentText"/>
        <w:widowControl/>
        <w:numPr>
          <w:ilvl w:val="0"/>
          <w:numId w:val="66"/>
        </w:numPr>
        <w:pBdr>
          <w:top w:val="none" w:sz="0" w:space="0" w:color="auto"/>
          <w:left w:val="none" w:sz="0" w:space="0" w:color="auto"/>
          <w:bottom w:val="none" w:sz="0" w:space="0" w:color="auto"/>
          <w:right w:val="none" w:sz="0" w:space="0" w:color="auto"/>
          <w:between w:val="none" w:sz="0" w:space="0" w:color="auto"/>
        </w:pBdr>
        <w:spacing w:after="160"/>
      </w:pPr>
      <w:r>
        <w:t>Truven MarketScan CCAE</w:t>
      </w:r>
    </w:p>
    <w:p w14:paraId="36340EFF" w14:textId="77777777" w:rsidR="00CF643F" w:rsidRDefault="00CF643F" w:rsidP="00CF643F">
      <w:pPr>
        <w:pStyle w:val="CommentText"/>
        <w:widowControl/>
        <w:numPr>
          <w:ilvl w:val="0"/>
          <w:numId w:val="66"/>
        </w:numPr>
        <w:pBdr>
          <w:top w:val="none" w:sz="0" w:space="0" w:color="auto"/>
          <w:left w:val="none" w:sz="0" w:space="0" w:color="auto"/>
          <w:bottom w:val="none" w:sz="0" w:space="0" w:color="auto"/>
          <w:right w:val="none" w:sz="0" w:space="0" w:color="auto"/>
          <w:between w:val="none" w:sz="0" w:space="0" w:color="auto"/>
        </w:pBdr>
        <w:spacing w:after="160"/>
      </w:pPr>
      <w:r>
        <w:t>Truven MarketScan MDCD</w:t>
      </w:r>
    </w:p>
    <w:p w14:paraId="06302F8C" w14:textId="77777777" w:rsidR="00CF643F" w:rsidRDefault="00CF643F" w:rsidP="00CF643F">
      <w:pPr>
        <w:pStyle w:val="CommentText"/>
        <w:widowControl/>
        <w:numPr>
          <w:ilvl w:val="0"/>
          <w:numId w:val="66"/>
        </w:numPr>
        <w:pBdr>
          <w:top w:val="none" w:sz="0" w:space="0" w:color="auto"/>
          <w:left w:val="none" w:sz="0" w:space="0" w:color="auto"/>
          <w:bottom w:val="none" w:sz="0" w:space="0" w:color="auto"/>
          <w:right w:val="none" w:sz="0" w:space="0" w:color="auto"/>
          <w:between w:val="none" w:sz="0" w:space="0" w:color="auto"/>
        </w:pBdr>
        <w:spacing w:after="160"/>
      </w:pPr>
      <w:r>
        <w:t>Truven MarketScan MDCR</w:t>
      </w:r>
    </w:p>
    <w:p w14:paraId="019CB859" w14:textId="77777777" w:rsidR="00CF643F" w:rsidRDefault="00CF643F" w:rsidP="00CF643F">
      <w:pPr>
        <w:pStyle w:val="CommentText"/>
        <w:widowControl/>
        <w:numPr>
          <w:ilvl w:val="0"/>
          <w:numId w:val="66"/>
        </w:numPr>
        <w:pBdr>
          <w:top w:val="none" w:sz="0" w:space="0" w:color="auto"/>
          <w:left w:val="none" w:sz="0" w:space="0" w:color="auto"/>
          <w:bottom w:val="none" w:sz="0" w:space="0" w:color="auto"/>
          <w:right w:val="none" w:sz="0" w:space="0" w:color="auto"/>
          <w:between w:val="none" w:sz="0" w:space="0" w:color="auto"/>
        </w:pBdr>
        <w:spacing w:after="160"/>
      </w:pPr>
      <w:proofErr w:type="spellStart"/>
      <w:r>
        <w:t>Iqvia</w:t>
      </w:r>
      <w:proofErr w:type="spellEnd"/>
      <w:r>
        <w:t xml:space="preserve"> </w:t>
      </w:r>
      <w:proofErr w:type="spellStart"/>
      <w:r>
        <w:t>PhamMetrics</w:t>
      </w:r>
      <w:proofErr w:type="spellEnd"/>
    </w:p>
    <w:p w14:paraId="7458E16E" w14:textId="77777777" w:rsidR="00CF643F" w:rsidRDefault="00CF643F" w:rsidP="00CF643F">
      <w:pPr>
        <w:pStyle w:val="CommentText"/>
        <w:widowControl/>
        <w:numPr>
          <w:ilvl w:val="0"/>
          <w:numId w:val="66"/>
        </w:numPr>
        <w:pBdr>
          <w:top w:val="none" w:sz="0" w:space="0" w:color="auto"/>
          <w:left w:val="none" w:sz="0" w:space="0" w:color="auto"/>
          <w:bottom w:val="none" w:sz="0" w:space="0" w:color="auto"/>
          <w:right w:val="none" w:sz="0" w:space="0" w:color="auto"/>
          <w:between w:val="none" w:sz="0" w:space="0" w:color="auto"/>
        </w:pBdr>
        <w:spacing w:after="160"/>
      </w:pPr>
      <w:proofErr w:type="spellStart"/>
      <w:r>
        <w:t>Iqvia</w:t>
      </w:r>
      <w:proofErr w:type="spellEnd"/>
      <w:r>
        <w:t xml:space="preserve"> Ambulatory EHR</w:t>
      </w:r>
    </w:p>
    <w:p w14:paraId="10CD3486" w14:textId="77777777" w:rsidR="00CF643F" w:rsidRDefault="00CF643F" w:rsidP="00CF643F">
      <w:pPr>
        <w:pStyle w:val="CommentText"/>
        <w:widowControl/>
        <w:numPr>
          <w:ilvl w:val="0"/>
          <w:numId w:val="66"/>
        </w:numPr>
        <w:pBdr>
          <w:top w:val="none" w:sz="0" w:space="0" w:color="auto"/>
          <w:left w:val="none" w:sz="0" w:space="0" w:color="auto"/>
          <w:bottom w:val="none" w:sz="0" w:space="0" w:color="auto"/>
          <w:right w:val="none" w:sz="0" w:space="0" w:color="auto"/>
          <w:between w:val="none" w:sz="0" w:space="0" w:color="auto"/>
        </w:pBdr>
        <w:spacing w:after="160"/>
      </w:pPr>
      <w:proofErr w:type="spellStart"/>
      <w:r>
        <w:t>Iqvia</w:t>
      </w:r>
      <w:proofErr w:type="spellEnd"/>
      <w:r>
        <w:t xml:space="preserve"> </w:t>
      </w:r>
      <w:proofErr w:type="spellStart"/>
      <w:r>
        <w:t>LRx</w:t>
      </w:r>
      <w:proofErr w:type="spellEnd"/>
      <w:r>
        <w:t>/</w:t>
      </w:r>
      <w:proofErr w:type="spellStart"/>
      <w:r>
        <w:t>Dx</w:t>
      </w:r>
      <w:proofErr w:type="spellEnd"/>
    </w:p>
    <w:p w14:paraId="2B64A590" w14:textId="77777777" w:rsidR="00CF643F" w:rsidRDefault="00CF643F" w:rsidP="00CF643F">
      <w:pPr>
        <w:pStyle w:val="CommentText"/>
        <w:widowControl/>
        <w:numPr>
          <w:ilvl w:val="0"/>
          <w:numId w:val="66"/>
        </w:numPr>
        <w:pBdr>
          <w:top w:val="none" w:sz="0" w:space="0" w:color="auto"/>
          <w:left w:val="none" w:sz="0" w:space="0" w:color="auto"/>
          <w:bottom w:val="none" w:sz="0" w:space="0" w:color="auto"/>
          <w:right w:val="none" w:sz="0" w:space="0" w:color="auto"/>
          <w:between w:val="none" w:sz="0" w:space="0" w:color="auto"/>
        </w:pBdr>
        <w:spacing w:after="160"/>
      </w:pPr>
      <w:r>
        <w:t>Columbia / New York Presbyterian</w:t>
      </w:r>
    </w:p>
    <w:p w14:paraId="4F305795" w14:textId="77777777" w:rsidR="00CF643F" w:rsidRDefault="00CF643F" w:rsidP="00CF643F">
      <w:pPr>
        <w:pStyle w:val="CommentText"/>
        <w:widowControl/>
        <w:numPr>
          <w:ilvl w:val="0"/>
          <w:numId w:val="66"/>
        </w:numPr>
        <w:pBdr>
          <w:top w:val="none" w:sz="0" w:space="0" w:color="auto"/>
          <w:left w:val="none" w:sz="0" w:space="0" w:color="auto"/>
          <w:bottom w:val="none" w:sz="0" w:space="0" w:color="auto"/>
          <w:right w:val="none" w:sz="0" w:space="0" w:color="auto"/>
          <w:between w:val="none" w:sz="0" w:space="0" w:color="auto"/>
        </w:pBdr>
        <w:spacing w:after="160"/>
      </w:pPr>
      <w:r>
        <w:t>Stanford STRIDE</w:t>
      </w:r>
    </w:p>
    <w:p w14:paraId="2AA0DEB7" w14:textId="77777777" w:rsidR="00CF643F" w:rsidRDefault="00CF643F" w:rsidP="00CF643F">
      <w:pPr>
        <w:pStyle w:val="CommentText"/>
        <w:widowControl/>
        <w:numPr>
          <w:ilvl w:val="0"/>
          <w:numId w:val="66"/>
        </w:numPr>
        <w:pBdr>
          <w:top w:val="none" w:sz="0" w:space="0" w:color="auto"/>
          <w:left w:val="none" w:sz="0" w:space="0" w:color="auto"/>
          <w:bottom w:val="none" w:sz="0" w:space="0" w:color="auto"/>
          <w:right w:val="none" w:sz="0" w:space="0" w:color="auto"/>
          <w:between w:val="none" w:sz="0" w:space="0" w:color="auto"/>
        </w:pBdr>
        <w:spacing w:after="160"/>
      </w:pPr>
      <w:proofErr w:type="spellStart"/>
      <w:r>
        <w:t>Regenstrief</w:t>
      </w:r>
      <w:proofErr w:type="spellEnd"/>
    </w:p>
    <w:p w14:paraId="3D9EC92D" w14:textId="0A60476D" w:rsidR="00CF643F" w:rsidRDefault="00CF643F" w:rsidP="00CF643F">
      <w:pPr>
        <w:pStyle w:val="CommentText"/>
        <w:widowControl/>
        <w:numPr>
          <w:ilvl w:val="0"/>
          <w:numId w:val="66"/>
        </w:numPr>
        <w:pBdr>
          <w:top w:val="none" w:sz="0" w:space="0" w:color="auto"/>
          <w:left w:val="none" w:sz="0" w:space="0" w:color="auto"/>
          <w:bottom w:val="none" w:sz="0" w:space="0" w:color="auto"/>
          <w:right w:val="none" w:sz="0" w:space="0" w:color="auto"/>
          <w:between w:val="none" w:sz="0" w:space="0" w:color="auto"/>
        </w:pBdr>
        <w:spacing w:after="160"/>
      </w:pPr>
      <w:r>
        <w:t>US Veterans Affairs VINCI</w:t>
      </w:r>
    </w:p>
    <w:p w14:paraId="2F4546D6" w14:textId="77777777" w:rsidR="00CF643F" w:rsidRDefault="00CF643F" w:rsidP="00CF643F">
      <w:pPr>
        <w:pStyle w:val="BodyText12"/>
      </w:pPr>
    </w:p>
    <w:p w14:paraId="333888EC" w14:textId="67F61AFD" w:rsidR="00FC16B4" w:rsidRPr="00FC16B4" w:rsidRDefault="00CF643F" w:rsidP="00CF643F">
      <w:pPr>
        <w:pStyle w:val="BodyText12"/>
      </w:pPr>
      <w:r>
        <w:t>Each</w:t>
      </w:r>
      <w:r w:rsidR="00FC16B4" w:rsidRPr="00FC16B4">
        <w:t xml:space="preserve"> database is described </w:t>
      </w:r>
      <w:commentRangeStart w:id="58"/>
      <w:commentRangeStart w:id="59"/>
      <w:r w:rsidR="00FC16B4" w:rsidRPr="00FC16B4">
        <w:t>below</w:t>
      </w:r>
      <w:commentRangeEnd w:id="58"/>
      <w:r>
        <w:rPr>
          <w:rStyle w:val="CommentReference"/>
        </w:rPr>
        <w:commentReference w:id="58"/>
      </w:r>
      <w:commentRangeEnd w:id="59"/>
      <w:r w:rsidR="00374C1B">
        <w:rPr>
          <w:rStyle w:val="CommentReference"/>
        </w:rPr>
        <w:commentReference w:id="59"/>
      </w:r>
      <w:r w:rsidR="00FC16B4" w:rsidRPr="00FC16B4">
        <w:t>:</w:t>
      </w:r>
    </w:p>
    <w:p w14:paraId="3654F5B7" w14:textId="77777777" w:rsidR="00632BA5" w:rsidRPr="00A329A2" w:rsidRDefault="00632BA5" w:rsidP="005422D1">
      <w:pPr>
        <w:pStyle w:val="BodyText12"/>
        <w:numPr>
          <w:ilvl w:val="0"/>
          <w:numId w:val="11"/>
        </w:numPr>
      </w:pPr>
      <w:r w:rsidRPr="00A329A2">
        <w:lastRenderedPageBreak/>
        <w:t xml:space="preserve">Optum’s  </w:t>
      </w:r>
      <w:proofErr w:type="spellStart"/>
      <w:r w:rsidRPr="00A329A2">
        <w:t>Clinformatics</w:t>
      </w:r>
      <w:proofErr w:type="spellEnd"/>
      <w:r w:rsidRPr="00A329A2">
        <w:t>® Extended Data Mart – Date of Death (DOD)</w:t>
      </w:r>
    </w:p>
    <w:p w14:paraId="1FBC8613" w14:textId="77777777" w:rsidR="00632BA5" w:rsidRPr="00A329A2" w:rsidRDefault="00632BA5" w:rsidP="00AA7710">
      <w:pPr>
        <w:pStyle w:val="BodyText12"/>
      </w:pPr>
      <w:r w:rsidRPr="00A329A2">
        <w:t xml:space="preserve">Optum </w:t>
      </w:r>
      <w:proofErr w:type="spellStart"/>
      <w:r w:rsidRPr="00A329A2">
        <w:t>Clinformatics</w:t>
      </w:r>
      <w:proofErr w:type="spellEnd"/>
      <w:r w:rsidRPr="00A329A2">
        <w:t xml:space="preserve">® Extended DataMart is an adjudicated US administrative health claims database for members of private health insurance, who are fully insured in commercial plans or in administrative services only (ASOs), Legacy Medicare Choice Lives (prior to January 2006), and Medicare Advantage (Medicare Advantage Prescription Drug coverage starting January 2006).  </w:t>
      </w:r>
      <w:r w:rsidRPr="00A329A2">
        <w:rPr>
          <w:rFonts w:eastAsia="Arial"/>
        </w:rPr>
        <w:t xml:space="preserve">The population is primarily representative of commercial claims patients (0-65 years old) with some Medicare (65+ years old) however ages are capped at 90 years.  </w:t>
      </w:r>
      <w:r w:rsidRPr="00A329A2">
        <w:t>It includes data captured from administrative claims processed from inpatient and outpatient medical services and prescriptions as dispensed, as well as results for outpatient lab tests processed by large national lab vendors who participate in data exchange with Optum.  This dataset also provides date of death (month and year only) for members with both medical and pharmacy coverage from the Social Security Death Master File (however after 2011 reporting frequency changed due to changes in reporting requirements) and location information for patients is at the US state level. Family identifiers are provided and utilized to infer mother-child linkages.</w:t>
      </w:r>
    </w:p>
    <w:p w14:paraId="295943BD" w14:textId="77777777" w:rsidR="002A5339" w:rsidRDefault="00632BA5" w:rsidP="00AA7710">
      <w:pPr>
        <w:pStyle w:val="BodyText12"/>
      </w:pPr>
      <w:r w:rsidRPr="00A329A2">
        <w:t xml:space="preserve">The major data elements contained within this database are outpatient pharmacy dispensing claims (coded with National Drug Codes (NDC), inpatient and outpatient medical claims which provide procedure codes (coded in CPT-4, HCPCs, ICD-9-CM or ICD-10-PCS) and diagnosis codes (coded in ICD-9-CM or ICD-10-CM).  The data also contain selected laboratory test results (those sent to a contracted thirds-party laboratory service provider) for a non-random sample of the population (coded with LOINC codes). </w:t>
      </w:r>
    </w:p>
    <w:p w14:paraId="17868225" w14:textId="422BD83B" w:rsidR="00632BA5" w:rsidRDefault="002A5339" w:rsidP="00AA7710">
      <w:pPr>
        <w:pStyle w:val="BodyText12"/>
      </w:pPr>
      <w:r>
        <w:t xml:space="preserve">For this study we will use the version of this database </w:t>
      </w:r>
      <w:r w:rsidR="00CF643F">
        <w:t>at Janssen Research and Development</w:t>
      </w:r>
      <w:r>
        <w:t>, which spans June 2000 up to and including September 2017.</w:t>
      </w:r>
    </w:p>
    <w:p w14:paraId="27131CD6" w14:textId="77777777" w:rsidR="00CF643F" w:rsidRDefault="00CF643F" w:rsidP="00AA7710">
      <w:pPr>
        <w:pStyle w:val="BodyText12"/>
      </w:pPr>
    </w:p>
    <w:p w14:paraId="503E781F" w14:textId="249BB0F3" w:rsidR="00D7319E" w:rsidRDefault="00D7319E" w:rsidP="00EC2721">
      <w:pPr>
        <w:pStyle w:val="Heading2"/>
      </w:pPr>
      <w:bookmarkStart w:id="60" w:name="_Toc512777575"/>
      <w:r>
        <w:t xml:space="preserve">Study </w:t>
      </w:r>
      <w:r w:rsidR="0036158A">
        <w:t>population</w:t>
      </w:r>
      <w:bookmarkEnd w:id="60"/>
    </w:p>
    <w:p w14:paraId="428ABEC8" w14:textId="5E9F002B" w:rsidR="005513D1" w:rsidRPr="005513D1" w:rsidRDefault="005513D1" w:rsidP="005513D1">
      <w:pPr>
        <w:rPr>
          <w:rFonts w:asciiTheme="minorHAnsi" w:eastAsia="Roboto" w:hAnsiTheme="minorHAnsi" w:cstheme="minorHAnsi"/>
          <w:color w:val="333333"/>
          <w:highlight w:val="white"/>
        </w:rPr>
      </w:pPr>
      <w:r w:rsidRPr="005513D1">
        <w:rPr>
          <w:rFonts w:asciiTheme="minorHAnsi" w:eastAsia="Roboto" w:hAnsiTheme="minorHAnsi" w:cstheme="minorHAnsi"/>
          <w:color w:val="333333"/>
          <w:highlight w:val="white"/>
        </w:rPr>
        <w:t xml:space="preserve">The overall study population </w:t>
      </w:r>
      <w:r>
        <w:rPr>
          <w:rFonts w:asciiTheme="minorHAnsi" w:eastAsia="Roboto" w:hAnsiTheme="minorHAnsi" w:cstheme="minorHAnsi"/>
          <w:color w:val="333333"/>
          <w:highlight w:val="white"/>
        </w:rPr>
        <w:t xml:space="preserve">consists of </w:t>
      </w:r>
      <w:r w:rsidRPr="005513D1">
        <w:rPr>
          <w:rFonts w:asciiTheme="minorHAnsi" w:eastAsia="Roboto" w:hAnsiTheme="minorHAnsi" w:cstheme="minorHAnsi"/>
          <w:color w:val="333333"/>
          <w:highlight w:val="white"/>
        </w:rPr>
        <w:t xml:space="preserve">patients who enter either the target cohort or comparator cohort. </w:t>
      </w:r>
      <w:commentRangeStart w:id="61"/>
      <w:commentRangeStart w:id="62"/>
      <w:r w:rsidRPr="005513D1">
        <w:rPr>
          <w:rFonts w:asciiTheme="minorHAnsi" w:eastAsia="Roboto" w:hAnsiTheme="minorHAnsi" w:cstheme="minorHAnsi"/>
          <w:color w:val="333333"/>
          <w:highlight w:val="white"/>
        </w:rPr>
        <w:t>Patients who qualify for both the target cohort and comparator cohort are only considered for whichever cohort occurs first.</w:t>
      </w:r>
      <w:r w:rsidR="007F01D7">
        <w:rPr>
          <w:rFonts w:asciiTheme="minorHAnsi" w:eastAsia="Roboto" w:hAnsiTheme="minorHAnsi" w:cstheme="minorHAnsi"/>
          <w:color w:val="333333"/>
          <w:highlight w:val="white"/>
        </w:rPr>
        <w:t xml:space="preserve"> </w:t>
      </w:r>
      <w:commentRangeEnd w:id="61"/>
      <w:r w:rsidR="00CF643F">
        <w:rPr>
          <w:rStyle w:val="CommentReference"/>
        </w:rPr>
        <w:commentReference w:id="61"/>
      </w:r>
      <w:commentRangeEnd w:id="62"/>
      <w:r w:rsidR="00374C1B">
        <w:rPr>
          <w:rStyle w:val="CommentReference"/>
        </w:rPr>
        <w:commentReference w:id="62"/>
      </w:r>
      <w:r w:rsidR="000E6191">
        <w:rPr>
          <w:highlight w:val="white"/>
        </w:rPr>
        <w:t xml:space="preserve">Both cohorts were further restricted to those subjects whose index date was in the </w:t>
      </w:r>
      <w:r w:rsidR="006454F2">
        <w:rPr>
          <w:highlight w:val="white"/>
        </w:rPr>
        <w:t>period</w:t>
      </w:r>
      <w:r w:rsidR="000E6191">
        <w:rPr>
          <w:highlight w:val="white"/>
        </w:rPr>
        <w:t xml:space="preserve"> when both T and C were observed. In this case, this mean that subjects in the comparator cohort (</w:t>
      </w:r>
      <w:r w:rsidR="00CF643F">
        <w:rPr>
          <w:highlight w:val="white"/>
        </w:rPr>
        <w:t>adalimumab and etanercept</w:t>
      </w:r>
      <w:r w:rsidR="000E6191">
        <w:rPr>
          <w:highlight w:val="white"/>
        </w:rPr>
        <w:t xml:space="preserve">) prior to </w:t>
      </w:r>
      <w:r w:rsidR="00CF643F">
        <w:rPr>
          <w:highlight w:val="white"/>
        </w:rPr>
        <w:t>November 2012</w:t>
      </w:r>
      <w:r w:rsidR="000E6191">
        <w:rPr>
          <w:highlight w:val="white"/>
        </w:rPr>
        <w:t xml:space="preserve"> were removed, since no subjects were observed in the target cohort (</w:t>
      </w:r>
      <w:r w:rsidR="00CF643F">
        <w:rPr>
          <w:highlight w:val="white"/>
        </w:rPr>
        <w:t>tofacitinib</w:t>
      </w:r>
      <w:r w:rsidR="000E6191">
        <w:rPr>
          <w:highlight w:val="white"/>
        </w:rPr>
        <w:t>) prior to that date.</w:t>
      </w:r>
    </w:p>
    <w:p w14:paraId="4E374778" w14:textId="0AB59658" w:rsidR="005513D1" w:rsidRDefault="005513D1" w:rsidP="00EC2721">
      <w:pPr>
        <w:pStyle w:val="Heading3"/>
      </w:pPr>
      <w:bookmarkStart w:id="63" w:name="_Toc512777576"/>
      <w:r>
        <w:t>Criteria common to both target and comparator cohorts</w:t>
      </w:r>
      <w:bookmarkEnd w:id="63"/>
      <w:r w:rsidR="004D6ABD">
        <w:t xml:space="preserve"> </w:t>
      </w:r>
    </w:p>
    <w:p w14:paraId="2EFC6BE1" w14:textId="50F05E45" w:rsidR="00A32EB2" w:rsidRDefault="005513D1" w:rsidP="005513D1">
      <w:pPr>
        <w:rPr>
          <w:rFonts w:asciiTheme="minorHAnsi" w:eastAsia="Roboto" w:hAnsiTheme="minorHAnsi" w:cstheme="minorHAnsi"/>
          <w:color w:val="333333"/>
          <w:highlight w:val="white"/>
        </w:rPr>
      </w:pPr>
      <w:r w:rsidRPr="00FC16B4">
        <w:rPr>
          <w:rFonts w:asciiTheme="minorHAnsi" w:eastAsia="Roboto" w:hAnsiTheme="minorHAnsi" w:cstheme="minorHAnsi"/>
          <w:color w:val="333333"/>
          <w:highlight w:val="white"/>
        </w:rPr>
        <w:t>For</w:t>
      </w:r>
      <w:r>
        <w:rPr>
          <w:rFonts w:asciiTheme="minorHAnsi" w:eastAsia="Roboto" w:hAnsiTheme="minorHAnsi" w:cstheme="minorHAnsi"/>
          <w:color w:val="333333"/>
          <w:highlight w:val="white"/>
        </w:rPr>
        <w:t xml:space="preserve"> </w:t>
      </w:r>
      <w:r w:rsidR="006454F2">
        <w:rPr>
          <w:rFonts w:asciiTheme="minorHAnsi" w:eastAsia="Roboto" w:hAnsiTheme="minorHAnsi" w:cstheme="minorHAnsi"/>
          <w:color w:val="333333"/>
          <w:highlight w:val="white"/>
        </w:rPr>
        <w:t>the</w:t>
      </w:r>
      <w:r w:rsidRPr="00FC16B4">
        <w:rPr>
          <w:rFonts w:asciiTheme="minorHAnsi" w:eastAsia="Roboto" w:hAnsiTheme="minorHAnsi" w:cstheme="minorHAnsi"/>
          <w:color w:val="333333"/>
          <w:highlight w:val="white"/>
        </w:rPr>
        <w:t xml:space="preserve"> T and C cohorts</w:t>
      </w:r>
      <w:r w:rsidR="00CF643F">
        <w:rPr>
          <w:rFonts w:asciiTheme="minorHAnsi" w:eastAsia="Roboto" w:hAnsiTheme="minorHAnsi" w:cstheme="minorHAnsi"/>
          <w:color w:val="333333"/>
          <w:highlight w:val="white"/>
        </w:rPr>
        <w:t xml:space="preserve"> pertaining</w:t>
      </w:r>
      <w:r w:rsidRPr="00FC16B4">
        <w:rPr>
          <w:rFonts w:asciiTheme="minorHAnsi" w:eastAsia="Roboto" w:hAnsiTheme="minorHAnsi" w:cstheme="minorHAnsi"/>
          <w:color w:val="333333"/>
          <w:highlight w:val="white"/>
        </w:rPr>
        <w:t xml:space="preserve">, we impose </w:t>
      </w:r>
      <w:r w:rsidR="00A32EB2">
        <w:rPr>
          <w:rFonts w:asciiTheme="minorHAnsi" w:eastAsia="Roboto" w:hAnsiTheme="minorHAnsi" w:cstheme="minorHAnsi"/>
          <w:color w:val="333333"/>
          <w:highlight w:val="white"/>
        </w:rPr>
        <w:t>the following requirements</w:t>
      </w:r>
      <w:r w:rsidR="00F13880">
        <w:rPr>
          <w:rFonts w:asciiTheme="minorHAnsi" w:eastAsia="Roboto" w:hAnsiTheme="minorHAnsi" w:cstheme="minorHAnsi"/>
          <w:color w:val="333333"/>
          <w:highlight w:val="white"/>
        </w:rPr>
        <w:t xml:space="preserve"> in our observational study</w:t>
      </w:r>
      <w:r w:rsidR="00A32EB2">
        <w:rPr>
          <w:rFonts w:asciiTheme="minorHAnsi" w:eastAsia="Roboto" w:hAnsiTheme="minorHAnsi" w:cstheme="minorHAnsi"/>
          <w:color w:val="333333"/>
          <w:highlight w:val="white"/>
        </w:rPr>
        <w:t>, compared to those in the clinical trial:</w:t>
      </w:r>
    </w:p>
    <w:tbl>
      <w:tblPr>
        <w:tblStyle w:val="PlainTable3"/>
        <w:tblW w:w="9360" w:type="dxa"/>
        <w:tblLook w:val="0420" w:firstRow="1" w:lastRow="0" w:firstColumn="0" w:lastColumn="0" w:noHBand="0" w:noVBand="1"/>
      </w:tblPr>
      <w:tblGrid>
        <w:gridCol w:w="4680"/>
        <w:gridCol w:w="4680"/>
      </w:tblGrid>
      <w:tr w:rsidR="00A32EB2" w:rsidRPr="00181486" w14:paraId="330137B0" w14:textId="77777777" w:rsidTr="004A7E76">
        <w:trPr>
          <w:cnfStyle w:val="100000000000" w:firstRow="1" w:lastRow="0" w:firstColumn="0" w:lastColumn="0" w:oddVBand="0" w:evenVBand="0" w:oddHBand="0" w:evenHBand="0" w:firstRowFirstColumn="0" w:firstRowLastColumn="0" w:lastRowFirstColumn="0" w:lastRowLastColumn="0"/>
          <w:trHeight w:val="288"/>
        </w:trPr>
        <w:tc>
          <w:tcPr>
            <w:tcW w:w="4680" w:type="dxa"/>
            <w:hideMark/>
          </w:tcPr>
          <w:p w14:paraId="535F027B" w14:textId="4DFD6C3F" w:rsidR="00A32EB2" w:rsidRPr="00181486" w:rsidRDefault="00F13880" w:rsidP="00A32EB2">
            <w:pPr>
              <w:rPr>
                <w:rFonts w:asciiTheme="minorHAnsi" w:hAnsiTheme="minorHAnsi" w:cstheme="minorHAnsi"/>
                <w:sz w:val="22"/>
              </w:rPr>
            </w:pPr>
            <w:r>
              <w:rPr>
                <w:rFonts w:asciiTheme="minorHAnsi" w:hAnsiTheme="minorHAnsi" w:cstheme="minorHAnsi"/>
                <w:sz w:val="22"/>
              </w:rPr>
              <w:t xml:space="preserve">CLINICAL </w:t>
            </w:r>
            <w:r w:rsidR="00A32EB2" w:rsidRPr="00181486">
              <w:rPr>
                <w:rFonts w:asciiTheme="minorHAnsi" w:hAnsiTheme="minorHAnsi" w:cstheme="minorHAnsi"/>
                <w:sz w:val="22"/>
              </w:rPr>
              <w:t>Trial</w:t>
            </w:r>
            <w:r w:rsidR="00C548FC">
              <w:rPr>
                <w:rFonts w:asciiTheme="minorHAnsi" w:hAnsiTheme="minorHAnsi" w:cstheme="minorHAnsi"/>
                <w:sz w:val="22"/>
              </w:rPr>
              <w:t xml:space="preserve"> (</w:t>
            </w:r>
            <w:r w:rsidR="00C548FC" w:rsidRPr="00C548FC">
              <w:rPr>
                <w:rFonts w:asciiTheme="minorHAnsi" w:hAnsiTheme="minorHAnsi" w:cstheme="minorHAnsi"/>
                <w:sz w:val="22"/>
              </w:rPr>
              <w:t>NCT02092467</w:t>
            </w:r>
            <w:r w:rsidR="00C548FC">
              <w:rPr>
                <w:rFonts w:asciiTheme="minorHAnsi" w:hAnsiTheme="minorHAnsi" w:cstheme="minorHAnsi"/>
                <w:sz w:val="22"/>
              </w:rPr>
              <w:t>)</w:t>
            </w:r>
          </w:p>
        </w:tc>
        <w:tc>
          <w:tcPr>
            <w:tcW w:w="4680" w:type="dxa"/>
            <w:hideMark/>
          </w:tcPr>
          <w:p w14:paraId="7EEF078A" w14:textId="77777777" w:rsidR="00A32EB2" w:rsidRPr="00181486" w:rsidRDefault="00A32EB2" w:rsidP="00A32EB2">
            <w:pPr>
              <w:rPr>
                <w:rFonts w:asciiTheme="minorHAnsi" w:hAnsiTheme="minorHAnsi" w:cstheme="minorHAnsi"/>
                <w:sz w:val="22"/>
              </w:rPr>
            </w:pPr>
            <w:commentRangeStart w:id="64"/>
            <w:r w:rsidRPr="00181486">
              <w:rPr>
                <w:rFonts w:asciiTheme="minorHAnsi" w:hAnsiTheme="minorHAnsi" w:cstheme="minorHAnsi"/>
                <w:sz w:val="22"/>
              </w:rPr>
              <w:t xml:space="preserve">Observational </w:t>
            </w:r>
            <w:commentRangeStart w:id="65"/>
            <w:r w:rsidRPr="00181486">
              <w:rPr>
                <w:rFonts w:asciiTheme="minorHAnsi" w:hAnsiTheme="minorHAnsi" w:cstheme="minorHAnsi"/>
                <w:sz w:val="22"/>
              </w:rPr>
              <w:t>study</w:t>
            </w:r>
            <w:commentRangeEnd w:id="65"/>
            <w:r w:rsidR="00C548FC">
              <w:rPr>
                <w:rStyle w:val="CommentReference"/>
                <w:rFonts w:ascii="Calibri" w:eastAsia="Calibri" w:hAnsi="Calibri" w:cs="Calibri"/>
                <w:b w:val="0"/>
                <w:bCs w:val="0"/>
                <w:caps w:val="0"/>
                <w:color w:val="000000"/>
              </w:rPr>
              <w:commentReference w:id="65"/>
            </w:r>
            <w:commentRangeEnd w:id="64"/>
            <w:r w:rsidR="00665A4E">
              <w:rPr>
                <w:rStyle w:val="CommentReference"/>
                <w:rFonts w:ascii="Calibri" w:eastAsia="Calibri" w:hAnsi="Calibri" w:cs="Calibri"/>
                <w:b w:val="0"/>
                <w:bCs w:val="0"/>
                <w:caps w:val="0"/>
                <w:color w:val="000000"/>
              </w:rPr>
              <w:commentReference w:id="64"/>
            </w:r>
          </w:p>
        </w:tc>
      </w:tr>
      <w:tr w:rsidR="00C548FC" w:rsidRPr="00181486" w14:paraId="52C57A82" w14:textId="77777777" w:rsidTr="004A7E76">
        <w:trPr>
          <w:cnfStyle w:val="000000100000" w:firstRow="0" w:lastRow="0" w:firstColumn="0" w:lastColumn="0" w:oddVBand="0" w:evenVBand="0" w:oddHBand="1" w:evenHBand="0" w:firstRowFirstColumn="0" w:firstRowLastColumn="0" w:lastRowFirstColumn="0" w:lastRowLastColumn="0"/>
          <w:trHeight w:val="288"/>
        </w:trPr>
        <w:tc>
          <w:tcPr>
            <w:tcW w:w="4680" w:type="dxa"/>
          </w:tcPr>
          <w:p w14:paraId="0B9D6F3C" w14:textId="2B38284B" w:rsidR="00C548FC" w:rsidRDefault="00C548FC" w:rsidP="00C548FC">
            <w:pPr>
              <w:rPr>
                <w:rFonts w:asciiTheme="minorHAnsi" w:hAnsiTheme="minorHAnsi" w:cstheme="minorHAnsi"/>
              </w:rPr>
            </w:pPr>
            <w:r w:rsidRPr="00C548FC">
              <w:rPr>
                <w:rFonts w:asciiTheme="minorHAnsi" w:hAnsiTheme="minorHAnsi" w:cstheme="minorHAnsi"/>
              </w:rPr>
              <w:t>Moderate to severe rheumatoid arthritis</w:t>
            </w:r>
          </w:p>
        </w:tc>
        <w:tc>
          <w:tcPr>
            <w:tcW w:w="4680" w:type="dxa"/>
          </w:tcPr>
          <w:p w14:paraId="38F7ED15" w14:textId="77777777" w:rsidR="00C548FC" w:rsidRDefault="00C548FC" w:rsidP="00C548FC">
            <w:pPr>
              <w:rPr>
                <w:ins w:id="66" w:author="Wang, Runsheng" w:date="2019-03-15T23:57:00Z"/>
                <w:rFonts w:asciiTheme="minorHAnsi" w:hAnsiTheme="minorHAnsi" w:cstheme="minorHAnsi"/>
              </w:rPr>
            </w:pPr>
            <w:r>
              <w:rPr>
                <w:rFonts w:asciiTheme="minorHAnsi" w:hAnsiTheme="minorHAnsi" w:cstheme="minorHAnsi"/>
              </w:rPr>
              <w:t>At least one diagnosis of rheumatoid arthritis one or prior to index exposure (moderate-to-severe inferred by initiation of biologic therapy)</w:t>
            </w:r>
          </w:p>
          <w:p w14:paraId="31C0F6B6" w14:textId="2E2A5107" w:rsidR="006334CD" w:rsidRDefault="006334CD" w:rsidP="00C548FC">
            <w:pPr>
              <w:rPr>
                <w:rFonts w:asciiTheme="minorHAnsi" w:hAnsiTheme="minorHAnsi" w:cstheme="minorHAnsi"/>
              </w:rPr>
            </w:pPr>
            <w:ins w:id="67" w:author="Wang, Runsheng" w:date="2019-03-15T23:58:00Z">
              <w:r>
                <w:rPr>
                  <w:rFonts w:asciiTheme="minorHAnsi" w:hAnsiTheme="minorHAnsi" w:cstheme="minorHAnsi"/>
                </w:rPr>
                <w:t>At least one diagnostic code for rheumatoid arthritis</w:t>
              </w:r>
            </w:ins>
            <w:ins w:id="68" w:author="Wang, Runsheng" w:date="2019-03-16T00:22:00Z">
              <w:r>
                <w:rPr>
                  <w:rFonts w:asciiTheme="minorHAnsi" w:hAnsiTheme="minorHAnsi" w:cstheme="minorHAnsi"/>
                </w:rPr>
                <w:t xml:space="preserve"> (code set 1)</w:t>
              </w:r>
            </w:ins>
            <w:ins w:id="69" w:author="Wang, Runsheng" w:date="2019-03-15T23:58:00Z">
              <w:r>
                <w:rPr>
                  <w:rFonts w:asciiTheme="minorHAnsi" w:hAnsiTheme="minorHAnsi" w:cstheme="minorHAnsi"/>
                </w:rPr>
                <w:t xml:space="preserve">, 6 months run-in period before the </w:t>
              </w:r>
            </w:ins>
            <w:ins w:id="70" w:author="Wang, Runsheng" w:date="2019-03-15T23:59:00Z">
              <w:r>
                <w:rPr>
                  <w:rFonts w:asciiTheme="minorHAnsi" w:hAnsiTheme="minorHAnsi" w:cstheme="minorHAnsi"/>
                </w:rPr>
                <w:t xml:space="preserve">index exposure (ADA, ETN, or TOFA).  </w:t>
              </w:r>
            </w:ins>
          </w:p>
        </w:tc>
      </w:tr>
      <w:tr w:rsidR="00A32EB2" w:rsidRPr="00181486" w14:paraId="39980FB6" w14:textId="77777777" w:rsidTr="004A7E76">
        <w:trPr>
          <w:trHeight w:val="288"/>
        </w:trPr>
        <w:tc>
          <w:tcPr>
            <w:tcW w:w="4680" w:type="dxa"/>
            <w:hideMark/>
          </w:tcPr>
          <w:p w14:paraId="2F35286B" w14:textId="49B6E3C0" w:rsidR="00A32EB2" w:rsidRDefault="00C548FC" w:rsidP="00A32EB2">
            <w:pPr>
              <w:rPr>
                <w:rFonts w:asciiTheme="minorHAnsi" w:hAnsiTheme="minorHAnsi" w:cstheme="minorHAnsi"/>
                <w:sz w:val="22"/>
              </w:rPr>
            </w:pPr>
            <w:r>
              <w:rPr>
                <w:rFonts w:asciiTheme="minorHAnsi" w:hAnsiTheme="minorHAnsi" w:cstheme="minorHAnsi"/>
                <w:sz w:val="22"/>
              </w:rPr>
              <w:lastRenderedPageBreak/>
              <w:t>Adults</w:t>
            </w:r>
            <w:r w:rsidR="00A32EB2" w:rsidRPr="00181486">
              <w:rPr>
                <w:rFonts w:asciiTheme="minorHAnsi" w:hAnsiTheme="minorHAnsi" w:cstheme="minorHAnsi"/>
                <w:sz w:val="22"/>
              </w:rPr>
              <w:t xml:space="preserve"> &gt;/= </w:t>
            </w:r>
            <w:r>
              <w:rPr>
                <w:rFonts w:asciiTheme="minorHAnsi" w:hAnsiTheme="minorHAnsi" w:cstheme="minorHAnsi"/>
                <w:sz w:val="22"/>
              </w:rPr>
              <w:t>50</w:t>
            </w:r>
            <w:r w:rsidR="00A32EB2" w:rsidRPr="00181486">
              <w:rPr>
                <w:rFonts w:asciiTheme="minorHAnsi" w:hAnsiTheme="minorHAnsi" w:cstheme="minorHAnsi"/>
                <w:sz w:val="22"/>
              </w:rPr>
              <w:t xml:space="preserve"> years </w:t>
            </w:r>
          </w:p>
          <w:p w14:paraId="50C22CD5" w14:textId="417E8EB2" w:rsidR="00181486" w:rsidRPr="00181486" w:rsidRDefault="00181486" w:rsidP="00A32EB2">
            <w:pPr>
              <w:rPr>
                <w:rFonts w:asciiTheme="minorHAnsi" w:hAnsiTheme="minorHAnsi" w:cstheme="minorHAnsi"/>
                <w:sz w:val="22"/>
              </w:rPr>
            </w:pPr>
          </w:p>
        </w:tc>
        <w:tc>
          <w:tcPr>
            <w:tcW w:w="4680" w:type="dxa"/>
            <w:hideMark/>
          </w:tcPr>
          <w:p w14:paraId="443ED5AC" w14:textId="4847DFEA" w:rsidR="00A32EB2" w:rsidRPr="00181486" w:rsidRDefault="00C548FC" w:rsidP="00A32EB2">
            <w:pPr>
              <w:rPr>
                <w:rFonts w:asciiTheme="minorHAnsi" w:hAnsiTheme="minorHAnsi" w:cstheme="minorHAnsi"/>
                <w:sz w:val="22"/>
              </w:rPr>
            </w:pPr>
            <w:r>
              <w:rPr>
                <w:rFonts w:asciiTheme="minorHAnsi" w:hAnsiTheme="minorHAnsi" w:cstheme="minorHAnsi"/>
                <w:sz w:val="22"/>
              </w:rPr>
              <w:t>Adults</w:t>
            </w:r>
            <w:r w:rsidR="00A32EB2" w:rsidRPr="00181486">
              <w:rPr>
                <w:rFonts w:asciiTheme="minorHAnsi" w:hAnsiTheme="minorHAnsi" w:cstheme="minorHAnsi"/>
                <w:sz w:val="22"/>
              </w:rPr>
              <w:t xml:space="preserve"> &gt;/= </w:t>
            </w:r>
            <w:r>
              <w:rPr>
                <w:rFonts w:asciiTheme="minorHAnsi" w:hAnsiTheme="minorHAnsi" w:cstheme="minorHAnsi"/>
                <w:sz w:val="22"/>
              </w:rPr>
              <w:t>50</w:t>
            </w:r>
            <w:r w:rsidR="00A32EB2" w:rsidRPr="00181486">
              <w:rPr>
                <w:rFonts w:asciiTheme="minorHAnsi" w:hAnsiTheme="minorHAnsi" w:cstheme="minorHAnsi"/>
                <w:sz w:val="22"/>
              </w:rPr>
              <w:t xml:space="preserve"> years</w:t>
            </w:r>
            <w:r>
              <w:rPr>
                <w:rFonts w:asciiTheme="minorHAnsi" w:hAnsiTheme="minorHAnsi" w:cstheme="minorHAnsi"/>
                <w:sz w:val="22"/>
              </w:rPr>
              <w:t xml:space="preserve"> </w:t>
            </w:r>
            <w:r w:rsidR="00A32EB2" w:rsidRPr="00181486">
              <w:rPr>
                <w:rFonts w:asciiTheme="minorHAnsi" w:hAnsiTheme="minorHAnsi" w:cstheme="minorHAnsi"/>
                <w:sz w:val="22"/>
              </w:rPr>
              <w:t xml:space="preserve"> </w:t>
            </w:r>
            <w:r>
              <w:rPr>
                <w:rFonts w:asciiTheme="minorHAnsi" w:hAnsiTheme="minorHAnsi" w:cstheme="minorHAnsi"/>
                <w:sz w:val="22"/>
              </w:rPr>
              <w:t>*</w:t>
            </w:r>
          </w:p>
        </w:tc>
      </w:tr>
      <w:tr w:rsidR="00A32EB2" w:rsidRPr="00181486" w14:paraId="2BD34127" w14:textId="77777777" w:rsidTr="004A7E76">
        <w:trPr>
          <w:cnfStyle w:val="000000100000" w:firstRow="0" w:lastRow="0" w:firstColumn="0" w:lastColumn="0" w:oddVBand="0" w:evenVBand="0" w:oddHBand="1" w:evenHBand="0" w:firstRowFirstColumn="0" w:firstRowLastColumn="0" w:lastRowFirstColumn="0" w:lastRowLastColumn="0"/>
          <w:trHeight w:val="288"/>
        </w:trPr>
        <w:tc>
          <w:tcPr>
            <w:tcW w:w="4680" w:type="dxa"/>
            <w:hideMark/>
          </w:tcPr>
          <w:p w14:paraId="199F85FF" w14:textId="6E9E1891" w:rsidR="00181486" w:rsidRPr="00181486" w:rsidRDefault="00C548FC" w:rsidP="00A32EB2">
            <w:pPr>
              <w:rPr>
                <w:rFonts w:asciiTheme="minorHAnsi" w:hAnsiTheme="minorHAnsi" w:cstheme="minorHAnsi"/>
                <w:sz w:val="22"/>
              </w:rPr>
            </w:pPr>
            <w:r w:rsidRPr="00C548FC">
              <w:rPr>
                <w:rFonts w:asciiTheme="minorHAnsi" w:hAnsiTheme="minorHAnsi" w:cstheme="minorHAnsi"/>
                <w:sz w:val="22"/>
              </w:rPr>
              <w:t>Taking methotrexate without adequate control of symptoms</w:t>
            </w:r>
          </w:p>
        </w:tc>
        <w:tc>
          <w:tcPr>
            <w:tcW w:w="4680" w:type="dxa"/>
            <w:hideMark/>
          </w:tcPr>
          <w:p w14:paraId="17E4490D" w14:textId="1C01B021" w:rsidR="00A32EB2" w:rsidRPr="00181486" w:rsidRDefault="00C548FC" w:rsidP="00A32EB2">
            <w:pPr>
              <w:rPr>
                <w:rFonts w:asciiTheme="minorHAnsi" w:hAnsiTheme="minorHAnsi" w:cstheme="minorHAnsi"/>
                <w:sz w:val="22"/>
              </w:rPr>
            </w:pPr>
            <w:r>
              <w:rPr>
                <w:rFonts w:asciiTheme="minorHAnsi" w:hAnsiTheme="minorHAnsi" w:cstheme="minorHAnsi"/>
                <w:sz w:val="22"/>
              </w:rPr>
              <w:t>At least one record of prior exposure to methotrexate *</w:t>
            </w:r>
          </w:p>
        </w:tc>
      </w:tr>
      <w:tr w:rsidR="00A32EB2" w:rsidRPr="00181486" w14:paraId="706DB701" w14:textId="77777777" w:rsidTr="004A7E76">
        <w:trPr>
          <w:trHeight w:val="576"/>
        </w:trPr>
        <w:tc>
          <w:tcPr>
            <w:tcW w:w="4680" w:type="dxa"/>
            <w:hideMark/>
          </w:tcPr>
          <w:p w14:paraId="62774F4E" w14:textId="39847300" w:rsidR="00181486" w:rsidRPr="00181486" w:rsidRDefault="00C548FC" w:rsidP="00A32EB2">
            <w:pPr>
              <w:rPr>
                <w:rFonts w:asciiTheme="minorHAnsi" w:hAnsiTheme="minorHAnsi" w:cstheme="minorHAnsi"/>
                <w:sz w:val="22"/>
              </w:rPr>
            </w:pPr>
            <w:r w:rsidRPr="00C548FC">
              <w:rPr>
                <w:rFonts w:asciiTheme="minorHAnsi" w:hAnsiTheme="minorHAnsi" w:cstheme="minorHAnsi"/>
                <w:sz w:val="22"/>
              </w:rPr>
              <w:t>Have at least one cardiovascular risk factor (</w:t>
            </w:r>
            <w:proofErr w:type="spellStart"/>
            <w:r w:rsidRPr="00C548FC">
              <w:rPr>
                <w:rFonts w:asciiTheme="minorHAnsi" w:hAnsiTheme="minorHAnsi" w:cstheme="minorHAnsi"/>
                <w:sz w:val="22"/>
              </w:rPr>
              <w:t>eg</w:t>
            </w:r>
            <w:proofErr w:type="spellEnd"/>
            <w:r w:rsidRPr="00C548FC">
              <w:rPr>
                <w:rFonts w:asciiTheme="minorHAnsi" w:hAnsiTheme="minorHAnsi" w:cstheme="minorHAnsi"/>
                <w:sz w:val="22"/>
              </w:rPr>
              <w:t>, current smoker, high blood pressure, high cholesterol levels, diabetes mellitus, history of heart attack, family history of coronary heart disease, extra-articular RA disease)</w:t>
            </w:r>
          </w:p>
        </w:tc>
        <w:tc>
          <w:tcPr>
            <w:tcW w:w="4680" w:type="dxa"/>
            <w:hideMark/>
          </w:tcPr>
          <w:p w14:paraId="162A50E2" w14:textId="53C147BF" w:rsidR="00A32EB2" w:rsidRPr="00181486" w:rsidRDefault="00C548FC" w:rsidP="00A32EB2">
            <w:pPr>
              <w:rPr>
                <w:rFonts w:asciiTheme="minorHAnsi" w:hAnsiTheme="minorHAnsi" w:cstheme="minorHAnsi"/>
                <w:sz w:val="22"/>
              </w:rPr>
            </w:pPr>
            <w:r>
              <w:rPr>
                <w:rFonts w:asciiTheme="minorHAnsi" w:hAnsiTheme="minorHAnsi" w:cstheme="minorHAnsi"/>
                <w:sz w:val="22"/>
              </w:rPr>
              <w:t>At least one condition record for hypertension, hyperli</w:t>
            </w:r>
            <w:ins w:id="71" w:author="Wang, Runsheng" w:date="2019-03-17T21:59:00Z">
              <w:r w:rsidR="00374C1B">
                <w:rPr>
                  <w:rFonts w:asciiTheme="minorHAnsi" w:hAnsiTheme="minorHAnsi" w:cstheme="minorHAnsi"/>
                  <w:sz w:val="22"/>
                </w:rPr>
                <w:t>pid</w:t>
              </w:r>
            </w:ins>
            <w:del w:id="72" w:author="Wang, Runsheng" w:date="2019-03-17T21:59:00Z">
              <w:r w:rsidDel="00374C1B">
                <w:rPr>
                  <w:rFonts w:asciiTheme="minorHAnsi" w:hAnsiTheme="minorHAnsi" w:cstheme="minorHAnsi"/>
                  <w:sz w:val="22"/>
                </w:rPr>
                <w:delText>d</w:delText>
              </w:r>
            </w:del>
            <w:r>
              <w:rPr>
                <w:rFonts w:asciiTheme="minorHAnsi" w:hAnsiTheme="minorHAnsi" w:cstheme="minorHAnsi"/>
                <w:sz w:val="22"/>
              </w:rPr>
              <w:t xml:space="preserve">emia, diabetes mellitus, or myocardial infarction prior to index exposure or at least one record suggesting current smoker status * </w:t>
            </w:r>
          </w:p>
        </w:tc>
      </w:tr>
      <w:tr w:rsidR="00A32EB2" w:rsidRPr="00181486" w14:paraId="7ACA9D7B" w14:textId="77777777" w:rsidTr="004A7E76">
        <w:trPr>
          <w:cnfStyle w:val="000000100000" w:firstRow="0" w:lastRow="0" w:firstColumn="0" w:lastColumn="0" w:oddVBand="0" w:evenVBand="0" w:oddHBand="1" w:evenHBand="0" w:firstRowFirstColumn="0" w:firstRowLastColumn="0" w:lastRowFirstColumn="0" w:lastRowLastColumn="0"/>
          <w:trHeight w:val="288"/>
        </w:trPr>
        <w:tc>
          <w:tcPr>
            <w:tcW w:w="4680" w:type="dxa"/>
            <w:hideMark/>
          </w:tcPr>
          <w:p w14:paraId="3C129773" w14:textId="5C911289" w:rsidR="00181486" w:rsidRPr="00181486" w:rsidRDefault="00C548FC" w:rsidP="00A32EB2">
            <w:pPr>
              <w:rPr>
                <w:rFonts w:asciiTheme="minorHAnsi" w:hAnsiTheme="minorHAnsi" w:cstheme="minorHAnsi"/>
                <w:sz w:val="22"/>
              </w:rPr>
            </w:pPr>
            <w:r>
              <w:rPr>
                <w:rFonts w:asciiTheme="minorHAnsi" w:hAnsiTheme="minorHAnsi" w:cstheme="minorHAnsi"/>
                <w:sz w:val="22"/>
              </w:rPr>
              <w:t xml:space="preserve">No </w:t>
            </w:r>
            <w:r w:rsidRPr="00C548FC">
              <w:rPr>
                <w:rFonts w:asciiTheme="minorHAnsi" w:hAnsiTheme="minorHAnsi" w:cstheme="minorHAnsi"/>
                <w:sz w:val="22"/>
              </w:rPr>
              <w:t>Current or recent infection</w:t>
            </w:r>
          </w:p>
        </w:tc>
        <w:tc>
          <w:tcPr>
            <w:tcW w:w="4680" w:type="dxa"/>
            <w:hideMark/>
          </w:tcPr>
          <w:p w14:paraId="3048FACF" w14:textId="0C57976E" w:rsidR="00A32EB2" w:rsidRPr="00181486" w:rsidRDefault="00C548FC" w:rsidP="00A32EB2">
            <w:pPr>
              <w:rPr>
                <w:rFonts w:asciiTheme="minorHAnsi" w:hAnsiTheme="minorHAnsi" w:cstheme="minorHAnsi"/>
                <w:sz w:val="22"/>
              </w:rPr>
            </w:pPr>
            <w:r>
              <w:rPr>
                <w:rFonts w:asciiTheme="minorHAnsi" w:hAnsiTheme="minorHAnsi" w:cstheme="minorHAnsi"/>
                <w:sz w:val="22"/>
              </w:rPr>
              <w:t>At least one condition record of infection on or in prior 60 days from index exposure</w:t>
            </w:r>
            <w:r w:rsidR="005B093C">
              <w:rPr>
                <w:rFonts w:asciiTheme="minorHAnsi" w:hAnsiTheme="minorHAnsi" w:cstheme="minorHAnsi"/>
                <w:sz w:val="22"/>
              </w:rPr>
              <w:t xml:space="preserve"> *</w:t>
            </w:r>
          </w:p>
        </w:tc>
      </w:tr>
      <w:tr w:rsidR="00A32EB2" w:rsidRPr="00181486" w14:paraId="1CE59BBF" w14:textId="77777777" w:rsidTr="004A7E76">
        <w:trPr>
          <w:trHeight w:val="288"/>
        </w:trPr>
        <w:tc>
          <w:tcPr>
            <w:tcW w:w="4680" w:type="dxa"/>
            <w:hideMark/>
          </w:tcPr>
          <w:p w14:paraId="4A08600F" w14:textId="10CFD461" w:rsidR="00181486" w:rsidRPr="00181486" w:rsidRDefault="00C548FC" w:rsidP="00A32EB2">
            <w:pPr>
              <w:rPr>
                <w:rFonts w:asciiTheme="minorHAnsi" w:hAnsiTheme="minorHAnsi" w:cstheme="minorHAnsi"/>
                <w:sz w:val="22"/>
              </w:rPr>
            </w:pPr>
            <w:r>
              <w:rPr>
                <w:rFonts w:asciiTheme="minorHAnsi" w:hAnsiTheme="minorHAnsi" w:cstheme="minorHAnsi"/>
                <w:sz w:val="22"/>
              </w:rPr>
              <w:t xml:space="preserve">No </w:t>
            </w:r>
            <w:r w:rsidRPr="00C548FC">
              <w:rPr>
                <w:rFonts w:asciiTheme="minorHAnsi" w:hAnsiTheme="minorHAnsi" w:cstheme="minorHAnsi"/>
                <w:sz w:val="22"/>
              </w:rPr>
              <w:t>Clinically significant laboratory abnormalities</w:t>
            </w:r>
          </w:p>
        </w:tc>
        <w:tc>
          <w:tcPr>
            <w:tcW w:w="4680" w:type="dxa"/>
            <w:hideMark/>
          </w:tcPr>
          <w:p w14:paraId="3E59FA56" w14:textId="190DDEF2" w:rsidR="00A32EB2" w:rsidRPr="00181486" w:rsidRDefault="00C548FC" w:rsidP="00A32EB2">
            <w:pPr>
              <w:rPr>
                <w:rFonts w:asciiTheme="minorHAnsi" w:hAnsiTheme="minorHAnsi" w:cstheme="minorHAnsi"/>
                <w:sz w:val="22"/>
              </w:rPr>
            </w:pPr>
            <w:commentRangeStart w:id="73"/>
            <w:r>
              <w:rPr>
                <w:rFonts w:asciiTheme="minorHAnsi" w:hAnsiTheme="minorHAnsi" w:cstheme="minorHAnsi"/>
                <w:sz w:val="22"/>
              </w:rPr>
              <w:t>Exactly zero measurement records with numeric value outside normal range on or in 60 days prior to index exposure *</w:t>
            </w:r>
            <w:commentRangeEnd w:id="73"/>
            <w:r w:rsidR="005E4405">
              <w:rPr>
                <w:rStyle w:val="CommentReference"/>
                <w:rFonts w:ascii="Calibri" w:eastAsia="Calibri" w:hAnsi="Calibri" w:cs="Calibri"/>
                <w:color w:val="000000"/>
              </w:rPr>
              <w:commentReference w:id="73"/>
            </w:r>
          </w:p>
        </w:tc>
      </w:tr>
      <w:tr w:rsidR="00A32EB2" w:rsidRPr="00181486" w14:paraId="56216147" w14:textId="77777777" w:rsidTr="004A7E76">
        <w:trPr>
          <w:cnfStyle w:val="000000100000" w:firstRow="0" w:lastRow="0" w:firstColumn="0" w:lastColumn="0" w:oddVBand="0" w:evenVBand="0" w:oddHBand="1" w:evenHBand="0" w:firstRowFirstColumn="0" w:firstRowLastColumn="0" w:lastRowFirstColumn="0" w:lastRowLastColumn="0"/>
          <w:trHeight w:val="288"/>
        </w:trPr>
        <w:tc>
          <w:tcPr>
            <w:tcW w:w="4680" w:type="dxa"/>
            <w:hideMark/>
          </w:tcPr>
          <w:p w14:paraId="43C597CC" w14:textId="7337B6C4" w:rsidR="00A32EB2" w:rsidRDefault="00C548FC" w:rsidP="00A32EB2">
            <w:pPr>
              <w:rPr>
                <w:rFonts w:asciiTheme="minorHAnsi" w:hAnsiTheme="minorHAnsi" w:cstheme="minorHAnsi"/>
                <w:sz w:val="22"/>
              </w:rPr>
            </w:pPr>
            <w:r>
              <w:rPr>
                <w:rFonts w:asciiTheme="minorHAnsi" w:hAnsiTheme="minorHAnsi" w:cstheme="minorHAnsi"/>
                <w:sz w:val="22"/>
              </w:rPr>
              <w:t>No Pregnancy</w:t>
            </w:r>
          </w:p>
          <w:p w14:paraId="2F94B472" w14:textId="5807F16C" w:rsidR="00181486" w:rsidRPr="00181486" w:rsidRDefault="00181486" w:rsidP="00A32EB2">
            <w:pPr>
              <w:rPr>
                <w:rFonts w:asciiTheme="minorHAnsi" w:hAnsiTheme="minorHAnsi" w:cstheme="minorHAnsi"/>
                <w:sz w:val="22"/>
              </w:rPr>
            </w:pPr>
          </w:p>
        </w:tc>
        <w:tc>
          <w:tcPr>
            <w:tcW w:w="4680" w:type="dxa"/>
            <w:hideMark/>
          </w:tcPr>
          <w:p w14:paraId="76DB4CE2" w14:textId="544F0BB0" w:rsidR="006334CD" w:rsidRPr="00181486" w:rsidRDefault="00C548FC" w:rsidP="00A32EB2">
            <w:pPr>
              <w:rPr>
                <w:rFonts w:asciiTheme="minorHAnsi" w:hAnsiTheme="minorHAnsi" w:cstheme="minorHAnsi"/>
                <w:sz w:val="22"/>
              </w:rPr>
            </w:pPr>
            <w:commentRangeStart w:id="74"/>
            <w:r>
              <w:rPr>
                <w:rFonts w:asciiTheme="minorHAnsi" w:hAnsiTheme="minorHAnsi" w:cstheme="minorHAnsi"/>
                <w:sz w:val="22"/>
              </w:rPr>
              <w:t>Exactly zero condition, procedure, measurement or observation records indicating pregnancy in 270 days before to 90 days after index exposure *</w:t>
            </w:r>
            <w:commentRangeEnd w:id="74"/>
            <w:r w:rsidR="005E4405">
              <w:rPr>
                <w:rStyle w:val="CommentReference"/>
                <w:rFonts w:ascii="Calibri" w:eastAsia="Calibri" w:hAnsi="Calibri" w:cs="Calibri"/>
                <w:color w:val="000000"/>
              </w:rPr>
              <w:commentReference w:id="74"/>
            </w:r>
          </w:p>
        </w:tc>
      </w:tr>
      <w:tr w:rsidR="006334CD" w:rsidRPr="00181486" w14:paraId="18333D2E" w14:textId="77777777" w:rsidTr="004A7E76">
        <w:trPr>
          <w:trHeight w:val="288"/>
          <w:ins w:id="75" w:author="Wang, Runsheng" w:date="2019-03-16T00:00:00Z"/>
        </w:trPr>
        <w:tc>
          <w:tcPr>
            <w:tcW w:w="4680" w:type="dxa"/>
          </w:tcPr>
          <w:p w14:paraId="3619FE47" w14:textId="77777777" w:rsidR="006334CD" w:rsidRDefault="006334CD" w:rsidP="00A32EB2">
            <w:pPr>
              <w:rPr>
                <w:ins w:id="76" w:author="Wang, Runsheng" w:date="2019-03-16T00:00:00Z"/>
                <w:rFonts w:asciiTheme="minorHAnsi" w:hAnsiTheme="minorHAnsi" w:cstheme="minorHAnsi"/>
              </w:rPr>
            </w:pPr>
          </w:p>
        </w:tc>
        <w:tc>
          <w:tcPr>
            <w:tcW w:w="4680" w:type="dxa"/>
          </w:tcPr>
          <w:p w14:paraId="1E3CA92F" w14:textId="69F9B7CA" w:rsidR="006334CD" w:rsidRDefault="006334CD" w:rsidP="00A32EB2">
            <w:pPr>
              <w:rPr>
                <w:ins w:id="77" w:author="Wang, Runsheng" w:date="2019-03-16T00:00:00Z"/>
                <w:rFonts w:asciiTheme="minorHAnsi" w:hAnsiTheme="minorHAnsi" w:cstheme="minorHAnsi"/>
              </w:rPr>
            </w:pPr>
            <w:ins w:id="78" w:author="Wang, Runsheng" w:date="2019-03-16T00:00:00Z">
              <w:r>
                <w:rPr>
                  <w:rFonts w:asciiTheme="minorHAnsi" w:hAnsiTheme="minorHAnsi" w:cstheme="minorHAnsi"/>
                </w:rPr>
                <w:t xml:space="preserve">Add an exclusion </w:t>
              </w:r>
            </w:ins>
            <w:ins w:id="79" w:author="Wang, Runsheng" w:date="2019-03-16T00:03:00Z">
              <w:r>
                <w:rPr>
                  <w:rFonts w:asciiTheme="minorHAnsi" w:hAnsiTheme="minorHAnsi" w:cstheme="minorHAnsi"/>
                </w:rPr>
                <w:t>code set (</w:t>
              </w:r>
            </w:ins>
            <w:ins w:id="80" w:author="Wang, Runsheng" w:date="2019-03-16T00:22:00Z">
              <w:r>
                <w:rPr>
                  <w:rFonts w:asciiTheme="minorHAnsi" w:hAnsiTheme="minorHAnsi" w:cstheme="minorHAnsi"/>
                </w:rPr>
                <w:t>code set 2</w:t>
              </w:r>
            </w:ins>
            <w:ins w:id="81" w:author="Wang, Runsheng" w:date="2019-03-16T00:03:00Z">
              <w:r>
                <w:rPr>
                  <w:rFonts w:asciiTheme="minorHAnsi" w:hAnsiTheme="minorHAnsi" w:cstheme="minorHAnsi"/>
                </w:rPr>
                <w:t>)</w:t>
              </w:r>
            </w:ins>
            <w:ins w:id="82" w:author="Wang, Runsheng" w:date="2019-03-16T00:00:00Z">
              <w:r>
                <w:rPr>
                  <w:rFonts w:asciiTheme="minorHAnsi" w:hAnsiTheme="minorHAnsi" w:cstheme="minorHAnsi"/>
                </w:rPr>
                <w:t xml:space="preserve">: </w:t>
              </w:r>
            </w:ins>
            <w:ins w:id="83" w:author="Wang, Runsheng" w:date="2019-03-16T00:01:00Z">
              <w:r>
                <w:rPr>
                  <w:rFonts w:asciiTheme="minorHAnsi" w:hAnsiTheme="minorHAnsi" w:cstheme="minorHAnsi"/>
                </w:rPr>
                <w:t>at least one code for any of the following conditions</w:t>
              </w:r>
            </w:ins>
            <w:ins w:id="84" w:author="Wang, Runsheng" w:date="2019-03-16T00:03:00Z">
              <w:r>
                <w:rPr>
                  <w:rFonts w:asciiTheme="minorHAnsi" w:hAnsiTheme="minorHAnsi" w:cstheme="minorHAnsi"/>
                </w:rPr>
                <w:t xml:space="preserve"> during the 6-month run in period</w:t>
              </w:r>
            </w:ins>
            <w:ins w:id="85" w:author="Wang, Runsheng" w:date="2019-03-16T00:01:00Z">
              <w:r>
                <w:rPr>
                  <w:rFonts w:asciiTheme="minorHAnsi" w:hAnsiTheme="minorHAnsi" w:cstheme="minorHAnsi"/>
                </w:rPr>
                <w:t xml:space="preserve">: psoriasis, psoriatic arthritis, ankylosing spondylitis, </w:t>
              </w:r>
              <w:proofErr w:type="spellStart"/>
              <w:r>
                <w:rPr>
                  <w:rFonts w:asciiTheme="minorHAnsi" w:hAnsiTheme="minorHAnsi" w:cstheme="minorHAnsi"/>
                </w:rPr>
                <w:t>crohn’s</w:t>
              </w:r>
              <w:proofErr w:type="spellEnd"/>
              <w:r>
                <w:rPr>
                  <w:rFonts w:asciiTheme="minorHAnsi" w:hAnsiTheme="minorHAnsi" w:cstheme="minorHAnsi"/>
                </w:rPr>
                <w:t xml:space="preserve"> disease, ulcerative colitis</w:t>
              </w:r>
            </w:ins>
            <w:ins w:id="86" w:author="Wang, Runsheng" w:date="2019-03-16T00:02:00Z">
              <w:r>
                <w:rPr>
                  <w:rFonts w:asciiTheme="minorHAnsi" w:hAnsiTheme="minorHAnsi" w:cstheme="minorHAnsi"/>
                </w:rPr>
                <w:t xml:space="preserve"> (any approved indications for </w:t>
              </w:r>
              <w:commentRangeStart w:id="87"/>
              <w:r>
                <w:rPr>
                  <w:rFonts w:asciiTheme="minorHAnsi" w:hAnsiTheme="minorHAnsi" w:cstheme="minorHAnsi"/>
                </w:rPr>
                <w:t>TNFi and TOFA</w:t>
              </w:r>
              <w:commentRangeEnd w:id="87"/>
              <w:r>
                <w:rPr>
                  <w:rStyle w:val="CommentReference"/>
                  <w:rFonts w:ascii="Calibri" w:eastAsia="Calibri" w:hAnsi="Calibri" w:cs="Calibri"/>
                  <w:color w:val="000000"/>
                </w:rPr>
                <w:commentReference w:id="87"/>
              </w:r>
              <w:r>
                <w:rPr>
                  <w:rFonts w:asciiTheme="minorHAnsi" w:hAnsiTheme="minorHAnsi" w:cstheme="minorHAnsi"/>
                </w:rPr>
                <w:t>)</w:t>
              </w:r>
            </w:ins>
          </w:p>
        </w:tc>
      </w:tr>
    </w:tbl>
    <w:p w14:paraId="5B66B312" w14:textId="5D2187BA" w:rsidR="00A32EB2" w:rsidRDefault="00A32EB2" w:rsidP="005513D1">
      <w:pPr>
        <w:rPr>
          <w:ins w:id="88" w:author="Wang, Runsheng" w:date="2019-03-16T00:04:00Z"/>
          <w:rFonts w:asciiTheme="minorHAnsi" w:eastAsia="Roboto" w:hAnsiTheme="minorHAnsi" w:cstheme="minorHAnsi"/>
          <w:color w:val="333333"/>
          <w:highlight w:val="white"/>
        </w:rPr>
      </w:pPr>
    </w:p>
    <w:p w14:paraId="6A60CE5F" w14:textId="55F061DA" w:rsidR="006334CD" w:rsidRDefault="006334CD" w:rsidP="005513D1">
      <w:pPr>
        <w:rPr>
          <w:rFonts w:asciiTheme="minorHAnsi" w:eastAsia="Roboto" w:hAnsiTheme="minorHAnsi" w:cstheme="minorHAnsi"/>
          <w:color w:val="333333"/>
          <w:highlight w:val="white"/>
        </w:rPr>
      </w:pPr>
      <w:ins w:id="89" w:author="Wang, Runsheng" w:date="2019-03-16T00:05:00Z">
        <w:r>
          <w:rPr>
            <w:rFonts w:asciiTheme="minorHAnsi" w:eastAsia="Roboto" w:hAnsiTheme="minorHAnsi" w:cstheme="minorHAnsi"/>
            <w:color w:val="333333"/>
            <w:highlight w:val="white"/>
          </w:rPr>
          <w:t xml:space="preserve">Index date is the first date that </w:t>
        </w:r>
      </w:ins>
      <w:ins w:id="90" w:author="Wang, Runsheng" w:date="2019-03-16T00:06:00Z">
        <w:r>
          <w:rPr>
            <w:rFonts w:asciiTheme="minorHAnsi" w:eastAsia="Roboto" w:hAnsiTheme="minorHAnsi" w:cstheme="minorHAnsi"/>
            <w:color w:val="333333"/>
            <w:highlight w:val="white"/>
          </w:rPr>
          <w:t xml:space="preserve">either ADA, ETN, or TOFA was prescribed.  </w:t>
        </w:r>
        <w:commentRangeStart w:id="91"/>
        <w:r>
          <w:rPr>
            <w:rFonts w:asciiTheme="minorHAnsi" w:eastAsia="Roboto" w:hAnsiTheme="minorHAnsi" w:cstheme="minorHAnsi"/>
            <w:color w:val="333333"/>
            <w:highlight w:val="white"/>
          </w:rPr>
          <w:t>Patient</w:t>
        </w:r>
      </w:ins>
      <w:commentRangeEnd w:id="91"/>
      <w:ins w:id="92" w:author="Wang, Runsheng" w:date="2019-03-16T00:07:00Z">
        <w:r>
          <w:rPr>
            <w:rStyle w:val="CommentReference"/>
          </w:rPr>
          <w:commentReference w:id="91"/>
        </w:r>
      </w:ins>
      <w:ins w:id="93" w:author="Wang, Runsheng" w:date="2019-03-16T00:06:00Z">
        <w:r>
          <w:rPr>
            <w:rFonts w:asciiTheme="minorHAnsi" w:eastAsia="Roboto" w:hAnsiTheme="minorHAnsi" w:cstheme="minorHAnsi"/>
            <w:color w:val="333333"/>
            <w:highlight w:val="white"/>
          </w:rPr>
          <w:t xml:space="preserve"> needs to be continuously enrolled for at least 6 months </w:t>
        </w:r>
      </w:ins>
      <w:ins w:id="94" w:author="Wang, Runsheng" w:date="2019-03-16T00:07:00Z">
        <w:r>
          <w:rPr>
            <w:rFonts w:asciiTheme="minorHAnsi" w:eastAsia="Roboto" w:hAnsiTheme="minorHAnsi" w:cstheme="minorHAnsi"/>
            <w:color w:val="333333"/>
            <w:highlight w:val="white"/>
          </w:rPr>
          <w:t xml:space="preserve">prior to the index date.  </w:t>
        </w:r>
      </w:ins>
      <w:ins w:id="95" w:author="Wang, Runsheng" w:date="2019-03-16T00:12:00Z">
        <w:r>
          <w:rPr>
            <w:rFonts w:asciiTheme="minorHAnsi" w:eastAsia="Roboto" w:hAnsiTheme="minorHAnsi" w:cstheme="minorHAnsi"/>
            <w:color w:val="333333"/>
            <w:highlight w:val="white"/>
          </w:rPr>
          <w:t>Patients are followed until they 1) meet the primary endpoint by having MACE; 2) exit the data source</w:t>
        </w:r>
      </w:ins>
      <w:ins w:id="96" w:author="Wang, Runsheng" w:date="2019-03-16T00:13:00Z">
        <w:r>
          <w:rPr>
            <w:rFonts w:asciiTheme="minorHAnsi" w:eastAsia="Roboto" w:hAnsiTheme="minorHAnsi" w:cstheme="minorHAnsi"/>
            <w:color w:val="333333"/>
            <w:highlight w:val="white"/>
          </w:rPr>
          <w:t xml:space="preserve"> (censored)</w:t>
        </w:r>
      </w:ins>
      <w:ins w:id="97" w:author="Wang, Runsheng" w:date="2019-03-16T00:12:00Z">
        <w:r>
          <w:rPr>
            <w:rFonts w:asciiTheme="minorHAnsi" w:eastAsia="Roboto" w:hAnsiTheme="minorHAnsi" w:cstheme="minorHAnsi"/>
            <w:color w:val="333333"/>
            <w:highlight w:val="white"/>
          </w:rPr>
          <w:t>;</w:t>
        </w:r>
      </w:ins>
      <w:ins w:id="98" w:author="Wang, Runsheng" w:date="2019-03-16T00:13:00Z">
        <w:r>
          <w:rPr>
            <w:rFonts w:asciiTheme="minorHAnsi" w:eastAsia="Roboto" w:hAnsiTheme="minorHAnsi" w:cstheme="minorHAnsi"/>
            <w:color w:val="333333"/>
            <w:highlight w:val="white"/>
          </w:rPr>
          <w:t xml:space="preserve"> 3)discontinuation of the drug (defined by either a different biologic was prescribed), or </w:t>
        </w:r>
        <w:commentRangeStart w:id="99"/>
        <w:r>
          <w:rPr>
            <w:rFonts w:asciiTheme="minorHAnsi" w:eastAsia="Roboto" w:hAnsiTheme="minorHAnsi" w:cstheme="minorHAnsi"/>
            <w:color w:val="333333"/>
            <w:highlight w:val="white"/>
          </w:rPr>
          <w:t>60-90 days</w:t>
        </w:r>
      </w:ins>
      <w:commentRangeEnd w:id="99"/>
      <w:ins w:id="100" w:author="Wang, Runsheng" w:date="2019-03-16T00:15:00Z">
        <w:r>
          <w:rPr>
            <w:rStyle w:val="CommentReference"/>
          </w:rPr>
          <w:commentReference w:id="99"/>
        </w:r>
      </w:ins>
      <w:ins w:id="101" w:author="Wang, Runsheng" w:date="2019-03-16T00:13:00Z">
        <w:r>
          <w:rPr>
            <w:rFonts w:asciiTheme="minorHAnsi" w:eastAsia="Roboto" w:hAnsiTheme="minorHAnsi" w:cstheme="minorHAnsi"/>
            <w:color w:val="333333"/>
            <w:highlight w:val="white"/>
          </w:rPr>
          <w:t xml:space="preserve"> after </w:t>
        </w:r>
      </w:ins>
      <w:ins w:id="102" w:author="Wang, Runsheng" w:date="2019-03-16T00:14:00Z">
        <w:r>
          <w:rPr>
            <w:rFonts w:asciiTheme="minorHAnsi" w:eastAsia="Roboto" w:hAnsiTheme="minorHAnsi" w:cstheme="minorHAnsi"/>
            <w:color w:val="333333"/>
            <w:highlight w:val="white"/>
          </w:rPr>
          <w:t>the last dispense of study drugs (</w:t>
        </w:r>
      </w:ins>
      <w:ins w:id="103" w:author="Wang, Runsheng" w:date="2019-03-16T00:15:00Z">
        <w:r>
          <w:rPr>
            <w:rFonts w:asciiTheme="minorHAnsi" w:eastAsia="Roboto" w:hAnsiTheme="minorHAnsi" w:cstheme="minorHAnsi"/>
            <w:color w:val="333333"/>
            <w:highlight w:val="white"/>
          </w:rPr>
          <w:t>censored</w:t>
        </w:r>
      </w:ins>
      <w:ins w:id="104" w:author="Wang, Runsheng" w:date="2019-03-16T00:14:00Z">
        <w:r>
          <w:rPr>
            <w:rFonts w:asciiTheme="minorHAnsi" w:eastAsia="Roboto" w:hAnsiTheme="minorHAnsi" w:cstheme="minorHAnsi"/>
            <w:color w:val="333333"/>
            <w:highlight w:val="white"/>
          </w:rPr>
          <w:t xml:space="preserve">).  </w:t>
        </w:r>
      </w:ins>
    </w:p>
    <w:p w14:paraId="6D48891E" w14:textId="0038A4A5" w:rsidR="00543000" w:rsidRDefault="005B093C" w:rsidP="006454F2">
      <w:pPr>
        <w:pStyle w:val="BodyText12"/>
        <w:rPr>
          <w:highlight w:val="white"/>
        </w:rPr>
      </w:pPr>
      <w:r>
        <w:rPr>
          <w:highlight w:val="white"/>
        </w:rPr>
        <w:t>For the secondary analyses, the</w:t>
      </w:r>
      <w:r w:rsidR="00543000">
        <w:rPr>
          <w:highlight w:val="white"/>
        </w:rPr>
        <w:t xml:space="preserve"> criteria </w:t>
      </w:r>
      <w:r>
        <w:rPr>
          <w:highlight w:val="white"/>
        </w:rPr>
        <w:t xml:space="preserve">marked with a star (*) </w:t>
      </w:r>
      <w:r w:rsidR="00543000">
        <w:rPr>
          <w:highlight w:val="white"/>
        </w:rPr>
        <w:t>will be removed one at a time</w:t>
      </w:r>
      <w:r w:rsidR="00EC1245">
        <w:rPr>
          <w:highlight w:val="white"/>
        </w:rPr>
        <w:t>, starting with the last one,</w:t>
      </w:r>
      <w:r w:rsidR="00543000">
        <w:rPr>
          <w:highlight w:val="white"/>
        </w:rPr>
        <w:t xml:space="preserve"> to explore the </w:t>
      </w:r>
      <w:r w:rsidR="00D42284">
        <w:rPr>
          <w:highlight w:val="white"/>
        </w:rPr>
        <w:t>influence</w:t>
      </w:r>
      <w:r w:rsidR="00543000">
        <w:rPr>
          <w:highlight w:val="white"/>
        </w:rPr>
        <w:t xml:space="preserve"> of </w:t>
      </w:r>
      <w:r w:rsidR="00EC1245">
        <w:rPr>
          <w:highlight w:val="white"/>
        </w:rPr>
        <w:t>these restrictions on the estimated effect.</w:t>
      </w:r>
    </w:p>
    <w:p w14:paraId="3DA6558B" w14:textId="1229DFCA" w:rsidR="007F01D7" w:rsidRDefault="007F01D7" w:rsidP="006454F2">
      <w:pPr>
        <w:pStyle w:val="BodyText12"/>
        <w:rPr>
          <w:highlight w:val="white"/>
        </w:rPr>
      </w:pPr>
      <w:r>
        <w:rPr>
          <w:highlight w:val="white"/>
        </w:rPr>
        <w:t xml:space="preserve">Both cohorts were further restricted to those subjects whose index date was in the time period when both T and C were observed. </w:t>
      </w:r>
    </w:p>
    <w:p w14:paraId="57B20A2E" w14:textId="5E9515AC" w:rsidR="005513D1" w:rsidRDefault="00AA659A" w:rsidP="00EC2721">
      <w:pPr>
        <w:pStyle w:val="Heading2"/>
      </w:pPr>
      <w:bookmarkStart w:id="105" w:name="_Toc512777577"/>
      <w:commentRangeStart w:id="106"/>
      <w:r>
        <w:t>Exposures</w:t>
      </w:r>
      <w:commentRangeEnd w:id="106"/>
      <w:r w:rsidR="00C548FC">
        <w:rPr>
          <w:rStyle w:val="CommentReference"/>
          <w:rFonts w:ascii="Calibri" w:eastAsia="Calibri" w:hAnsi="Calibri" w:cs="Calibri"/>
          <w:b w:val="0"/>
          <w:color w:val="000000"/>
        </w:rPr>
        <w:commentReference w:id="106"/>
      </w:r>
      <w:bookmarkEnd w:id="105"/>
    </w:p>
    <w:p w14:paraId="05233D8F" w14:textId="73A1B602" w:rsidR="00303216" w:rsidRDefault="00A963A3" w:rsidP="005D6CFD">
      <w:pPr>
        <w:pStyle w:val="Heading3"/>
      </w:pPr>
      <w:bookmarkStart w:id="107" w:name="_Toc512777578"/>
      <w:bookmarkEnd w:id="54"/>
      <w:r>
        <w:t xml:space="preserve">Target: </w:t>
      </w:r>
      <w:r w:rsidR="00C548FC">
        <w:t>New users of tofacitinib with rheumatoid arthritis satisfying RCT criteria</w:t>
      </w:r>
      <w:bookmarkEnd w:id="107"/>
    </w:p>
    <w:p w14:paraId="05549A96" w14:textId="156703C1" w:rsidR="00FC745F" w:rsidRDefault="00FC745F">
      <w:r>
        <w:t>URL</w:t>
      </w:r>
      <w:r w:rsidR="005F1FE2">
        <w:t>:</w:t>
      </w:r>
      <w:r>
        <w:t xml:space="preserve"> </w:t>
      </w:r>
      <w:hyperlink r:id="rId13" w:anchor="/cohortdefinition/XXX" w:history="1">
        <w:r w:rsidR="00C548FC" w:rsidRPr="00E05432">
          <w:rPr>
            <w:rStyle w:val="Hyperlink"/>
          </w:rPr>
          <w:t>https://ohdsi.org/web/atlas/#/cohortdefinition/XXX</w:t>
        </w:r>
      </w:hyperlink>
      <w:r w:rsidR="005A6683">
        <w:t xml:space="preserve"> </w:t>
      </w:r>
    </w:p>
    <w:p w14:paraId="42494FE8" w14:textId="1C5AF643" w:rsidR="00C548FC" w:rsidRDefault="00C548FC" w:rsidP="00C548FC">
      <w:pPr>
        <w:pStyle w:val="Heading3"/>
      </w:pPr>
      <w:bookmarkStart w:id="108" w:name="_Toc512777579"/>
      <w:r>
        <w:t>Target: New users of adalimumab with rheumatoid arthritis satisfying RCT criteria</w:t>
      </w:r>
      <w:bookmarkEnd w:id="108"/>
    </w:p>
    <w:p w14:paraId="118B48BB" w14:textId="77777777" w:rsidR="00C548FC" w:rsidRDefault="00C548FC" w:rsidP="00C548FC">
      <w:r>
        <w:t xml:space="preserve">URL: </w:t>
      </w:r>
      <w:hyperlink r:id="rId14" w:anchor="/cohortdefinition/XXX" w:history="1">
        <w:r w:rsidRPr="00E05432">
          <w:rPr>
            <w:rStyle w:val="Hyperlink"/>
          </w:rPr>
          <w:t>https://ohdsi.org/web/atlas/#/cohortdefinition/XXX</w:t>
        </w:r>
      </w:hyperlink>
      <w:r>
        <w:t xml:space="preserve"> </w:t>
      </w:r>
    </w:p>
    <w:p w14:paraId="12ADA976" w14:textId="2C879401" w:rsidR="00C548FC" w:rsidRDefault="00C548FC" w:rsidP="00C548FC">
      <w:pPr>
        <w:pStyle w:val="Heading3"/>
      </w:pPr>
      <w:bookmarkStart w:id="109" w:name="_Toc512777580"/>
      <w:r>
        <w:t>Target: New users of etanercept with rheumatoid arthritis satisfying RCT criteria</w:t>
      </w:r>
      <w:bookmarkEnd w:id="109"/>
    </w:p>
    <w:p w14:paraId="2B4AC279" w14:textId="77777777" w:rsidR="00C548FC" w:rsidRDefault="00C548FC" w:rsidP="00C548FC">
      <w:r>
        <w:t xml:space="preserve">URL: </w:t>
      </w:r>
      <w:hyperlink r:id="rId15" w:anchor="/cohortdefinition/XXX" w:history="1">
        <w:r w:rsidRPr="00E05432">
          <w:rPr>
            <w:rStyle w:val="Hyperlink"/>
          </w:rPr>
          <w:t>https://ohdsi.org/web/atlas/#/cohortdefinition/XXX</w:t>
        </w:r>
      </w:hyperlink>
      <w:r>
        <w:t xml:space="preserve"> </w:t>
      </w:r>
    </w:p>
    <w:p w14:paraId="621AB553" w14:textId="7E1519A9" w:rsidR="00C548FC" w:rsidRDefault="00C548FC" w:rsidP="00C548FC">
      <w:pPr>
        <w:pStyle w:val="Heading3"/>
      </w:pPr>
      <w:bookmarkStart w:id="110" w:name="_Toc512777581"/>
      <w:r>
        <w:t>Target: New users of tofacitinib with rheumatoid arthritis</w:t>
      </w:r>
      <w:bookmarkEnd w:id="110"/>
      <w:r>
        <w:t xml:space="preserve"> </w:t>
      </w:r>
    </w:p>
    <w:p w14:paraId="35AB1EA0" w14:textId="77777777" w:rsidR="00C548FC" w:rsidRDefault="00C548FC" w:rsidP="00C548FC">
      <w:r>
        <w:t xml:space="preserve">URL: </w:t>
      </w:r>
      <w:hyperlink r:id="rId16" w:anchor="/cohortdefinition/XXX" w:history="1">
        <w:r w:rsidRPr="00E05432">
          <w:rPr>
            <w:rStyle w:val="Hyperlink"/>
          </w:rPr>
          <w:t>https://ohdsi.org/web/atlas/#/cohortdefinition/XXX</w:t>
        </w:r>
      </w:hyperlink>
      <w:r>
        <w:t xml:space="preserve"> </w:t>
      </w:r>
    </w:p>
    <w:p w14:paraId="00C2A211" w14:textId="659963B4" w:rsidR="00C548FC" w:rsidRDefault="00C548FC" w:rsidP="00C548FC">
      <w:pPr>
        <w:pStyle w:val="Heading3"/>
      </w:pPr>
      <w:bookmarkStart w:id="111" w:name="_Toc512777582"/>
      <w:r>
        <w:lastRenderedPageBreak/>
        <w:t>Target: New users of adalimumab with rheumatoid arthritis</w:t>
      </w:r>
      <w:bookmarkEnd w:id="111"/>
      <w:r>
        <w:t xml:space="preserve"> </w:t>
      </w:r>
    </w:p>
    <w:p w14:paraId="45D013A8" w14:textId="77777777" w:rsidR="00C548FC" w:rsidRDefault="00C548FC" w:rsidP="00C548FC">
      <w:r>
        <w:t xml:space="preserve">URL: </w:t>
      </w:r>
      <w:hyperlink r:id="rId17" w:anchor="/cohortdefinition/XXX" w:history="1">
        <w:r w:rsidRPr="00E05432">
          <w:rPr>
            <w:rStyle w:val="Hyperlink"/>
          </w:rPr>
          <w:t>https://ohdsi.org/web/atlas/#/cohortdefinition/XXX</w:t>
        </w:r>
      </w:hyperlink>
      <w:r>
        <w:t xml:space="preserve"> </w:t>
      </w:r>
    </w:p>
    <w:p w14:paraId="5A8EF7B0" w14:textId="7E387B4D" w:rsidR="00C548FC" w:rsidRDefault="00C548FC" w:rsidP="00C548FC">
      <w:pPr>
        <w:pStyle w:val="Heading3"/>
      </w:pPr>
      <w:bookmarkStart w:id="112" w:name="_Toc512777583"/>
      <w:r>
        <w:t>Target: New users of etanercept with rheumatoid arthritis</w:t>
      </w:r>
      <w:bookmarkEnd w:id="112"/>
      <w:r>
        <w:t xml:space="preserve"> </w:t>
      </w:r>
    </w:p>
    <w:p w14:paraId="39C0F035" w14:textId="77777777" w:rsidR="00C548FC" w:rsidRDefault="00C548FC" w:rsidP="00C548FC">
      <w:r>
        <w:t xml:space="preserve">URL: </w:t>
      </w:r>
      <w:hyperlink r:id="rId18" w:anchor="/cohortdefinition/XXX" w:history="1">
        <w:r w:rsidRPr="00E05432">
          <w:rPr>
            <w:rStyle w:val="Hyperlink"/>
          </w:rPr>
          <w:t>https://ohdsi.org/web/atlas/#/cohortdefinition/XXX</w:t>
        </w:r>
      </w:hyperlink>
      <w:r>
        <w:t xml:space="preserve"> </w:t>
      </w:r>
    </w:p>
    <w:p w14:paraId="2C07B744" w14:textId="77777777" w:rsidR="00C548FC" w:rsidRDefault="00C548FC"/>
    <w:p w14:paraId="272A14A7" w14:textId="77777777" w:rsidR="00BE6389" w:rsidRDefault="00BE6389"/>
    <w:p w14:paraId="74CABD96" w14:textId="2B53151A" w:rsidR="00303216" w:rsidRDefault="00994E33" w:rsidP="00EC2721">
      <w:pPr>
        <w:pStyle w:val="Heading2"/>
      </w:pPr>
      <w:bookmarkStart w:id="113" w:name="_Toc512777584"/>
      <w:commentRangeStart w:id="114"/>
      <w:r>
        <w:t>Outcomes</w:t>
      </w:r>
      <w:commentRangeEnd w:id="114"/>
      <w:r w:rsidR="00C548FC">
        <w:rPr>
          <w:rStyle w:val="CommentReference"/>
          <w:rFonts w:ascii="Calibri" w:eastAsia="Calibri" w:hAnsi="Calibri" w:cs="Calibri"/>
          <w:b w:val="0"/>
          <w:color w:val="000000"/>
        </w:rPr>
        <w:commentReference w:id="114"/>
      </w:r>
      <w:bookmarkEnd w:id="113"/>
    </w:p>
    <w:p w14:paraId="20D807E6" w14:textId="032E2836" w:rsidR="00303216" w:rsidRDefault="00C548FC" w:rsidP="00EC2721">
      <w:pPr>
        <w:pStyle w:val="Heading3"/>
      </w:pPr>
      <w:bookmarkStart w:id="115" w:name="_Toc512777585"/>
      <w:r>
        <w:t>Malignancies excluded non-melanoma skin cancer (NMSC)</w:t>
      </w:r>
      <w:bookmarkEnd w:id="115"/>
    </w:p>
    <w:p w14:paraId="1DEE0953" w14:textId="77777777" w:rsidR="00C548FC" w:rsidRDefault="00C548FC" w:rsidP="00C548FC">
      <w:bookmarkStart w:id="116" w:name="_7uygrp6kc9e6" w:colFirst="0" w:colLast="0"/>
      <w:bookmarkEnd w:id="116"/>
      <w:r>
        <w:t xml:space="preserve">URL: </w:t>
      </w:r>
      <w:hyperlink r:id="rId19" w:anchor="/cohortdefinition/XXX" w:history="1">
        <w:r w:rsidRPr="00E05432">
          <w:rPr>
            <w:rStyle w:val="Hyperlink"/>
          </w:rPr>
          <w:t>https://ohdsi.org/web/atlas/#/cohortdefinition/XXX</w:t>
        </w:r>
      </w:hyperlink>
      <w:r>
        <w:t xml:space="preserve"> </w:t>
      </w:r>
    </w:p>
    <w:p w14:paraId="29E23727" w14:textId="7A2DB04E" w:rsidR="00C548FC" w:rsidRDefault="00C548FC" w:rsidP="00C548FC">
      <w:pPr>
        <w:pStyle w:val="Heading3"/>
      </w:pPr>
      <w:bookmarkStart w:id="117" w:name="_Toc512777586"/>
      <w:r>
        <w:t>Major adverse cardiovascular events (MACE)</w:t>
      </w:r>
      <w:bookmarkEnd w:id="117"/>
    </w:p>
    <w:p w14:paraId="666A91E2" w14:textId="594D1141" w:rsidR="00C548FC" w:rsidRDefault="00C548FC" w:rsidP="00C548FC">
      <w:r>
        <w:t xml:space="preserve">URL: </w:t>
      </w:r>
      <w:hyperlink r:id="rId20" w:anchor="/cohortdefinition/XXX" w:history="1">
        <w:r w:rsidRPr="00E05432">
          <w:rPr>
            <w:rStyle w:val="Hyperlink"/>
          </w:rPr>
          <w:t>https://ohdsi.org/web/atlas/#/cohortdefinition/XXX</w:t>
        </w:r>
      </w:hyperlink>
      <w:r>
        <w:t xml:space="preserve"> </w:t>
      </w:r>
    </w:p>
    <w:p w14:paraId="5865CCB3" w14:textId="119D9919" w:rsidR="00C548FC" w:rsidRDefault="00C548FC" w:rsidP="00C548FC">
      <w:pPr>
        <w:pStyle w:val="Heading3"/>
      </w:pPr>
      <w:bookmarkStart w:id="118" w:name="_Toc512777587"/>
      <w:commentRangeStart w:id="119"/>
      <w:commentRangeStart w:id="120"/>
      <w:r>
        <w:t>Myocardial infarction</w:t>
      </w:r>
      <w:bookmarkEnd w:id="118"/>
    </w:p>
    <w:p w14:paraId="546AD408" w14:textId="77777777" w:rsidR="00C548FC" w:rsidRDefault="00C548FC" w:rsidP="00C548FC">
      <w:r>
        <w:t xml:space="preserve">URL: </w:t>
      </w:r>
      <w:hyperlink r:id="rId21" w:anchor="/cohortdefinition/XXX" w:history="1">
        <w:r w:rsidRPr="00E05432">
          <w:rPr>
            <w:rStyle w:val="Hyperlink"/>
          </w:rPr>
          <w:t>https://ohdsi.org/web/atlas/#/cohortdefinition/XXX</w:t>
        </w:r>
      </w:hyperlink>
      <w:r>
        <w:t xml:space="preserve"> </w:t>
      </w:r>
    </w:p>
    <w:p w14:paraId="7CFEF300" w14:textId="082E865B" w:rsidR="00C548FC" w:rsidRDefault="00C548FC" w:rsidP="00C548FC">
      <w:pPr>
        <w:pStyle w:val="Heading3"/>
      </w:pPr>
      <w:bookmarkStart w:id="121" w:name="_Toc512777588"/>
      <w:r>
        <w:t>Ischemic stroke</w:t>
      </w:r>
      <w:bookmarkEnd w:id="121"/>
    </w:p>
    <w:p w14:paraId="5BBD44F4" w14:textId="77777777" w:rsidR="00C548FC" w:rsidRDefault="00C548FC" w:rsidP="00C548FC">
      <w:r>
        <w:t xml:space="preserve">URL: </w:t>
      </w:r>
      <w:hyperlink r:id="rId22" w:anchor="/cohortdefinition/XXX" w:history="1">
        <w:r w:rsidRPr="00E05432">
          <w:rPr>
            <w:rStyle w:val="Hyperlink"/>
          </w:rPr>
          <w:t>https://ohdsi.org/web/atlas/#/cohortdefinition/XXX</w:t>
        </w:r>
      </w:hyperlink>
      <w:r>
        <w:t xml:space="preserve"> </w:t>
      </w:r>
    </w:p>
    <w:p w14:paraId="06ECE80F" w14:textId="1A56086D" w:rsidR="00C548FC" w:rsidRDefault="00C548FC" w:rsidP="00C548FC">
      <w:pPr>
        <w:pStyle w:val="Heading3"/>
      </w:pPr>
      <w:bookmarkStart w:id="122" w:name="_Toc512777589"/>
      <w:r>
        <w:t>Cardiovascular death</w:t>
      </w:r>
      <w:bookmarkEnd w:id="122"/>
      <w:commentRangeEnd w:id="119"/>
      <w:r w:rsidR="006334CD">
        <w:rPr>
          <w:rStyle w:val="CommentReference"/>
          <w:rFonts w:ascii="Calibri" w:eastAsia="Calibri" w:hAnsi="Calibri" w:cs="Calibri"/>
          <w:b w:val="0"/>
          <w:color w:val="000000"/>
        </w:rPr>
        <w:commentReference w:id="119"/>
      </w:r>
    </w:p>
    <w:p w14:paraId="7C9BD4C9" w14:textId="13F784B5" w:rsidR="00C548FC" w:rsidRDefault="00C548FC" w:rsidP="00C548FC">
      <w:r>
        <w:t xml:space="preserve">URL: </w:t>
      </w:r>
      <w:hyperlink r:id="rId23" w:anchor="/cohortdefinition/XXX" w:history="1">
        <w:r w:rsidRPr="00E05432">
          <w:rPr>
            <w:rStyle w:val="Hyperlink"/>
          </w:rPr>
          <w:t>https://ohdsi.org/web/atlas/#/cohortdefinition/XXX</w:t>
        </w:r>
      </w:hyperlink>
      <w:r>
        <w:t xml:space="preserve"> </w:t>
      </w:r>
      <w:commentRangeEnd w:id="120"/>
      <w:r>
        <w:rPr>
          <w:rStyle w:val="CommentReference"/>
        </w:rPr>
        <w:commentReference w:id="120"/>
      </w:r>
    </w:p>
    <w:p w14:paraId="5956B0FF" w14:textId="4542F998" w:rsidR="00C548FC" w:rsidRDefault="00C548FC" w:rsidP="00C548FC">
      <w:pPr>
        <w:pStyle w:val="Heading3"/>
      </w:pPr>
      <w:bookmarkStart w:id="123" w:name="_Toc512777590"/>
      <w:r>
        <w:t>Opportunistic infections</w:t>
      </w:r>
      <w:bookmarkEnd w:id="123"/>
    </w:p>
    <w:p w14:paraId="6DD110A8" w14:textId="77777777" w:rsidR="00C548FC" w:rsidRDefault="00C548FC" w:rsidP="00C548FC">
      <w:r>
        <w:t xml:space="preserve">URL: </w:t>
      </w:r>
      <w:hyperlink r:id="rId24" w:anchor="/cohortdefinition/XXX" w:history="1">
        <w:r w:rsidRPr="00E05432">
          <w:rPr>
            <w:rStyle w:val="Hyperlink"/>
          </w:rPr>
          <w:t>https://ohdsi.org/web/atlas/#/cohortdefinition/XXX</w:t>
        </w:r>
      </w:hyperlink>
      <w:r>
        <w:t xml:space="preserve"> </w:t>
      </w:r>
    </w:p>
    <w:p w14:paraId="6E713E91" w14:textId="37308166" w:rsidR="00C548FC" w:rsidRDefault="00C548FC" w:rsidP="00C548FC">
      <w:pPr>
        <w:pStyle w:val="Heading3"/>
      </w:pPr>
      <w:bookmarkStart w:id="124" w:name="_Toc512777591"/>
      <w:r>
        <w:t>Hepatic events</w:t>
      </w:r>
      <w:bookmarkEnd w:id="124"/>
    </w:p>
    <w:p w14:paraId="097A29BB" w14:textId="77777777" w:rsidR="00C548FC" w:rsidRDefault="00C548FC" w:rsidP="00C548FC">
      <w:r>
        <w:t xml:space="preserve">URL: </w:t>
      </w:r>
      <w:hyperlink r:id="rId25" w:anchor="/cohortdefinition/XXX" w:history="1">
        <w:r w:rsidRPr="00E05432">
          <w:rPr>
            <w:rStyle w:val="Hyperlink"/>
          </w:rPr>
          <w:t>https://ohdsi.org/web/atlas/#/cohortdefinition/XXX</w:t>
        </w:r>
      </w:hyperlink>
      <w:r>
        <w:t xml:space="preserve"> </w:t>
      </w:r>
    </w:p>
    <w:p w14:paraId="1613B9C8" w14:textId="1F178968" w:rsidR="00C548FC" w:rsidRDefault="00C548FC" w:rsidP="00C548FC">
      <w:pPr>
        <w:pStyle w:val="Heading3"/>
      </w:pPr>
      <w:bookmarkStart w:id="125" w:name="_Toc512777592"/>
      <w:r>
        <w:t>Cardiovascular events other than MACE</w:t>
      </w:r>
      <w:bookmarkEnd w:id="125"/>
    </w:p>
    <w:p w14:paraId="0DCAFC56" w14:textId="77777777" w:rsidR="00C548FC" w:rsidRDefault="00C548FC" w:rsidP="00C548FC">
      <w:r>
        <w:t xml:space="preserve">URL: </w:t>
      </w:r>
      <w:hyperlink r:id="rId26" w:anchor="/cohortdefinition/XXX" w:history="1">
        <w:r w:rsidRPr="00E05432">
          <w:rPr>
            <w:rStyle w:val="Hyperlink"/>
          </w:rPr>
          <w:t>https://ohdsi.org/web/atlas/#/cohortdefinition/XXX</w:t>
        </w:r>
      </w:hyperlink>
      <w:r>
        <w:t xml:space="preserve"> </w:t>
      </w:r>
    </w:p>
    <w:p w14:paraId="1B213A57" w14:textId="6EA782B9" w:rsidR="00C548FC" w:rsidRDefault="00C548FC" w:rsidP="00C548FC">
      <w:pPr>
        <w:pStyle w:val="Heading3"/>
      </w:pPr>
      <w:bookmarkStart w:id="126" w:name="_Toc512777593"/>
      <w:r>
        <w:t>All-cause mortality</w:t>
      </w:r>
      <w:bookmarkEnd w:id="126"/>
    </w:p>
    <w:p w14:paraId="64C7DE71" w14:textId="77777777" w:rsidR="00C548FC" w:rsidRDefault="00C548FC" w:rsidP="00C548FC">
      <w:r>
        <w:t xml:space="preserve">URL: </w:t>
      </w:r>
      <w:hyperlink r:id="rId27" w:anchor="/cohortdefinition/XXX" w:history="1">
        <w:r w:rsidRPr="00E05432">
          <w:rPr>
            <w:rStyle w:val="Hyperlink"/>
          </w:rPr>
          <w:t>https://ohdsi.org/web/atlas/#/cohortdefinition/XXX</w:t>
        </w:r>
      </w:hyperlink>
      <w:r>
        <w:t xml:space="preserve"> </w:t>
      </w:r>
    </w:p>
    <w:p w14:paraId="12F67D17" w14:textId="2A5E5011" w:rsidR="008B62BB" w:rsidRDefault="008B62BB" w:rsidP="008B62BB"/>
    <w:p w14:paraId="7F326B72" w14:textId="77777777" w:rsidR="00C548FC" w:rsidRPr="008B62BB" w:rsidRDefault="00C548FC" w:rsidP="008B62BB"/>
    <w:p w14:paraId="7EA4AA60" w14:textId="3C948248" w:rsidR="00B4026B" w:rsidRDefault="00B4026B" w:rsidP="00EC2721">
      <w:pPr>
        <w:pStyle w:val="Heading3"/>
      </w:pPr>
      <w:bookmarkStart w:id="127" w:name="_Toc512777594"/>
      <w:r>
        <w:t xml:space="preserve">Negative control </w:t>
      </w:r>
      <w:commentRangeStart w:id="128"/>
      <w:r>
        <w:t>outcomes</w:t>
      </w:r>
      <w:commentRangeEnd w:id="128"/>
      <w:r w:rsidR="00F95D0B">
        <w:rPr>
          <w:rStyle w:val="CommentReference"/>
          <w:rFonts w:ascii="Calibri" w:eastAsia="Calibri" w:hAnsi="Calibri" w:cs="Calibri"/>
          <w:b w:val="0"/>
          <w:color w:val="000000"/>
        </w:rPr>
        <w:commentReference w:id="128"/>
      </w:r>
      <w:bookmarkEnd w:id="127"/>
    </w:p>
    <w:p w14:paraId="66BAC854" w14:textId="75B502A3" w:rsidR="00521FD8" w:rsidRDefault="00521FD8" w:rsidP="0062614E">
      <w:pPr>
        <w:pStyle w:val="BodyText12"/>
      </w:pPr>
      <w:r w:rsidRPr="00085487">
        <w:t xml:space="preserve">Negative controls are concepts known to not be associated with the target or comparator cohorts, such that we can assume the true relative risk between the two cohorts is 1. Negative controls are selected using a similar process to that outlined by Voss et al. </w:t>
      </w:r>
      <w:r>
        <w:fldChar w:fldCharType="begin">
          <w:fldData xml:space="preserve">PEVuZE5vdGU+PENpdGU+PEF1dGhvcj5Wb3NzPC9BdXRob3I+PFllYXI+MjAxNzwvWWVhcj48UmVj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</w:fldData>
        </w:fldChar>
      </w:r>
      <w:r w:rsidR="00535A45">
        <w:instrText xml:space="preserve"> ADDIN EN.CITE </w:instrText>
      </w:r>
      <w:r w:rsidR="00535A45">
        <w:fldChar w:fldCharType="begin">
          <w:fldData xml:space="preserve">PEVuZE5vdGU+PENpdGU+PEF1dGhvcj5Wb3NzPC9BdXRob3I+PFllYXI+MjAxNzwvWWVhcj48UmVj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</w:fldData>
        </w:fldChar>
      </w:r>
      <w:r w:rsidR="00535A45">
        <w:instrText xml:space="preserve"> ADDIN EN.CITE.DATA </w:instrText>
      </w:r>
      <w:r w:rsidR="00535A45">
        <w:fldChar w:fldCharType="end"/>
      </w:r>
      <w:r>
        <w:fldChar w:fldCharType="separate"/>
      </w:r>
      <w:r w:rsidR="00535A45">
        <w:rPr>
          <w:noProof/>
        </w:rPr>
        <w:t>[</w:t>
      </w:r>
      <w:hyperlink w:anchor="_ENREF_5" w:tooltip="Voss, 2017 #44" w:history="1">
        <w:r w:rsidR="00535A45">
          <w:rPr>
            <w:noProof/>
          </w:rPr>
          <w:t>5</w:t>
        </w:r>
      </w:hyperlink>
      <w:r w:rsidR="00535A45">
        <w:rPr>
          <w:noProof/>
        </w:rPr>
        <w:t>]</w:t>
      </w:r>
      <w:r>
        <w:fldChar w:fldCharType="end"/>
      </w:r>
      <w:r w:rsidRPr="00085487">
        <w:t xml:space="preserve">. Person counts of all potential drug-condition pairs are reviewed in observational data; this person count data helps determine which pairs are even </w:t>
      </w:r>
      <w:r w:rsidRPr="00085487">
        <w:lastRenderedPageBreak/>
        <w:t xml:space="preserve">probable for use in calibration. Given the list of potential drug-condition pairs, the concepts in the pairs must meet the following requirements to be considered as negative controls: (1) that there is </w:t>
      </w:r>
      <w:r w:rsidR="00312A5E">
        <w:t xml:space="preserve">no </w:t>
      </w:r>
      <w:r w:rsidRPr="00085487">
        <w:t xml:space="preserve">Medline abstract where the </w:t>
      </w:r>
      <w:proofErr w:type="spellStart"/>
      <w:r w:rsidRPr="00085487">
        <w:t>MeSH</w:t>
      </w:r>
      <w:proofErr w:type="spellEnd"/>
      <w:r w:rsidRPr="00085487">
        <w:t xml:space="preserve"> terms suggest a</w:t>
      </w:r>
      <w:r w:rsidR="00055F5B">
        <w:t>n</w:t>
      </w:r>
      <w:r w:rsidRPr="00085487">
        <w:t xml:space="preserve"> association betwee</w:t>
      </w:r>
      <w:r>
        <w:t xml:space="preserve">n the drug and the condition </w:t>
      </w:r>
      <w:r>
        <w:fldChar w:fldCharType="begin">
          <w:fldData xml:space="preserve">PEVuZE5vdGU+PENpdGU+PEF1dGhvcj5XaW5uZW5idXJnPC9BdXRob3I+PFllYXI+MjAxNTwvWWVh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</w:fldData>
        </w:fldChar>
      </w:r>
      <w:r w:rsidR="00535A45">
        <w:instrText xml:space="preserve"> ADDIN EN.CITE </w:instrText>
      </w:r>
      <w:r w:rsidR="00535A45">
        <w:fldChar w:fldCharType="begin">
          <w:fldData xml:space="preserve">PEVuZE5vdGU+PENpdGU+PEF1dGhvcj5XaW5uZW5idXJnPC9BdXRob3I+PFllYXI+MjAxNTwvWWVh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</w:fldData>
        </w:fldChar>
      </w:r>
      <w:r w:rsidR="00535A45">
        <w:instrText xml:space="preserve"> ADDIN EN.CITE.DATA </w:instrText>
      </w:r>
      <w:r w:rsidR="00535A45">
        <w:fldChar w:fldCharType="end"/>
      </w:r>
      <w:r>
        <w:fldChar w:fldCharType="separate"/>
      </w:r>
      <w:r w:rsidR="00535A45">
        <w:rPr>
          <w:noProof/>
        </w:rPr>
        <w:t>[</w:t>
      </w:r>
      <w:hyperlink w:anchor="_ENREF_6" w:tooltip="Winnenburg, 2015 #45" w:history="1">
        <w:r w:rsidR="00535A45">
          <w:rPr>
            <w:noProof/>
          </w:rPr>
          <w:t>6</w:t>
        </w:r>
      </w:hyperlink>
      <w:r w:rsidR="00535A45">
        <w:rPr>
          <w:noProof/>
        </w:rPr>
        <w:t>]</w:t>
      </w:r>
      <w:r>
        <w:fldChar w:fldCharType="end"/>
      </w:r>
      <w:r w:rsidRPr="00085487">
        <w:t>, (2) that there is no mention of the drug-condition pair on a US Product Label in the “Adverse Drug Reactions</w:t>
      </w:r>
      <w:r>
        <w:t>” or “</w:t>
      </w:r>
      <w:proofErr w:type="spellStart"/>
      <w:r>
        <w:t>Postmarketing</w:t>
      </w:r>
      <w:proofErr w:type="spellEnd"/>
      <w:r>
        <w:t xml:space="preserve">” section </w:t>
      </w:r>
      <w:r>
        <w:fldChar w:fldCharType="begin">
          <w:fldData xml:space="preserve">PEVuZE5vdGU+PENpdGU+PEF1dGhvcj5EdWtlPC9BdXRob3I+PFllYXI+MjAxMzwvWWVhcj48UmVj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</w:fldData>
        </w:fldChar>
      </w:r>
      <w:r w:rsidR="00535A45">
        <w:instrText xml:space="preserve"> ADDIN EN.CITE </w:instrText>
      </w:r>
      <w:r w:rsidR="00535A45">
        <w:fldChar w:fldCharType="begin">
          <w:fldData xml:space="preserve">PEVuZE5vdGU+PENpdGU+PEF1dGhvcj5EdWtlPC9BdXRob3I+PFllYXI+MjAxMzwvWWVhcj48UmVj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</w:fldData>
        </w:fldChar>
      </w:r>
      <w:r w:rsidR="00535A45">
        <w:instrText xml:space="preserve"> ADDIN EN.CITE.DATA </w:instrText>
      </w:r>
      <w:r w:rsidR="00535A45">
        <w:fldChar w:fldCharType="end"/>
      </w:r>
      <w:r>
        <w:fldChar w:fldCharType="separate"/>
      </w:r>
      <w:r w:rsidR="00535A45">
        <w:rPr>
          <w:noProof/>
        </w:rPr>
        <w:t>[</w:t>
      </w:r>
      <w:hyperlink w:anchor="_ENREF_7" w:tooltip="Duke, 2013 #46" w:history="1">
        <w:r w:rsidR="00535A45">
          <w:rPr>
            <w:noProof/>
          </w:rPr>
          <w:t>7</w:t>
        </w:r>
      </w:hyperlink>
      <w:r w:rsidR="00535A45">
        <w:rPr>
          <w:noProof/>
        </w:rPr>
        <w:t>]</w:t>
      </w:r>
      <w:r>
        <w:fldChar w:fldCharType="end"/>
      </w:r>
      <w:r w:rsidRPr="00085487">
        <w:t xml:space="preserve">, (3) there are no US spontaneous reports suggesting that the pair is in an adverse event relationship </w:t>
      </w:r>
      <w:r>
        <w:fldChar w:fldCharType="begin">
          <w:fldData xml:space="preserve">PEVuZE5vdGU+PENpdGU+PEF1dGhvcj5FdmFuczwvQXV0aG9yPjxZZWFyPjIwMDE8L1llYXI+PFJl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</w:fldData>
        </w:fldChar>
      </w:r>
      <w:r w:rsidR="00535A45">
        <w:instrText xml:space="preserve"> ADDIN EN.CITE </w:instrText>
      </w:r>
      <w:r w:rsidR="00535A45">
        <w:fldChar w:fldCharType="begin">
          <w:fldData xml:space="preserve">PEVuZE5vdGU+PENpdGU+PEF1dGhvcj5FdmFuczwvQXV0aG9yPjxZZWFyPjIwMDE8L1llYXI+PFJl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</w:fldData>
        </w:fldChar>
      </w:r>
      <w:r w:rsidR="00535A45">
        <w:instrText xml:space="preserve"> ADDIN EN.CITE.DATA </w:instrText>
      </w:r>
      <w:r w:rsidR="00535A45">
        <w:fldChar w:fldCharType="end"/>
      </w:r>
      <w:r>
        <w:fldChar w:fldCharType="separate"/>
      </w:r>
      <w:r w:rsidR="00535A45">
        <w:rPr>
          <w:noProof/>
        </w:rPr>
        <w:t>[</w:t>
      </w:r>
      <w:hyperlink w:anchor="_ENREF_8" w:tooltip="Evans, 2001 #48" w:history="1">
        <w:r w:rsidR="00535A45">
          <w:rPr>
            <w:noProof/>
          </w:rPr>
          <w:t>8</w:t>
        </w:r>
      </w:hyperlink>
      <w:r w:rsidR="00535A45">
        <w:rPr>
          <w:noProof/>
        </w:rPr>
        <w:t xml:space="preserve">, </w:t>
      </w:r>
      <w:hyperlink w:anchor="_ENREF_9" w:tooltip="Banda, 2016 #47" w:history="1">
        <w:r w:rsidR="00535A45">
          <w:rPr>
            <w:noProof/>
          </w:rPr>
          <w:t>9</w:t>
        </w:r>
      </w:hyperlink>
      <w:r w:rsidR="00535A45">
        <w:rPr>
          <w:noProof/>
        </w:rPr>
        <w:t>]</w:t>
      </w:r>
      <w:r>
        <w:fldChar w:fldCharType="end"/>
      </w:r>
      <w:r w:rsidRPr="00085487">
        <w:t xml:space="preserve">, (4) that the OMOP Vocabulary does not suggest that the drug is indicated for the condition, (5) that the concepts are usable (i.e. not too broad, not suggestive of an adverse event relationship, not pregnancy related), and (6) the exact concept itself is utilized in patient level data (i.e. concepts that are not usually used within the data are usually indicative a broad concept that has a child that is more specific). The remaining concepts are “optimized”, meaning parent concepts remove children as defined by the OMOP Vocabulary (e.g. if both “Non-Hodgkin’s Lymphoma” and “B-Cell Lymphoma” we selected, child concept “B-Cell Lymphoma would be removed for its parent “Non-Hodgkin’s Lymphoma”). Once potential negative control candidates </w:t>
      </w:r>
      <w:r w:rsidR="00F707EE">
        <w:t>were</w:t>
      </w:r>
      <w:r w:rsidRPr="00085487">
        <w:t xml:space="preserve"> selected, manual clinical review to exclude any pairs that may still be in a causal relationship or similar to the study outcome </w:t>
      </w:r>
      <w:r w:rsidR="00A61FC7">
        <w:t>w</w:t>
      </w:r>
      <w:r w:rsidR="00F95D0B">
        <w:t>ill</w:t>
      </w:r>
      <w:r w:rsidRPr="00085487">
        <w:t xml:space="preserve"> </w:t>
      </w:r>
      <w:r w:rsidR="008269C7">
        <w:t xml:space="preserve">be performed to select the top </w:t>
      </w:r>
      <w:r w:rsidRPr="00085487">
        <w:t>concepts by patient exposure.</w:t>
      </w:r>
      <w:r w:rsidR="002F026F">
        <w:t xml:space="preserve"> The final list can be found in appendix</w:t>
      </w:r>
      <w:r w:rsidR="00EC2721">
        <w:t xml:space="preserve"> </w:t>
      </w:r>
      <w:r w:rsidR="00EC2721">
        <w:fldChar w:fldCharType="begin"/>
      </w:r>
      <w:r w:rsidR="00EC2721">
        <w:instrText xml:space="preserve"> REF _Ref504972915 \r \h </w:instrText>
      </w:r>
      <w:r w:rsidR="00EC2721">
        <w:fldChar w:fldCharType="separate"/>
      </w:r>
      <w:r w:rsidR="00EC2721">
        <w:t>15.2</w:t>
      </w:r>
      <w:r w:rsidR="00EC2721">
        <w:fldChar w:fldCharType="end"/>
      </w:r>
      <w:r w:rsidR="002F026F">
        <w:t>.</w:t>
      </w:r>
    </w:p>
    <w:p w14:paraId="3471A3B3" w14:textId="5B2E9FF0" w:rsidR="00B4026B" w:rsidRDefault="00521FD8" w:rsidP="0062614E">
      <w:pPr>
        <w:pStyle w:val="BodyText12"/>
      </w:pPr>
      <w:r>
        <w:t>For each negative control outcome, a patient enters the negative control outcome cohort at the occurrence of a diagnose code identified by the concepts listed above, or any one of its descendant codes.</w:t>
      </w:r>
    </w:p>
    <w:p w14:paraId="7126BA13" w14:textId="2757289F" w:rsidR="00A57F86" w:rsidRDefault="00A57F86" w:rsidP="00EC2721">
      <w:pPr>
        <w:pStyle w:val="Heading3"/>
      </w:pPr>
      <w:bookmarkStart w:id="129" w:name="_Toc512777595"/>
      <w:commentRangeStart w:id="130"/>
      <w:r>
        <w:t xml:space="preserve">Positive control </w:t>
      </w:r>
      <w:commentRangeStart w:id="131"/>
      <w:r>
        <w:t>outcomes</w:t>
      </w:r>
      <w:commentRangeEnd w:id="131"/>
      <w:r w:rsidR="00C548FC">
        <w:rPr>
          <w:rStyle w:val="CommentReference"/>
          <w:rFonts w:ascii="Calibri" w:eastAsia="Calibri" w:hAnsi="Calibri" w:cs="Calibri"/>
          <w:b w:val="0"/>
          <w:color w:val="000000"/>
        </w:rPr>
        <w:commentReference w:id="131"/>
      </w:r>
      <w:bookmarkEnd w:id="129"/>
      <w:commentRangeEnd w:id="130"/>
      <w:r w:rsidR="009C562B">
        <w:rPr>
          <w:rStyle w:val="CommentReference"/>
          <w:rFonts w:ascii="Calibri" w:eastAsia="Calibri" w:hAnsi="Calibri" w:cs="Calibri"/>
          <w:b w:val="0"/>
          <w:color w:val="000000"/>
        </w:rPr>
        <w:commentReference w:id="130"/>
      </w:r>
    </w:p>
    <w:p w14:paraId="7937B489" w14:textId="0BDD92D0" w:rsidR="00A57F86" w:rsidRDefault="00F57097" w:rsidP="0062614E">
      <w:pPr>
        <w:pStyle w:val="BodyText12"/>
      </w:pPr>
      <w:r>
        <w:t xml:space="preserve">In addition to negative control outcomes, we will also include synthetic positive control outcomes. These are outcomes based on the real negative controls, but where the true effect size is artificially increased to a desired effect size by injection of additional, simulated outcomes </w:t>
      </w:r>
      <w:r>
        <w:fldChar w:fldCharType="begin"/>
      </w:r>
      <w:r w:rsidR="00535A45">
        <w:instrText xml:space="preserve"> ADDIN EN.CITE &lt;EndNote&gt;&lt;Cite&gt;&lt;Author&gt;Schuemie&lt;/Author&gt;&lt;Year&gt;2017&lt;/Year&gt;&lt;RecNum&gt;77&lt;/RecNum&gt;&lt;DisplayText&gt;[10]&lt;/DisplayText&gt;&lt;record&gt;&lt;rec-number&gt;77&lt;/rec-number&gt;&lt;foreign-keys&gt;&lt;key app="EN" db-id="r0xpefvzhfw9d8essz9pf5rwz20e5vvw2vaw" timestamp="1509360008"&gt;77&lt;/key&gt;&lt;/foreign-keys&gt;&lt;ref-type name="Journal Article"&gt;17&lt;/ref-type&gt;&lt;contributors&gt;&lt;authors&gt;&lt;author&gt;Schuemie, M. J.&lt;/author&gt;&lt;author&gt;Hripcsak, G.&lt;/author&gt;&lt;author&gt;Ryan, P. B.&lt;/author&gt;&lt;author&gt;Madigan, D.&lt;/author&gt;&lt;author&gt;Suchard, M. A.&lt;/author&gt;&lt;/authors&gt;&lt;/contributors&gt;&lt;titles&gt;&lt;title&gt;Empirical confidence interval calibration for population-level effect estimation studies in observational healthcare data&lt;/title&gt;&lt;secondary-title&gt;Proceedings of the National Acadamy of Science&lt;/secondary-title&gt;&lt;/titles&gt;&lt;periodical&gt;&lt;full-title&gt;Proceedings of the National Acadamy of Science&lt;/full-title&gt;&lt;/periodical&gt;&lt;volume&gt;Accepted for publication&lt;/volume&gt;&lt;dates&gt;&lt;year&gt;2017&lt;/year&gt;&lt;/dates&gt;&lt;urls&gt;&lt;/urls&gt;&lt;/record&gt;&lt;/Cite&gt;&lt;/EndNote&gt;</w:instrText>
      </w:r>
      <w:r>
        <w:fldChar w:fldCharType="separate"/>
      </w:r>
      <w:r w:rsidR="00535A45">
        <w:rPr>
          <w:noProof/>
        </w:rPr>
        <w:t>[</w:t>
      </w:r>
      <w:hyperlink w:anchor="_ENREF_10" w:tooltip="Schuemie, 2017 #77" w:history="1">
        <w:r w:rsidR="00535A45">
          <w:rPr>
            <w:noProof/>
          </w:rPr>
          <w:t>10</w:t>
        </w:r>
      </w:hyperlink>
      <w:r w:rsidR="00535A45">
        <w:rPr>
          <w:noProof/>
        </w:rPr>
        <w:t>]</w:t>
      </w:r>
      <w:r>
        <w:fldChar w:fldCharType="end"/>
      </w:r>
      <w:r>
        <w:t>. To preserve confounding, these additional outcomes are sampled from predicted probabilities generated using a fitted predictive model. For each negative control outcome, three positive control outcomes will be generated with true relative risk is 1.5, 2, and 4.</w:t>
      </w:r>
      <w:r w:rsidRPr="00D559D5">
        <w:t xml:space="preserve"> </w:t>
      </w:r>
      <w:r>
        <w:t xml:space="preserve">Using both negative and positive controls, we will fit a systematic error model and perform confidence interval calibration </w:t>
      </w:r>
      <w:r>
        <w:fldChar w:fldCharType="begin"/>
      </w:r>
      <w:r w:rsidR="00535A45">
        <w:instrText xml:space="preserve"> ADDIN EN.CITE &lt;EndNote&gt;&lt;Cite&gt;&lt;Author&gt;Schuemie&lt;/Author&gt;&lt;Year&gt;2017&lt;/Year&gt;&lt;RecNum&gt;77&lt;/RecNum&gt;&lt;DisplayText&gt;[10]&lt;/DisplayText&gt;&lt;record&gt;&lt;rec-number&gt;77&lt;/rec-number&gt;&lt;foreign-keys&gt;&lt;key app="EN" db-id="r0xpefvzhfw9d8essz9pf5rwz20e5vvw2vaw" timestamp="1509360008"&gt;77&lt;/key&gt;&lt;/foreign-keys&gt;&lt;ref-type name="Journal Article"&gt;17&lt;/ref-type&gt;&lt;contributors&gt;&lt;authors&gt;&lt;author&gt;Schuemie, M. J.&lt;/author&gt;&lt;author&gt;Hripcsak, G.&lt;/author&gt;&lt;author&gt;Ryan, P. B.&lt;/author&gt;&lt;author&gt;Madigan, D.&lt;/author&gt;&lt;author&gt;Suchard, M. A.&lt;/author&gt;&lt;/authors&gt;&lt;/contributors&gt;&lt;titles&gt;&lt;title&gt;Empirical confidence interval calibration for population-level effect estimation studies in observational healthcare data&lt;/title&gt;&lt;secondary-title&gt;Proceedings of the National Acadamy of Science&lt;/secondary-title&gt;&lt;/titles&gt;&lt;periodical&gt;&lt;full-title&gt;Proceedings of the National Acadamy of Science&lt;/full-title&gt;&lt;/periodical&gt;&lt;volume&gt;Accepted for publication&lt;/volume&gt;&lt;dates&gt;&lt;year&gt;2017&lt;/year&gt;&lt;/dates&gt;&lt;urls&gt;&lt;/urls&gt;&lt;/record&gt;&lt;/Cite&gt;&lt;/EndNote&gt;</w:instrText>
      </w:r>
      <w:r>
        <w:fldChar w:fldCharType="separate"/>
      </w:r>
      <w:r w:rsidR="00535A45">
        <w:rPr>
          <w:noProof/>
        </w:rPr>
        <w:t>[</w:t>
      </w:r>
      <w:hyperlink w:anchor="_ENREF_10" w:tooltip="Schuemie, 2017 #77" w:history="1">
        <w:r w:rsidR="00535A45">
          <w:rPr>
            <w:noProof/>
          </w:rPr>
          <w:t>10</w:t>
        </w:r>
      </w:hyperlink>
      <w:r w:rsidR="00535A45">
        <w:rPr>
          <w:noProof/>
        </w:rPr>
        <w:t>]</w:t>
      </w:r>
      <w:r>
        <w:fldChar w:fldCharType="end"/>
      </w:r>
      <w:r>
        <w:t>.</w:t>
      </w:r>
    </w:p>
    <w:p w14:paraId="3D5D9D51" w14:textId="08BAEE5A" w:rsidR="00FC16B4" w:rsidRDefault="00724208" w:rsidP="00EC2721">
      <w:pPr>
        <w:pStyle w:val="Heading2"/>
      </w:pPr>
      <w:bookmarkStart w:id="132" w:name="_Toc512777596"/>
      <w:r>
        <w:t>Covariates</w:t>
      </w:r>
      <w:bookmarkEnd w:id="132"/>
    </w:p>
    <w:p w14:paraId="444AFE86" w14:textId="76B339BD" w:rsidR="0025609E" w:rsidRDefault="0025609E" w:rsidP="00EC2721">
      <w:pPr>
        <w:pStyle w:val="Heading3"/>
      </w:pPr>
      <w:bookmarkStart w:id="133" w:name="_Toc512777597"/>
      <w:r>
        <w:t xml:space="preserve">Propensity score </w:t>
      </w:r>
      <w:commentRangeStart w:id="134"/>
      <w:r>
        <w:t>covariates</w:t>
      </w:r>
      <w:commentRangeEnd w:id="134"/>
      <w:r w:rsidR="003F3C4A">
        <w:rPr>
          <w:rStyle w:val="CommentReference"/>
          <w:rFonts w:ascii="Calibri" w:eastAsia="Calibri" w:hAnsi="Calibri" w:cs="Calibri"/>
          <w:b w:val="0"/>
          <w:color w:val="000000"/>
        </w:rPr>
        <w:commentReference w:id="134"/>
      </w:r>
      <w:bookmarkEnd w:id="133"/>
    </w:p>
    <w:p w14:paraId="48AE5051" w14:textId="655DDEEA" w:rsidR="00FC16B4" w:rsidRPr="00FC16B4" w:rsidRDefault="00FC16B4" w:rsidP="0062614E">
      <w:pPr>
        <w:pStyle w:val="BodyText12"/>
        <w:rPr>
          <w:highlight w:val="white"/>
        </w:rPr>
      </w:pPr>
      <w:r w:rsidRPr="00FC16B4">
        <w:rPr>
          <w:highlight w:val="white"/>
        </w:rPr>
        <w:t>Propensity scores</w:t>
      </w:r>
      <w:r w:rsidR="002C0655">
        <w:rPr>
          <w:highlight w:val="white"/>
        </w:rPr>
        <w:t xml:space="preserve"> (PS)</w:t>
      </w:r>
      <w:r w:rsidRPr="00FC16B4">
        <w:rPr>
          <w:highlight w:val="white"/>
        </w:rPr>
        <w:t xml:space="preserve">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w:t>
      </w:r>
    </w:p>
    <w:p w14:paraId="624BFD61" w14:textId="77777777" w:rsidR="00FC16B4" w:rsidRPr="00FC16B4" w:rsidRDefault="00FC16B4" w:rsidP="0062614E">
      <w:pPr>
        <w:pStyle w:val="BodyText12"/>
        <w:rPr>
          <w:highlight w:val="white"/>
        </w:rPr>
      </w:pPr>
      <w:r w:rsidRPr="00FC16B4">
        <w:rPr>
          <w:highlight w:val="white"/>
        </w:rPr>
        <w:t xml:space="preserve">The types of baseline covariates used to fit the propensity score model will be: </w:t>
      </w:r>
    </w:p>
    <w:p w14:paraId="184456CB" w14:textId="77777777" w:rsidR="00FC16B4" w:rsidRPr="00FC16B4" w:rsidRDefault="00FC16B4" w:rsidP="005422D1">
      <w:pPr>
        <w:numPr>
          <w:ilvl w:val="0"/>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Demographics</w:t>
      </w:r>
    </w:p>
    <w:p w14:paraId="10C27A72"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Gender</w:t>
      </w:r>
    </w:p>
    <w:p w14:paraId="0FE032F2"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Age group (5-year bands)</w:t>
      </w:r>
    </w:p>
    <w:p w14:paraId="270F24FD"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Index year</w:t>
      </w:r>
    </w:p>
    <w:p w14:paraId="0B0AC4CC"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Index month</w:t>
      </w:r>
    </w:p>
    <w:p w14:paraId="16C62F0E" w14:textId="77777777" w:rsidR="00FC16B4" w:rsidRPr="00FC16B4" w:rsidRDefault="00FC16B4" w:rsidP="005422D1">
      <w:pPr>
        <w:numPr>
          <w:ilvl w:val="0"/>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Conditions</w:t>
      </w:r>
    </w:p>
    <w:p w14:paraId="4C07DA17" w14:textId="77777777" w:rsidR="00FC16B4" w:rsidRPr="00FC16B4" w:rsidRDefault="00FC16B4" w:rsidP="005422D1">
      <w:pPr>
        <w:numPr>
          <w:ilvl w:val="1"/>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lastRenderedPageBreak/>
        <w:t>In prior 30d</w:t>
      </w:r>
    </w:p>
    <w:p w14:paraId="6446926C" w14:textId="77777777" w:rsidR="00FC16B4" w:rsidRPr="00FC16B4" w:rsidRDefault="00FC16B4" w:rsidP="005422D1">
      <w:pPr>
        <w:numPr>
          <w:ilvl w:val="1"/>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678AB023" w14:textId="77777777" w:rsidR="00FC16B4" w:rsidRPr="00FC16B4" w:rsidRDefault="00FC16B4" w:rsidP="005422D1">
      <w:pPr>
        <w:numPr>
          <w:ilvl w:val="0"/>
          <w:numId w:val="5"/>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Condition aggregation</w:t>
      </w:r>
    </w:p>
    <w:p w14:paraId="4E942E5B" w14:textId="77777777" w:rsidR="00FC16B4" w:rsidRPr="00FC16B4" w:rsidRDefault="00FC16B4" w:rsidP="005422D1">
      <w:pPr>
        <w:numPr>
          <w:ilvl w:val="1"/>
          <w:numId w:val="5"/>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SNOMED</w:t>
      </w:r>
    </w:p>
    <w:p w14:paraId="25C32FFA" w14:textId="77777777" w:rsidR="00FC16B4" w:rsidRPr="00FC16B4" w:rsidRDefault="00FC16B4" w:rsidP="005422D1">
      <w:pPr>
        <w:numPr>
          <w:ilvl w:val="0"/>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Drugs</w:t>
      </w:r>
    </w:p>
    <w:p w14:paraId="601BDAEC" w14:textId="77777777" w:rsidR="003F0628" w:rsidRPr="00FC16B4" w:rsidRDefault="003F0628" w:rsidP="005422D1">
      <w:pPr>
        <w:numPr>
          <w:ilvl w:val="1"/>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27AA7843" w14:textId="77777777" w:rsidR="003F0628" w:rsidRPr="00FC16B4" w:rsidRDefault="003F0628" w:rsidP="005422D1">
      <w:pPr>
        <w:numPr>
          <w:ilvl w:val="1"/>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438B2FB9" w14:textId="77777777" w:rsidR="00FC16B4" w:rsidRPr="00FC16B4" w:rsidRDefault="00FC16B4" w:rsidP="005422D1">
      <w:pPr>
        <w:numPr>
          <w:ilvl w:val="1"/>
          <w:numId w:val="4"/>
        </w:numPr>
        <w:spacing w:after="160"/>
        <w:contextualSpacing/>
        <w:rPr>
          <w:rFonts w:asciiTheme="minorHAnsi" w:hAnsiTheme="minorHAnsi" w:cstheme="minorHAnsi"/>
        </w:rPr>
      </w:pPr>
      <w:r>
        <w:rPr>
          <w:rFonts w:asciiTheme="minorHAnsi" w:eastAsia="Roboto" w:hAnsiTheme="minorHAnsi" w:cstheme="minorHAnsi"/>
          <w:color w:val="333333"/>
        </w:rPr>
        <w:t>Overlapping index date</w:t>
      </w:r>
    </w:p>
    <w:p w14:paraId="4DB2B22F" w14:textId="77777777" w:rsidR="00FC16B4" w:rsidRPr="00FC16B4" w:rsidRDefault="00FC16B4" w:rsidP="005422D1">
      <w:pPr>
        <w:numPr>
          <w:ilvl w:val="0"/>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Drug aggregation</w:t>
      </w:r>
    </w:p>
    <w:p w14:paraId="5B6A9714" w14:textId="77777777" w:rsidR="00FC16B4" w:rsidRPr="00FC16B4" w:rsidRDefault="00FC16B4" w:rsidP="005422D1">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Ingredient</w:t>
      </w:r>
    </w:p>
    <w:p w14:paraId="368ED509" w14:textId="3D8BE52D" w:rsidR="00FC16B4" w:rsidRPr="002F6E17" w:rsidRDefault="00FC16B4" w:rsidP="005422D1">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ATC Class</w:t>
      </w:r>
    </w:p>
    <w:p w14:paraId="208F7850" w14:textId="77777777" w:rsidR="00FC16B4" w:rsidRPr="00FC16B4" w:rsidRDefault="00FC16B4" w:rsidP="005422D1">
      <w:pPr>
        <w:numPr>
          <w:ilvl w:val="0"/>
          <w:numId w:val="2"/>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Risk scores</w:t>
      </w:r>
    </w:p>
    <w:p w14:paraId="3B0757D3" w14:textId="725A1213" w:rsidR="00FC16B4" w:rsidRPr="00FC16B4" w:rsidRDefault="00FC16B4" w:rsidP="005422D1">
      <w:pPr>
        <w:numPr>
          <w:ilvl w:val="1"/>
          <w:numId w:val="2"/>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Charlson</w:t>
      </w:r>
      <w:r w:rsidR="00CD6631">
        <w:rPr>
          <w:rFonts w:asciiTheme="minorHAnsi" w:eastAsia="Roboto" w:hAnsiTheme="minorHAnsi" w:cstheme="minorHAnsi"/>
          <w:color w:val="333333"/>
        </w:rPr>
        <w:t xml:space="preserve"> comorbidity index</w:t>
      </w:r>
    </w:p>
    <w:p w14:paraId="4DE1ACA3" w14:textId="7D8140D4" w:rsidR="00FC16B4" w:rsidRPr="00FC16B4" w:rsidRDefault="00FC16B4" w:rsidP="00A456D7">
      <w:pPr>
        <w:pStyle w:val="BodyText12"/>
        <w:rPr>
          <w:highlight w:val="white"/>
        </w:rPr>
      </w:pPr>
      <w:r w:rsidRPr="00FC16B4">
        <w:rPr>
          <w:highlight w:val="white"/>
        </w:rPr>
        <w:t xml:space="preserve">Specific covariates to be excluded from the propensity score model are labelled </w:t>
      </w:r>
      <w:r w:rsidR="002F6E17">
        <w:rPr>
          <w:b/>
          <w:highlight w:val="white"/>
        </w:rPr>
        <w:t>concepts</w:t>
      </w:r>
      <w:r w:rsidRPr="00FC16B4">
        <w:rPr>
          <w:b/>
          <w:highlight w:val="white"/>
        </w:rPr>
        <w:t xml:space="preserve"> to exclude</w:t>
      </w:r>
      <w:r w:rsidRPr="00FC16B4">
        <w:rPr>
          <w:highlight w:val="white"/>
        </w:rPr>
        <w:t xml:space="preserve"> as detailed in Appendix</w:t>
      </w:r>
      <w:r w:rsidR="00EC2721">
        <w:rPr>
          <w:highlight w:val="white"/>
        </w:rPr>
        <w:t xml:space="preserve"> </w:t>
      </w:r>
      <w:r w:rsidR="00EC2721">
        <w:rPr>
          <w:highlight w:val="white"/>
        </w:rPr>
        <w:fldChar w:fldCharType="begin"/>
      </w:r>
      <w:r w:rsidR="00EC2721">
        <w:rPr>
          <w:highlight w:val="white"/>
        </w:rPr>
        <w:instrText xml:space="preserve"> REF _Ref504972938 \r \h </w:instrText>
      </w:r>
      <w:r w:rsidR="00EC2721">
        <w:rPr>
          <w:highlight w:val="white"/>
        </w:rPr>
      </w:r>
      <w:r w:rsidR="00EC2721">
        <w:rPr>
          <w:highlight w:val="white"/>
        </w:rPr>
        <w:fldChar w:fldCharType="separate"/>
      </w:r>
      <w:r w:rsidR="00EC2721">
        <w:rPr>
          <w:highlight w:val="white"/>
        </w:rPr>
        <w:t>15.1</w:t>
      </w:r>
      <w:r w:rsidR="00EC2721">
        <w:rPr>
          <w:highlight w:val="white"/>
        </w:rPr>
        <w:fldChar w:fldCharType="end"/>
      </w:r>
      <w:r w:rsidRPr="00FC16B4">
        <w:rPr>
          <w:highlight w:val="white"/>
        </w:rPr>
        <w:t>.</w:t>
      </w:r>
    </w:p>
    <w:p w14:paraId="6C95515E" w14:textId="77777777" w:rsidR="00C721B4" w:rsidRPr="00FC16B4" w:rsidRDefault="00C721B4" w:rsidP="00A456D7">
      <w:pPr>
        <w:pStyle w:val="BodyText12"/>
      </w:pPr>
      <w:r w:rsidRPr="00FC16B4">
        <w:t>All covariates that occur in fewer than 0.1% of the persons between the target and comparator cohorts combined will be excluded prior to model fitting for computational efficiency.</w:t>
      </w:r>
    </w:p>
    <w:p w14:paraId="4F182A08" w14:textId="1A0BF669" w:rsidR="00FC16B4" w:rsidRPr="00B3319E" w:rsidRDefault="00FC16B4" w:rsidP="00EC2721">
      <w:pPr>
        <w:pStyle w:val="Heading1"/>
      </w:pPr>
      <w:bookmarkStart w:id="135" w:name="_Toc512777598"/>
      <w:r>
        <w:t>Data Analysis Plan</w:t>
      </w:r>
      <w:bookmarkEnd w:id="135"/>
    </w:p>
    <w:p w14:paraId="2CE243DB" w14:textId="05107696" w:rsidR="00FC16B4" w:rsidRDefault="00FC16B4" w:rsidP="00EC2721">
      <w:pPr>
        <w:pStyle w:val="Heading2"/>
      </w:pPr>
      <w:bookmarkStart w:id="136" w:name="_Toc512777599"/>
      <w:commentRangeStart w:id="137"/>
      <w:r>
        <w:t>Calculation of time-at risk</w:t>
      </w:r>
      <w:bookmarkEnd w:id="136"/>
    </w:p>
    <w:p w14:paraId="63A214E2" w14:textId="3BCE9946" w:rsidR="00FC16B4" w:rsidRDefault="003F3C4A" w:rsidP="00F52B27">
      <w:pPr>
        <w:pStyle w:val="BodyText12"/>
        <w:rPr>
          <w:ins w:id="138" w:author="Wang, Runsheng" w:date="2019-03-16T00:18:00Z"/>
        </w:rPr>
      </w:pPr>
      <w:r>
        <w:t>The</w:t>
      </w:r>
      <w:r w:rsidR="00FC16B4" w:rsidRPr="00E1195C">
        <w:t xml:space="preserve"> time-at-risk will be defined </w:t>
      </w:r>
      <w:r>
        <w:t xml:space="preserve">in two ways:  1) </w:t>
      </w:r>
      <w:r w:rsidR="00FC16B4" w:rsidRPr="00E1195C">
        <w:t>as the ‘</w:t>
      </w:r>
      <w:r w:rsidR="004A7362">
        <w:t>intent to treat</w:t>
      </w:r>
      <w:r w:rsidR="00FC16B4" w:rsidRPr="00E1195C">
        <w:t xml:space="preserve">’ period, defined as the time from </w:t>
      </w:r>
      <w:r w:rsidR="00FC16B4">
        <w:t xml:space="preserve">the </w:t>
      </w:r>
      <w:r w:rsidR="00FC16B4" w:rsidRPr="00E1195C">
        <w:t xml:space="preserve">cohort start date to </w:t>
      </w:r>
      <w:r>
        <w:t>observation period end</w:t>
      </w:r>
      <w:r w:rsidR="004A7362">
        <w:t xml:space="preserve"> date</w:t>
      </w:r>
      <w:r>
        <w:t>, and 2) as a ‘on treatment’ period, defined as the time from cohort start date to cohort end date (representing the period of persistent exposure without switching or augmentation of therapy).</w:t>
      </w:r>
      <w:commentRangeEnd w:id="137"/>
      <w:r>
        <w:rPr>
          <w:rStyle w:val="CommentReference"/>
        </w:rPr>
        <w:commentReference w:id="137"/>
      </w:r>
    </w:p>
    <w:p w14:paraId="7FDAF94D" w14:textId="3C78088B" w:rsidR="006334CD" w:rsidRPr="006334CD" w:rsidRDefault="006334CD" w:rsidP="00F52B27">
      <w:pPr>
        <w:pStyle w:val="BodyText12"/>
        <w:rPr>
          <w:rFonts w:asciiTheme="minorHAnsi" w:eastAsia="Roboto" w:hAnsiTheme="minorHAnsi" w:cstheme="minorHAnsi"/>
          <w:color w:val="333333"/>
          <w:highlight w:val="white"/>
          <w:rPrChange w:id="139" w:author="Wang, Runsheng" w:date="2019-03-16T00:20:00Z">
            <w:rPr/>
          </w:rPrChange>
        </w:rPr>
      </w:pPr>
      <w:ins w:id="140" w:author="Wang, Runsheng" w:date="2019-03-16T00:18:00Z">
        <w:r>
          <w:rPr>
            <w:rFonts w:asciiTheme="minorHAnsi" w:eastAsia="Roboto" w:hAnsiTheme="minorHAnsi" w:cstheme="minorHAnsi"/>
            <w:color w:val="333333"/>
            <w:highlight w:val="white"/>
          </w:rPr>
          <w:t xml:space="preserve">As previously described, the </w:t>
        </w:r>
      </w:ins>
      <w:ins w:id="141" w:author="Wang, Runsheng" w:date="2019-03-16T00:21:00Z">
        <w:r>
          <w:rPr>
            <w:rFonts w:asciiTheme="minorHAnsi" w:eastAsia="Roboto" w:hAnsiTheme="minorHAnsi" w:cstheme="minorHAnsi"/>
            <w:color w:val="333333"/>
            <w:highlight w:val="white"/>
          </w:rPr>
          <w:t>“on-treatment”</w:t>
        </w:r>
      </w:ins>
      <w:ins w:id="142" w:author="Wang, Runsheng" w:date="2019-03-16T00:18:00Z">
        <w:r>
          <w:rPr>
            <w:rFonts w:asciiTheme="minorHAnsi" w:eastAsia="Roboto" w:hAnsiTheme="minorHAnsi" w:cstheme="minorHAnsi"/>
            <w:color w:val="333333"/>
            <w:highlight w:val="white"/>
          </w:rPr>
          <w:t xml:space="preserve"> period would</w:t>
        </w:r>
      </w:ins>
      <w:ins w:id="143" w:author="Wang, Runsheng" w:date="2019-03-16T00:19:00Z">
        <w:r>
          <w:rPr>
            <w:rFonts w:asciiTheme="minorHAnsi" w:eastAsia="Roboto" w:hAnsiTheme="minorHAnsi" w:cstheme="minorHAnsi"/>
            <w:color w:val="333333"/>
            <w:highlight w:val="white"/>
          </w:rPr>
          <w:t xml:space="preserve"> be: </w:t>
        </w:r>
      </w:ins>
      <w:ins w:id="144" w:author="Wang, Runsheng" w:date="2019-03-16T00:18:00Z">
        <w:r>
          <w:rPr>
            <w:rFonts w:asciiTheme="minorHAnsi" w:eastAsia="Roboto" w:hAnsiTheme="minorHAnsi" w:cstheme="minorHAnsi"/>
            <w:color w:val="333333"/>
            <w:highlight w:val="white"/>
          </w:rPr>
          <w:t>1) meet the primary endpoint by having MACE; 2) exit the data source (censored); 3)discontinuation of the drug (defined by a different biologic</w:t>
        </w:r>
      </w:ins>
      <w:ins w:id="145" w:author="Wang, Runsheng" w:date="2019-03-16T00:22:00Z">
        <w:r>
          <w:rPr>
            <w:rFonts w:asciiTheme="minorHAnsi" w:eastAsia="Roboto" w:hAnsiTheme="minorHAnsi" w:cstheme="minorHAnsi"/>
            <w:color w:val="333333"/>
            <w:highlight w:val="white"/>
          </w:rPr>
          <w:t xml:space="preserve"> (code set 4)</w:t>
        </w:r>
      </w:ins>
      <w:ins w:id="146" w:author="Wang, Runsheng" w:date="2019-03-16T00:18:00Z">
        <w:r>
          <w:rPr>
            <w:rFonts w:asciiTheme="minorHAnsi" w:eastAsia="Roboto" w:hAnsiTheme="minorHAnsi" w:cstheme="minorHAnsi"/>
            <w:color w:val="333333"/>
            <w:highlight w:val="white"/>
          </w:rPr>
          <w:t xml:space="preserve"> was prescribed), or </w:t>
        </w:r>
        <w:commentRangeStart w:id="147"/>
        <w:r>
          <w:rPr>
            <w:rFonts w:asciiTheme="minorHAnsi" w:eastAsia="Roboto" w:hAnsiTheme="minorHAnsi" w:cstheme="minorHAnsi"/>
            <w:color w:val="333333"/>
            <w:highlight w:val="white"/>
          </w:rPr>
          <w:t>60-90 days</w:t>
        </w:r>
        <w:commentRangeEnd w:id="147"/>
        <w:r>
          <w:rPr>
            <w:rStyle w:val="CommentReference"/>
          </w:rPr>
          <w:commentReference w:id="147"/>
        </w:r>
        <w:r>
          <w:rPr>
            <w:rFonts w:asciiTheme="minorHAnsi" w:eastAsia="Roboto" w:hAnsiTheme="minorHAnsi" w:cstheme="minorHAnsi"/>
            <w:color w:val="333333"/>
            <w:highlight w:val="white"/>
          </w:rPr>
          <w:t xml:space="preserve"> after the last dispense of study drugs (censored).  </w:t>
        </w:r>
      </w:ins>
    </w:p>
    <w:p w14:paraId="78AA614A" w14:textId="274F003D" w:rsidR="00FC16B4" w:rsidRDefault="00FC16B4" w:rsidP="00EC2721">
      <w:pPr>
        <w:pStyle w:val="Heading2"/>
      </w:pPr>
      <w:bookmarkStart w:id="148" w:name="_Toc512777600"/>
      <w:r>
        <w:t xml:space="preserve">Model </w:t>
      </w:r>
      <w:commentRangeStart w:id="149"/>
      <w:r>
        <w:t>Specification</w:t>
      </w:r>
      <w:commentRangeEnd w:id="149"/>
      <w:r w:rsidR="003F3C4A">
        <w:rPr>
          <w:rStyle w:val="CommentReference"/>
          <w:rFonts w:ascii="Calibri" w:eastAsia="Calibri" w:hAnsi="Calibri" w:cs="Calibri"/>
          <w:b w:val="0"/>
          <w:color w:val="000000"/>
        </w:rPr>
        <w:commentReference w:id="149"/>
      </w:r>
      <w:bookmarkEnd w:id="148"/>
    </w:p>
    <w:p w14:paraId="57E56452" w14:textId="77777777" w:rsidR="00FC16B4" w:rsidRPr="00FC16B4" w:rsidRDefault="00FC16B4" w:rsidP="00AA7710">
      <w:pPr>
        <w:pStyle w:val="BodyText12"/>
      </w:pPr>
      <w:r w:rsidRPr="00FC16B4">
        <w:t>In this study, we compare the target cohort with the comparator cohort for the hazards of outcome during the time-at-risk by applying a Cox proportional hazards model.</w:t>
      </w:r>
    </w:p>
    <w:p w14:paraId="16466F9D" w14:textId="7B20AD9A" w:rsidR="00FC16B4" w:rsidRPr="00FC16B4" w:rsidRDefault="00FC16B4" w:rsidP="00AA7710">
      <w:pPr>
        <w:pStyle w:val="BodyText12"/>
      </w:pPr>
      <w:r w:rsidRPr="00FC16B4">
        <w:t>The time-to-event of outcome among patients in the target and comparator cohorts is determined by calculating the number of days from the start of the time-at-risk win</w:t>
      </w:r>
      <w:r w:rsidR="00CB4F67">
        <w:t xml:space="preserve">dow (the </w:t>
      </w:r>
      <w:r w:rsidRPr="00FC16B4">
        <w:t>cohort start date</w:t>
      </w:r>
      <w:r w:rsidR="00CB4F67">
        <w:t>)</w:t>
      </w:r>
      <w:r w:rsidRPr="00FC16B4">
        <w:t>, until the earliest event among 1) the first occurrence of the outcome, 2) the end of the time-at-risk window, and 3) the end of the observation period that spans the time-at-risk start.</w:t>
      </w:r>
    </w:p>
    <w:p w14:paraId="27349B00" w14:textId="06941BA6" w:rsidR="00FC16B4" w:rsidRPr="00FC16B4" w:rsidRDefault="00FC16B4" w:rsidP="00AA7710">
      <w:pPr>
        <w:pStyle w:val="BodyText12"/>
      </w:pPr>
      <w:r w:rsidRPr="00FC16B4">
        <w:t xml:space="preserve">Patients with the outcome, observed prior to target or comparator cohort entry </w:t>
      </w:r>
      <w:r w:rsidR="00D45144">
        <w:t>are not</w:t>
      </w:r>
      <w:r w:rsidRPr="00FC16B4">
        <w:t xml:space="preserve"> excluded from consideration.</w:t>
      </w:r>
    </w:p>
    <w:p w14:paraId="282B14FC" w14:textId="262BF7D9" w:rsidR="00FC16B4" w:rsidRPr="00FC16B4" w:rsidRDefault="00FC16B4" w:rsidP="00AA7710">
      <w:pPr>
        <w:pStyle w:val="BodyText12"/>
      </w:pPr>
      <w:r w:rsidRPr="00FC16B4">
        <w:lastRenderedPageBreak/>
        <w:t>Propensity scores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In this study, the propensity score is estimated for each patient, using the predicted probability from a regularized logistic regression model, fit with a Laplace prior (LASSO) and the regularization hyperparameter selected by optimizing the likelihood in a 10-fold cross validation</w:t>
      </w:r>
      <w:r w:rsidR="00703416">
        <w:t xml:space="preserve"> using 10 replications per fold</w:t>
      </w:r>
      <w:r w:rsidRPr="00FC16B4">
        <w:t>, a starting variance of 0.01 and a tolerance of 2e-7. Covariates to be used in the propensity score model are listed in section 8.5.</w:t>
      </w:r>
    </w:p>
    <w:p w14:paraId="1CC8DDC8" w14:textId="66AF4853" w:rsidR="00FC16B4" w:rsidRDefault="00FC16B4" w:rsidP="00FC16B4">
      <w:pPr>
        <w:rPr>
          <w:rFonts w:asciiTheme="minorHAnsi" w:hAnsiTheme="minorHAnsi" w:cstheme="minorHAnsi"/>
        </w:rPr>
      </w:pPr>
      <w:r w:rsidRPr="00FC16B4">
        <w:rPr>
          <w:rFonts w:asciiTheme="minorHAnsi" w:hAnsiTheme="minorHAnsi" w:cstheme="minorHAnsi"/>
        </w:rPr>
        <w:t>The target cohort and comparator cohorts will be stratified into five quantiles of the propensity score distribution. The final outcome model will apply a conditional Cox proportional hazard model, conditions on the propensity score strata.</w:t>
      </w:r>
    </w:p>
    <w:p w14:paraId="73372E72" w14:textId="77777777" w:rsidR="00D7319E" w:rsidRPr="00CB5AEA" w:rsidRDefault="00D7319E" w:rsidP="00EC2721">
      <w:pPr>
        <w:pStyle w:val="Heading3"/>
      </w:pPr>
      <w:bookmarkStart w:id="150" w:name="_Toc512777601"/>
      <w:r>
        <w:t>Pooling effect estimates across databases</w:t>
      </w:r>
      <w:bookmarkEnd w:id="150"/>
    </w:p>
    <w:p w14:paraId="64B7CB71" w14:textId="5F24C4A3" w:rsidR="00071791" w:rsidRDefault="00071791" w:rsidP="00071791">
      <w:pPr>
        <w:spacing w:before="240"/>
        <w:jc w:val="both"/>
        <w:rPr>
          <w:bCs/>
          <w:szCs w:val="24"/>
        </w:rPr>
      </w:pPr>
      <w:r>
        <w:rPr>
          <w:bCs/>
          <w:szCs w:val="24"/>
        </w:rPr>
        <w:t xml:space="preserve">Random-effects meta-analytic estimates were generated using the </w:t>
      </w:r>
      <w:r>
        <w:t>Hartung-Knapp-</w:t>
      </w:r>
      <w:proofErr w:type="spellStart"/>
      <w:r>
        <w:t>Sidik</w:t>
      </w:r>
      <w:proofErr w:type="spellEnd"/>
      <w:r>
        <w:t>-</w:t>
      </w:r>
      <w:proofErr w:type="spellStart"/>
      <w:r>
        <w:t>Jonkman</w:t>
      </w:r>
      <w:proofErr w:type="spellEnd"/>
      <w:r>
        <w:t xml:space="preserve"> and </w:t>
      </w:r>
      <w:proofErr w:type="spellStart"/>
      <w:r>
        <w:t>Dersimonian</w:t>
      </w:r>
      <w:proofErr w:type="spellEnd"/>
      <w:r>
        <w:t xml:space="preserve"> Laird methods </w:t>
      </w:r>
      <w:r>
        <w:rPr>
          <w:bCs/>
          <w:szCs w:val="24"/>
        </w:rPr>
        <w:t>to pool evidence across the databases for all comparison-outcome-analyses where there was sufficient homogeneity (I</w:t>
      </w:r>
      <w:r>
        <w:rPr>
          <w:bCs/>
          <w:szCs w:val="24"/>
          <w:vertAlign w:val="superscript"/>
        </w:rPr>
        <w:t>2</w:t>
      </w:r>
      <w:r>
        <w:rPr>
          <w:bCs/>
          <w:szCs w:val="24"/>
        </w:rPr>
        <w:t xml:space="preserve"> &lt; 40%).</w:t>
      </w:r>
    </w:p>
    <w:p w14:paraId="3ECE3376" w14:textId="7C419D13" w:rsidR="002A69E5" w:rsidRDefault="002A69E5" w:rsidP="00EC2721">
      <w:pPr>
        <w:pStyle w:val="Heading2"/>
      </w:pPr>
      <w:bookmarkStart w:id="151" w:name="_Toc512777602"/>
      <w:r>
        <w:t>Analyses to perform</w:t>
      </w:r>
      <w:bookmarkEnd w:id="151"/>
    </w:p>
    <w:p w14:paraId="35194CF0" w14:textId="77777777" w:rsidR="002A69E5" w:rsidRDefault="002A69E5" w:rsidP="002A69E5">
      <w:pPr>
        <w:pStyle w:val="BodyText12"/>
      </w:pPr>
      <w:r>
        <w:t>The following analyses will be performed:</w:t>
      </w:r>
    </w:p>
    <w:p w14:paraId="26A955CD" w14:textId="7EBDC30E" w:rsidR="002A69E5" w:rsidRDefault="00071791" w:rsidP="005422D1">
      <w:pPr>
        <w:pStyle w:val="BodyText12"/>
        <w:widowControl/>
        <w:numPr>
          <w:ilvl w:val="0"/>
          <w:numId w:val="13"/>
        </w:numPr>
        <w:pBdr>
          <w:top w:val="none" w:sz="0" w:space="0" w:color="auto"/>
          <w:left w:val="none" w:sz="0" w:space="0" w:color="auto"/>
          <w:bottom w:val="none" w:sz="0" w:space="0" w:color="auto"/>
          <w:right w:val="none" w:sz="0" w:space="0" w:color="auto"/>
          <w:between w:val="none" w:sz="0" w:space="0" w:color="auto"/>
        </w:pBdr>
        <w:spacing w:after="240" w:line="264" w:lineRule="auto"/>
      </w:pPr>
      <w:r>
        <w:t>A = 4</w:t>
      </w:r>
      <w:r w:rsidR="002A69E5">
        <w:t xml:space="preserve"> comparisons: </w:t>
      </w:r>
      <w:r>
        <w:t>2</w:t>
      </w:r>
      <w:r w:rsidR="009A0147">
        <w:t xml:space="preserve"> main comparisons </w:t>
      </w:r>
      <w:r>
        <w:t xml:space="preserve">(tofacitinib vs. adalimumab; tofacitinib vs. etanercept) </w:t>
      </w:r>
      <w:commentRangeStart w:id="152"/>
      <w:r w:rsidR="002A69E5">
        <w:t>using all inclusion criteria,</w:t>
      </w:r>
      <w:commentRangeEnd w:id="152"/>
      <w:r w:rsidR="00374C1B">
        <w:rPr>
          <w:rStyle w:val="CommentReference"/>
        </w:rPr>
        <w:commentReference w:id="152"/>
      </w:r>
      <w:r w:rsidR="002A69E5">
        <w:t xml:space="preserve"> and removing </w:t>
      </w:r>
      <w:r>
        <w:t xml:space="preserve">RCT </w:t>
      </w:r>
      <w:r w:rsidR="002A69E5">
        <w:t xml:space="preserve">criteria </w:t>
      </w:r>
      <w:r w:rsidR="00DD291D">
        <w:t>for each main comparison</w:t>
      </w:r>
      <w:r w:rsidR="002A69E5">
        <w:t xml:space="preserve">. </w:t>
      </w:r>
    </w:p>
    <w:p w14:paraId="494D5F4E" w14:textId="1B9FE186" w:rsidR="002A69E5" w:rsidRDefault="00071791" w:rsidP="005422D1">
      <w:pPr>
        <w:pStyle w:val="BodyText12"/>
        <w:widowControl/>
        <w:numPr>
          <w:ilvl w:val="0"/>
          <w:numId w:val="13"/>
        </w:numPr>
        <w:pBdr>
          <w:top w:val="none" w:sz="0" w:space="0" w:color="auto"/>
          <w:left w:val="none" w:sz="0" w:space="0" w:color="auto"/>
          <w:bottom w:val="none" w:sz="0" w:space="0" w:color="auto"/>
          <w:right w:val="none" w:sz="0" w:space="0" w:color="auto"/>
          <w:between w:val="none" w:sz="0" w:space="0" w:color="auto"/>
        </w:pBdr>
        <w:spacing w:after="240" w:line="264" w:lineRule="auto"/>
      </w:pPr>
      <w:r>
        <w:t>B = 9</w:t>
      </w:r>
      <w:r w:rsidR="002A69E5">
        <w:t xml:space="preserve"> outcome</w:t>
      </w:r>
      <w:r w:rsidR="0028424D">
        <w:t>s</w:t>
      </w:r>
      <w:r w:rsidR="002A69E5">
        <w:t xml:space="preserve">: </w:t>
      </w:r>
      <w:commentRangeStart w:id="153"/>
      <w:r>
        <w:t>1) malignancies excluding non-melanoma skin cancer</w:t>
      </w:r>
      <w:commentRangeEnd w:id="153"/>
      <w:r w:rsidR="00374C1B">
        <w:rPr>
          <w:rStyle w:val="CommentReference"/>
        </w:rPr>
        <w:commentReference w:id="153"/>
      </w:r>
      <w:r>
        <w:t xml:space="preserve">, 2) major adverse cardiovascular events (MACE), </w:t>
      </w:r>
      <w:commentRangeStart w:id="154"/>
      <w:r>
        <w:t>3) myocardial infarction, 4) ischemic stroke, 5) cardiovascular death, 6) opportunistic infections, 7) hepatic events, 8) cardiovascular events over than MACE, 9) all-cause mortality</w:t>
      </w:r>
      <w:commentRangeEnd w:id="154"/>
      <w:r w:rsidR="00374C1B">
        <w:rPr>
          <w:rStyle w:val="CommentReference"/>
        </w:rPr>
        <w:commentReference w:id="154"/>
      </w:r>
    </w:p>
    <w:p w14:paraId="384E1844" w14:textId="029C396B" w:rsidR="002A69E5" w:rsidRDefault="00071791" w:rsidP="005422D1">
      <w:pPr>
        <w:pStyle w:val="BodyText12"/>
        <w:widowControl/>
        <w:numPr>
          <w:ilvl w:val="0"/>
          <w:numId w:val="13"/>
        </w:numPr>
        <w:pBdr>
          <w:top w:val="none" w:sz="0" w:space="0" w:color="auto"/>
          <w:left w:val="none" w:sz="0" w:space="0" w:color="auto"/>
          <w:bottom w:val="none" w:sz="0" w:space="0" w:color="auto"/>
          <w:right w:val="none" w:sz="0" w:space="0" w:color="auto"/>
          <w:between w:val="none" w:sz="0" w:space="0" w:color="auto"/>
        </w:pBdr>
        <w:spacing w:after="240" w:line="264" w:lineRule="auto"/>
      </w:pPr>
      <w:r>
        <w:t>C = 2</w:t>
      </w:r>
      <w:r w:rsidR="002A69E5">
        <w:t xml:space="preserve"> time-at-risk definitions: </w:t>
      </w:r>
      <w:r>
        <w:t xml:space="preserve">1) </w:t>
      </w:r>
      <w:r w:rsidR="002A69E5">
        <w:t>intent-to-treat</w:t>
      </w:r>
      <w:r>
        <w:t>, 2) on treatment</w:t>
      </w:r>
    </w:p>
    <w:p w14:paraId="336AE0CC" w14:textId="77777777" w:rsidR="00071791" w:rsidRDefault="00071791" w:rsidP="00071791">
      <w:pPr>
        <w:pStyle w:val="BodyText12"/>
        <w:widowControl/>
        <w:numPr>
          <w:ilvl w:val="0"/>
          <w:numId w:val="13"/>
        </w:numPr>
        <w:pBdr>
          <w:top w:val="none" w:sz="0" w:space="0" w:color="auto"/>
          <w:left w:val="none" w:sz="0" w:space="0" w:color="auto"/>
          <w:bottom w:val="none" w:sz="0" w:space="0" w:color="auto"/>
          <w:right w:val="none" w:sz="0" w:space="0" w:color="auto"/>
          <w:between w:val="none" w:sz="0" w:space="0" w:color="auto"/>
        </w:pBdr>
        <w:spacing w:after="240" w:line="264" w:lineRule="auto"/>
      </w:pPr>
      <w:r>
        <w:t>D = 1</w:t>
      </w:r>
      <w:r w:rsidR="002A69E5">
        <w:t xml:space="preserve"> model: Cox regression using propensity score stratification</w:t>
      </w:r>
    </w:p>
    <w:p w14:paraId="56F7F311" w14:textId="1F3445EA" w:rsidR="00071791" w:rsidRDefault="00071791" w:rsidP="00071791">
      <w:pPr>
        <w:pStyle w:val="BodyText12"/>
        <w:widowControl/>
        <w:numPr>
          <w:ilvl w:val="0"/>
          <w:numId w:val="13"/>
        </w:numPr>
        <w:pBdr>
          <w:top w:val="none" w:sz="0" w:space="0" w:color="auto"/>
          <w:left w:val="none" w:sz="0" w:space="0" w:color="auto"/>
          <w:bottom w:val="none" w:sz="0" w:space="0" w:color="auto"/>
          <w:right w:val="none" w:sz="0" w:space="0" w:color="auto"/>
          <w:between w:val="none" w:sz="0" w:space="0" w:color="auto"/>
        </w:pBdr>
        <w:spacing w:after="240" w:line="264" w:lineRule="auto"/>
      </w:pPr>
      <w:r>
        <w:t>E = 12</w:t>
      </w:r>
      <w:r w:rsidR="002A69E5">
        <w:t xml:space="preserve"> databases: </w:t>
      </w:r>
      <w:r>
        <w:t xml:space="preserve">Optum </w:t>
      </w:r>
      <w:proofErr w:type="spellStart"/>
      <w:r>
        <w:t>ClinFormatics</w:t>
      </w:r>
      <w:proofErr w:type="spellEnd"/>
      <w:r>
        <w:t xml:space="preserve"> Extended Datamart, Optum Pan-therapeutic HER, Truven </w:t>
      </w:r>
      <w:proofErr w:type="spellStart"/>
      <w:r>
        <w:t>MarketScan</w:t>
      </w:r>
      <w:proofErr w:type="spellEnd"/>
      <w:r>
        <w:t xml:space="preserve"> CCAE, Truven </w:t>
      </w:r>
      <w:proofErr w:type="spellStart"/>
      <w:r>
        <w:t>MarketScan</w:t>
      </w:r>
      <w:proofErr w:type="spellEnd"/>
      <w:r>
        <w:t xml:space="preserve"> MDCD, Truven </w:t>
      </w:r>
      <w:proofErr w:type="spellStart"/>
      <w:r>
        <w:t>MarketScan</w:t>
      </w:r>
      <w:proofErr w:type="spellEnd"/>
      <w:r>
        <w:t xml:space="preserve"> MDCR, </w:t>
      </w:r>
      <w:proofErr w:type="spellStart"/>
      <w:r>
        <w:t>Iqvia</w:t>
      </w:r>
      <w:proofErr w:type="spellEnd"/>
      <w:r>
        <w:t xml:space="preserve"> </w:t>
      </w:r>
      <w:proofErr w:type="spellStart"/>
      <w:r>
        <w:t>PhamMetrics</w:t>
      </w:r>
      <w:proofErr w:type="spellEnd"/>
      <w:r>
        <w:t xml:space="preserve">, </w:t>
      </w:r>
      <w:proofErr w:type="spellStart"/>
      <w:r>
        <w:t>Iqvia</w:t>
      </w:r>
      <w:proofErr w:type="spellEnd"/>
      <w:r>
        <w:t xml:space="preserve"> Ambulatory HER, </w:t>
      </w:r>
      <w:proofErr w:type="spellStart"/>
      <w:r>
        <w:t>Iqvia</w:t>
      </w:r>
      <w:proofErr w:type="spellEnd"/>
      <w:r>
        <w:t xml:space="preserve"> </w:t>
      </w:r>
      <w:proofErr w:type="spellStart"/>
      <w:r>
        <w:t>LRx</w:t>
      </w:r>
      <w:proofErr w:type="spellEnd"/>
      <w:r>
        <w:t>/</w:t>
      </w:r>
      <w:proofErr w:type="spellStart"/>
      <w:r>
        <w:t>Dx</w:t>
      </w:r>
      <w:proofErr w:type="spellEnd"/>
      <w:r>
        <w:t xml:space="preserve">, Columbia / New York Presbyterian, Stanford STRIDE, </w:t>
      </w:r>
      <w:proofErr w:type="spellStart"/>
      <w:r>
        <w:t>Regenstrief</w:t>
      </w:r>
      <w:proofErr w:type="spellEnd"/>
      <w:r>
        <w:t>, US Veterans Affairs VINCI</w:t>
      </w:r>
    </w:p>
    <w:p w14:paraId="211F5607" w14:textId="16975DF4" w:rsidR="002A69E5" w:rsidRDefault="002A69E5" w:rsidP="00071791">
      <w:pPr>
        <w:pStyle w:val="BodyText12"/>
        <w:widowControl/>
        <w:pBdr>
          <w:top w:val="none" w:sz="0" w:space="0" w:color="auto"/>
          <w:left w:val="none" w:sz="0" w:space="0" w:color="auto"/>
          <w:bottom w:val="none" w:sz="0" w:space="0" w:color="auto"/>
          <w:right w:val="none" w:sz="0" w:space="0" w:color="auto"/>
          <w:between w:val="none" w:sz="0" w:space="0" w:color="auto"/>
        </w:pBdr>
        <w:spacing w:after="240" w:line="264" w:lineRule="auto"/>
      </w:pPr>
    </w:p>
    <w:p w14:paraId="4A34037D" w14:textId="6BEC5CA6" w:rsidR="002A69E5" w:rsidRPr="003B3E4E" w:rsidRDefault="002A69E5" w:rsidP="002A69E5">
      <w:pPr>
        <w:pStyle w:val="BodyText12"/>
      </w:pPr>
      <w:r>
        <w:t xml:space="preserve">The total number of analyses is therefore </w:t>
      </w:r>
      <w:commentRangeStart w:id="155"/>
      <w:r w:rsidR="00071791">
        <w:t>A</w:t>
      </w:r>
      <w:ins w:id="156" w:author="Wang, Runsheng" w:date="2019-03-17T22:08:00Z">
        <w:r w:rsidR="00374C1B">
          <w:t>/1</w:t>
        </w:r>
      </w:ins>
      <w:r w:rsidR="00071791">
        <w:t xml:space="preserve"> x B</w:t>
      </w:r>
      <w:ins w:id="157" w:author="Wang, Runsheng" w:date="2019-03-17T22:08:00Z">
        <w:r w:rsidR="00374C1B">
          <w:t>/3</w:t>
        </w:r>
      </w:ins>
      <w:r w:rsidR="00071791">
        <w:t xml:space="preserve"> x C</w:t>
      </w:r>
      <w:ins w:id="158" w:author="Wang, Runsheng" w:date="2019-03-17T22:08:00Z">
        <w:r w:rsidR="00374C1B">
          <w:t>/2</w:t>
        </w:r>
      </w:ins>
      <w:r w:rsidR="00071791">
        <w:t xml:space="preserve"> x D</w:t>
      </w:r>
      <w:ins w:id="159" w:author="Wang, Runsheng" w:date="2019-03-17T22:08:00Z">
        <w:r w:rsidR="00374C1B">
          <w:t>/1</w:t>
        </w:r>
      </w:ins>
      <w:r w:rsidR="00071791">
        <w:t xml:space="preserve"> x E</w:t>
      </w:r>
      <w:ins w:id="160" w:author="Wang, Runsheng" w:date="2019-03-17T22:08:00Z">
        <w:r w:rsidR="00374C1B">
          <w:t>/?</w:t>
        </w:r>
      </w:ins>
      <w:r>
        <w:t xml:space="preserve"> =</w:t>
      </w:r>
      <w:ins w:id="161" w:author="Wang, Runsheng" w:date="2019-03-17T22:08:00Z">
        <w:r w:rsidR="00374C1B">
          <w:t xml:space="preserve"> ?</w:t>
        </w:r>
      </w:ins>
      <w:del w:id="162" w:author="Wang, Runsheng" w:date="2019-03-17T22:08:00Z">
        <w:r w:rsidDel="00374C1B">
          <w:delText xml:space="preserve"> </w:delText>
        </w:r>
        <w:r w:rsidR="00071791" w:rsidDel="00374C1B">
          <w:delText>XXX</w:delText>
        </w:r>
      </w:del>
      <w:r>
        <w:t xml:space="preserve"> analyses.</w:t>
      </w:r>
      <w:commentRangeEnd w:id="155"/>
      <w:r w:rsidR="00071791">
        <w:rPr>
          <w:rStyle w:val="CommentReference"/>
        </w:rPr>
        <w:commentReference w:id="155"/>
      </w:r>
    </w:p>
    <w:p w14:paraId="3B635DAD" w14:textId="1E18F726" w:rsidR="00FC16B4" w:rsidRDefault="00FC16B4" w:rsidP="00EC2721">
      <w:pPr>
        <w:pStyle w:val="Heading2"/>
      </w:pPr>
      <w:bookmarkStart w:id="163" w:name="_Toc512777603"/>
      <w:r>
        <w:t>Output</w:t>
      </w:r>
      <w:bookmarkEnd w:id="163"/>
    </w:p>
    <w:p w14:paraId="15857C34" w14:textId="77777777" w:rsidR="0036374B" w:rsidRDefault="0036374B" w:rsidP="00A456D7">
      <w:pPr>
        <w:pStyle w:val="BodyText12"/>
      </w:pPr>
      <w:r>
        <w:t xml:space="preserve">Covariate balance will be summarized in tabular form by showing the mean value for all baseline </w:t>
      </w:r>
      <w:r>
        <w:lastRenderedPageBreak/>
        <w:t>covariates in the target and comparator cohort, with the associated standardized mean difference computed for each covariate.</w:t>
      </w:r>
    </w:p>
    <w:p w14:paraId="736FC03F" w14:textId="3643C714" w:rsidR="0036374B" w:rsidRDefault="0036374B" w:rsidP="00A456D7">
      <w:pPr>
        <w:pStyle w:val="BodyText12"/>
      </w:pPr>
      <w:r>
        <w:t>Once the propensity score model is fit, we will plot the propensity score distribution of the target and comparator cohorts to evaluate the comparability of the two cohorts. The plot will be scaled to the preference score, normalizing for any imbalance in cohort size. The covariates selected within the propensity score model, with associated coefficients will also be reported.</w:t>
      </w:r>
    </w:p>
    <w:p w14:paraId="2AB48E84" w14:textId="77777777" w:rsidR="0036374B" w:rsidRDefault="0036374B" w:rsidP="00A456D7">
      <w:pPr>
        <w:pStyle w:val="BodyText12"/>
      </w:pPr>
      <w:r w:rsidRPr="00B13D9A">
        <w:t>A plot showing the propensity score distributions for both cohorts after stratification will be provided, with each quantile cut point shown as a vertical line.</w:t>
      </w:r>
      <w:r>
        <w:t xml:space="preserve"> Covariate balance will be evaluated by plotting the standardized mean difference of each covariate before propensity score stratification against the standardized mean difference for each covariate after propensity score stratification.</w:t>
      </w:r>
    </w:p>
    <w:p w14:paraId="14A4D700" w14:textId="77777777" w:rsidR="0036374B" w:rsidRDefault="0036374B" w:rsidP="00A456D7">
      <w:pPr>
        <w:pStyle w:val="BodyText12"/>
      </w:pPr>
      <w:r>
        <w:t>An attrition diagram will be provided to detail the loss of patients from the original target cohort and comparator cohort to the subpopulations that remain after all design considerations have been applied.</w:t>
      </w:r>
    </w:p>
    <w:p w14:paraId="215C3CAB" w14:textId="77777777" w:rsidR="0036374B" w:rsidRDefault="0036374B" w:rsidP="00A456D7">
      <w:pPr>
        <w:pStyle w:val="BodyText12"/>
      </w:pPr>
      <w:r>
        <w:t>The final outcome model, a conditional Cox proportional hazards model, will be summarized by providing the hazards ratio and associated 95% confidence interval. The number of persons, amount of time-at-risk, and number of outcomes in each cohort will also be reported.</w:t>
      </w:r>
    </w:p>
    <w:p w14:paraId="1D422E3B" w14:textId="624699AF" w:rsidR="00FC16B4" w:rsidRPr="00FC16B4" w:rsidRDefault="00FC16B4" w:rsidP="00EC2721">
      <w:pPr>
        <w:pStyle w:val="Heading2"/>
      </w:pPr>
      <w:bookmarkStart w:id="164" w:name="_Toc512777604"/>
      <w:r>
        <w:t>Evidence Evaluation</w:t>
      </w:r>
      <w:bookmarkEnd w:id="164"/>
    </w:p>
    <w:p w14:paraId="18EE38B6" w14:textId="2F1FD3B0" w:rsidR="00093EF7" w:rsidRDefault="00FB0628" w:rsidP="00AA7710">
      <w:pPr>
        <w:pStyle w:val="BodyText12"/>
      </w:pPr>
      <w:r>
        <w:t>We have executed</w:t>
      </w:r>
      <w:r w:rsidR="00093EF7">
        <w:t xml:space="preserve"> diagnostics to determine if the analysis can be appropriately conducted. The diagnostics include:</w:t>
      </w:r>
    </w:p>
    <w:p w14:paraId="06025186" w14:textId="77777777" w:rsidR="00093EF7" w:rsidRDefault="00093EF7" w:rsidP="005422D1">
      <w:pPr>
        <w:pStyle w:val="BodyText12"/>
        <w:numPr>
          <w:ilvl w:val="0"/>
          <w:numId w:val="10"/>
        </w:numPr>
      </w:pPr>
      <w:r>
        <w:t>Propensity score distribution</w:t>
      </w:r>
    </w:p>
    <w:p w14:paraId="21FE2606" w14:textId="77777777" w:rsidR="00093EF7" w:rsidRDefault="00093EF7" w:rsidP="005422D1">
      <w:pPr>
        <w:pStyle w:val="BodyText12"/>
        <w:numPr>
          <w:ilvl w:val="0"/>
          <w:numId w:val="10"/>
        </w:numPr>
      </w:pPr>
      <w:r>
        <w:t>Covariate balance before and after propensity score matching</w:t>
      </w:r>
    </w:p>
    <w:p w14:paraId="2E056B54" w14:textId="77777777" w:rsidR="00093EF7" w:rsidRDefault="00093EF7" w:rsidP="005422D1">
      <w:pPr>
        <w:pStyle w:val="BodyText12"/>
        <w:numPr>
          <w:ilvl w:val="0"/>
          <w:numId w:val="10"/>
        </w:numPr>
      </w:pPr>
      <w:r>
        <w:t>Estimation for negative and positive controls, to assess residual error</w:t>
      </w:r>
    </w:p>
    <w:p w14:paraId="20F3435E" w14:textId="77777777" w:rsidR="00093EF7" w:rsidRDefault="00093EF7" w:rsidP="005422D1">
      <w:pPr>
        <w:pStyle w:val="BodyText12"/>
        <w:numPr>
          <w:ilvl w:val="0"/>
          <w:numId w:val="10"/>
        </w:numPr>
      </w:pPr>
      <w:r w:rsidRPr="00B13D9A">
        <w:t xml:space="preserve">Negative </w:t>
      </w:r>
      <w:r>
        <w:t xml:space="preserve">and positive </w:t>
      </w:r>
      <w:r w:rsidRPr="00B13D9A">
        <w:t xml:space="preserve">control </w:t>
      </w:r>
      <w:r>
        <w:t xml:space="preserve">exposures and </w:t>
      </w:r>
      <w:r w:rsidRPr="00B13D9A">
        <w:t xml:space="preserve">outcomes will be used to evaluate the potential impact of residual systematic error in the study design, and to facilitate empirical calibration of the p-value </w:t>
      </w:r>
      <w:r>
        <w:t xml:space="preserve">and confidence interval </w:t>
      </w:r>
      <w:r w:rsidRPr="00B13D9A">
        <w:t xml:space="preserve">for the </w:t>
      </w:r>
      <w:r>
        <w:t xml:space="preserve">exposures and </w:t>
      </w:r>
      <w:r w:rsidRPr="00B13D9A">
        <w:t xml:space="preserve">outcome of interest. </w:t>
      </w:r>
    </w:p>
    <w:p w14:paraId="2F6C3C6D" w14:textId="0D87C696" w:rsidR="00093EF7" w:rsidRDefault="00093EF7" w:rsidP="00AA7710">
      <w:pPr>
        <w:pStyle w:val="BodyText12"/>
      </w:pPr>
      <w:r>
        <w:t xml:space="preserve">Negative control outcomes in the context of this study are outcomes that are not believed to be caused by neither </w:t>
      </w:r>
      <w:r w:rsidR="00071791">
        <w:t>tofacitinib</w:t>
      </w:r>
      <w:r>
        <w:t xml:space="preserve"> nor </w:t>
      </w:r>
      <w:r w:rsidR="00071791">
        <w:t>adalimumab or etanercept</w:t>
      </w:r>
      <w:r>
        <w:t xml:space="preserve">, and where therefore the true hazard ratio is equal to 1. We will execute the same analysis used for the primary hypothesis to produce hazard ratio estimates for the negative controls. </w:t>
      </w:r>
      <w:r w:rsidRPr="00B13D9A">
        <w:t>The distribution of effect estima</w:t>
      </w:r>
      <w:r>
        <w:t xml:space="preserve">tes across all negative controls </w:t>
      </w:r>
      <w:r w:rsidRPr="00B13D9A">
        <w:t xml:space="preserve">will be used to fit an empirical null distribution which models the observed residual systematic error. The empirical null distribution will then be applied to the target </w:t>
      </w:r>
      <w:r>
        <w:t xml:space="preserve">exposures and </w:t>
      </w:r>
      <w:r w:rsidRPr="00B13D9A">
        <w:t>outcome of interest to calibrate the p-value</w:t>
      </w:r>
      <w:r>
        <w:t xml:space="preserve"> </w:t>
      </w:r>
      <w:r>
        <w:fldChar w:fldCharType="begin">
          <w:fldData xml:space="preserve">PEVuZE5vdGU+PENpdGU+PEF1dGhvcj5TY2h1ZW1pZTwvQXV0aG9yPjxZZWFyPjIwMTQ8L1llYXI+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</w:fldData>
        </w:fldChar>
      </w:r>
      <w:r w:rsidR="00535A45">
        <w:instrText xml:space="preserve"> ADDIN EN.CITE </w:instrText>
      </w:r>
      <w:r w:rsidR="00535A45">
        <w:fldChar w:fldCharType="begin">
          <w:fldData xml:space="preserve">PEVuZE5vdGU+PENpdGU+PEF1dGhvcj5TY2h1ZW1pZTwvQXV0aG9yPjxZZWFyPjIwMTQ8L1llYXI+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</w:fldData>
        </w:fldChar>
      </w:r>
      <w:r w:rsidR="00535A45">
        <w:instrText xml:space="preserve"> ADDIN EN.CITE.DATA </w:instrText>
      </w:r>
      <w:r w:rsidR="00535A45">
        <w:fldChar w:fldCharType="end"/>
      </w:r>
      <w:r>
        <w:fldChar w:fldCharType="separate"/>
      </w:r>
      <w:r w:rsidR="00535A45">
        <w:rPr>
          <w:noProof/>
        </w:rPr>
        <w:t>[</w:t>
      </w:r>
      <w:hyperlink w:anchor="_ENREF_11" w:tooltip="Schuemie, 2014 #4" w:history="1">
        <w:r w:rsidR="00535A45">
          <w:rPr>
            <w:noProof/>
          </w:rPr>
          <w:t>11</w:t>
        </w:r>
      </w:hyperlink>
      <w:r w:rsidR="00535A45">
        <w:rPr>
          <w:noProof/>
        </w:rPr>
        <w:t>]</w:t>
      </w:r>
      <w:r>
        <w:fldChar w:fldCharType="end"/>
      </w:r>
      <w:r w:rsidRPr="00B13D9A">
        <w:t>.</w:t>
      </w:r>
    </w:p>
    <w:p w14:paraId="6656DBD1" w14:textId="4FB3B61C" w:rsidR="00093EF7" w:rsidRDefault="00093EF7" w:rsidP="00AA7710">
      <w:pPr>
        <w:pStyle w:val="BodyText12"/>
      </w:pPr>
      <w:r>
        <w:t xml:space="preserve">Positive control exposures and outcomes are pairs of exposures and outcomes where the hazard ratio is known to be of some magnitude greater than 1. We will synthesize positive controls by starting with the negative controls defined earlier, and adding additional, simulated outcomes during the time-at-risk until </w:t>
      </w:r>
      <w:r>
        <w:lastRenderedPageBreak/>
        <w:t>the desired true hazard ratio is achieved. The target hazard ratios are 1.5, 2 and 4. The negative and positive controls together will be used to estimate an empirical systematic error model, which will inform whether systematic error changes as a function of true effect size. The empirical systematic error model will then be applied to the target</w:t>
      </w:r>
      <w:r w:rsidRPr="00E66B21">
        <w:t xml:space="preserve"> </w:t>
      </w:r>
      <w:r w:rsidRPr="00B13D9A">
        <w:t xml:space="preserve">the target </w:t>
      </w:r>
      <w:r>
        <w:t xml:space="preserve">exposures and </w:t>
      </w:r>
      <w:r w:rsidRPr="00B13D9A">
        <w:t xml:space="preserve">outcome of interest to calibrate the </w:t>
      </w:r>
      <w:r>
        <w:t xml:space="preserve">confidence interval </w:t>
      </w:r>
      <w:r>
        <w:fldChar w:fldCharType="begin"/>
      </w:r>
      <w:r w:rsidR="00535A45">
        <w:instrText xml:space="preserve"> ADDIN EN.CITE &lt;EndNote&gt;&lt;Cite&gt;&lt;Author&gt;Schuemie&lt;/Author&gt;&lt;Year&gt;2017&lt;/Year&gt;&lt;RecNum&gt;77&lt;/RecNum&gt;&lt;DisplayText&gt;[10]&lt;/DisplayText&gt;&lt;record&gt;&lt;rec-number&gt;77&lt;/rec-number&gt;&lt;foreign-keys&gt;&lt;key app="EN" db-id="r0xpefvzhfw9d8essz9pf5rwz20e5vvw2vaw" timestamp="1509360008"&gt;77&lt;/key&gt;&lt;/foreign-keys&gt;&lt;ref-type name="Journal Article"&gt;17&lt;/ref-type&gt;&lt;contributors&gt;&lt;authors&gt;&lt;author&gt;Schuemie, M. J.&lt;/author&gt;&lt;author&gt;Hripcsak, G.&lt;/author&gt;&lt;author&gt;Ryan, P. B.&lt;/author&gt;&lt;author&gt;Madigan, D.&lt;/author&gt;&lt;author&gt;Suchard, M. A.&lt;/author&gt;&lt;/authors&gt;&lt;/contributors&gt;&lt;titles&gt;&lt;title&gt;Empirical confidence interval calibration for population-level effect estimation studies in observational healthcare data&lt;/title&gt;&lt;secondary-title&gt;Proceedings of the National Acadamy of Science&lt;/secondary-title&gt;&lt;/titles&gt;&lt;periodical&gt;&lt;full-title&gt;Proceedings of the National Acadamy of Science&lt;/full-title&gt;&lt;/periodical&gt;&lt;volume&gt;Accepted for publication&lt;/volume&gt;&lt;dates&gt;&lt;year&gt;2017&lt;/year&gt;&lt;/dates&gt;&lt;urls&gt;&lt;/urls&gt;&lt;/record&gt;&lt;/Cite&gt;&lt;/EndNote&gt;</w:instrText>
      </w:r>
      <w:r>
        <w:fldChar w:fldCharType="separate"/>
      </w:r>
      <w:r w:rsidR="00535A45">
        <w:rPr>
          <w:noProof/>
        </w:rPr>
        <w:t>[</w:t>
      </w:r>
      <w:hyperlink w:anchor="_ENREF_10" w:tooltip="Schuemie, 2017 #77" w:history="1">
        <w:r w:rsidR="00535A45">
          <w:rPr>
            <w:noProof/>
          </w:rPr>
          <w:t>10</w:t>
        </w:r>
      </w:hyperlink>
      <w:r w:rsidR="00535A45">
        <w:rPr>
          <w:noProof/>
        </w:rPr>
        <w:t>]</w:t>
      </w:r>
      <w:r>
        <w:fldChar w:fldCharType="end"/>
      </w:r>
      <w:r>
        <w:t>.</w:t>
      </w:r>
    </w:p>
    <w:p w14:paraId="41EA8BEF" w14:textId="29F303BC" w:rsidR="00FC16B4" w:rsidRDefault="00093EF7" w:rsidP="00FC16B4">
      <w:r w:rsidRPr="00B13D9A">
        <w:t xml:space="preserve">Empirical calibration serves as an important diagnostic tool to evaluate if the residual systematic error is sufficient to cast doubt on the accuracy of the unknown effect estimate. The calibration effect plot and calibration probability plots will be generated for review. We will report the traditional </w:t>
      </w:r>
      <w:r>
        <w:t xml:space="preserve">and empirically calibrated </w:t>
      </w:r>
      <w:r w:rsidRPr="00B13D9A">
        <w:t xml:space="preserve">p-value and </w:t>
      </w:r>
      <w:r>
        <w:t>confidence interval</w:t>
      </w:r>
      <w:r w:rsidRPr="00B13D9A">
        <w:t xml:space="preserve"> for each negative control, as well as the </w:t>
      </w:r>
      <w:r>
        <w:t>hypothesis</w:t>
      </w:r>
      <w:r w:rsidRPr="00B13D9A">
        <w:t xml:space="preserve"> of interest</w:t>
      </w:r>
      <w:r>
        <w:t>.</w:t>
      </w:r>
    </w:p>
    <w:p w14:paraId="21B02B2A" w14:textId="6C4130F4" w:rsidR="008D795E" w:rsidRDefault="00C83EB5" w:rsidP="00EC2721">
      <w:pPr>
        <w:pStyle w:val="Heading1"/>
      </w:pPr>
      <w:bookmarkStart w:id="165" w:name="_Toc512777605"/>
      <w:r>
        <w:t>Study</w:t>
      </w:r>
      <w:r w:rsidR="008D795E">
        <w:t xml:space="preserve"> </w:t>
      </w:r>
      <w:commentRangeStart w:id="166"/>
      <w:r w:rsidR="008D795E">
        <w:t>Diagnostics</w:t>
      </w:r>
      <w:commentRangeEnd w:id="166"/>
      <w:r w:rsidR="00071791">
        <w:rPr>
          <w:rStyle w:val="CommentReference"/>
          <w:rFonts w:ascii="Calibri" w:eastAsia="Calibri" w:hAnsi="Calibri" w:cs="Calibri"/>
          <w:b w:val="0"/>
          <w:color w:val="000000"/>
        </w:rPr>
        <w:commentReference w:id="166"/>
      </w:r>
      <w:bookmarkEnd w:id="165"/>
    </w:p>
    <w:p w14:paraId="06AEEBA5" w14:textId="5AB2428D" w:rsidR="00A7773B" w:rsidRDefault="008D795E" w:rsidP="005E604A">
      <w:pPr>
        <w:pStyle w:val="Heading2"/>
      </w:pPr>
      <w:bookmarkStart w:id="167" w:name="_Toc512777606"/>
      <w:r>
        <w:t>Sample Size and Study Power</w:t>
      </w:r>
      <w:bookmarkEnd w:id="167"/>
    </w:p>
    <w:p w14:paraId="75A706C2" w14:textId="42F60474" w:rsidR="008D795E" w:rsidRDefault="005E604A" w:rsidP="00901EE4">
      <w:pPr>
        <w:pStyle w:val="Heading2"/>
      </w:pPr>
      <w:r>
        <w:t xml:space="preserve"> </w:t>
      </w:r>
      <w:bookmarkStart w:id="168" w:name="_Toc512777607"/>
      <w:r w:rsidR="005C715F">
        <w:t>Cohort Comparability</w:t>
      </w:r>
      <w:bookmarkEnd w:id="168"/>
      <w:r w:rsidR="005C715F">
        <w:t xml:space="preserve"> </w:t>
      </w:r>
    </w:p>
    <w:p w14:paraId="44ADE6AE" w14:textId="6FA3563F" w:rsidR="005C715F" w:rsidRDefault="005C715F" w:rsidP="00EC2721">
      <w:pPr>
        <w:pStyle w:val="Heading2"/>
      </w:pPr>
      <w:bookmarkStart w:id="169" w:name="_Toc512777608"/>
      <w:r>
        <w:t>Systematic Error Assessment</w:t>
      </w:r>
      <w:bookmarkEnd w:id="169"/>
      <w:r>
        <w:t xml:space="preserve"> </w:t>
      </w:r>
    </w:p>
    <w:p w14:paraId="581C7135" w14:textId="1BF626EB" w:rsidR="00FC16B4" w:rsidRDefault="00FC16B4" w:rsidP="00EC2721">
      <w:pPr>
        <w:pStyle w:val="Heading1"/>
      </w:pPr>
      <w:bookmarkStart w:id="170" w:name="_Toc512777609"/>
      <w:r>
        <w:t>Strengths and Limitations of the Research Methods</w:t>
      </w:r>
      <w:bookmarkEnd w:id="170"/>
    </w:p>
    <w:p w14:paraId="725E0B67" w14:textId="77777777" w:rsidR="00FC16B4" w:rsidRDefault="00FC16B4" w:rsidP="00FC16B4">
      <w:r>
        <w:t>Strength</w:t>
      </w:r>
    </w:p>
    <w:p w14:paraId="1CE85BE4" w14:textId="77777777" w:rsidR="00FC16B4" w:rsidRDefault="00FC16B4" w:rsidP="005422D1">
      <w:pPr>
        <w:numPr>
          <w:ilvl w:val="0"/>
          <w:numId w:val="1"/>
        </w:numPr>
        <w:spacing w:after="0"/>
        <w:contextualSpacing/>
      </w:pPr>
      <w:r>
        <w:t>Cohort studies allow direct estimation of incidence rates following exposure of interest, and the new-user design can capture early events following treatment exposures while avoiding confounding from previous treatment effects. New use allows for a clear exposure index date.</w:t>
      </w:r>
    </w:p>
    <w:p w14:paraId="1919FBD8" w14:textId="0AB2B281" w:rsidR="00FC16B4" w:rsidRDefault="00FC16B4" w:rsidP="005422D1">
      <w:pPr>
        <w:numPr>
          <w:ilvl w:val="0"/>
          <w:numId w:val="1"/>
        </w:numPr>
        <w:spacing w:after="0"/>
        <w:contextualSpacing/>
      </w:pPr>
      <w:r>
        <w:t>PS matching allow balancing on a large number of baseline potential confounders.</w:t>
      </w:r>
    </w:p>
    <w:p w14:paraId="14DF41EC" w14:textId="2664BC62" w:rsidR="00FC16B4" w:rsidRDefault="00FC16B4" w:rsidP="005422D1">
      <w:pPr>
        <w:numPr>
          <w:ilvl w:val="0"/>
          <w:numId w:val="1"/>
        </w:numPr>
        <w:contextualSpacing/>
      </w:pPr>
      <w:r>
        <w:t xml:space="preserve">Use of negative </w:t>
      </w:r>
      <w:r w:rsidR="00E673DF">
        <w:t xml:space="preserve">and positive </w:t>
      </w:r>
      <w:r>
        <w:t>control outcomes allow for evaluating the study design as a whole in terms of residual bias.</w:t>
      </w:r>
    </w:p>
    <w:p w14:paraId="53F0B3E7" w14:textId="77777777" w:rsidR="00FC16B4" w:rsidRDefault="00FC16B4" w:rsidP="00FC16B4">
      <w:r>
        <w:t>Limitations</w:t>
      </w:r>
    </w:p>
    <w:p w14:paraId="54329576" w14:textId="77777777" w:rsidR="00FC16B4" w:rsidRDefault="00FC16B4" w:rsidP="005422D1">
      <w:pPr>
        <w:numPr>
          <w:ilvl w:val="0"/>
          <w:numId w:val="1"/>
        </w:numPr>
        <w:spacing w:after="0"/>
        <w:contextualSpacing/>
      </w:pPr>
      <w:r>
        <w:t xml:space="preserve">Even though many potential confounders will be included in this study, there may be residual bias due to unmeasured or </w:t>
      </w:r>
      <w:proofErr w:type="spellStart"/>
      <w:r>
        <w:t>misspecified</w:t>
      </w:r>
      <w:proofErr w:type="spellEnd"/>
      <w:r>
        <w:t xml:space="preserve"> confounders.</w:t>
      </w:r>
    </w:p>
    <w:p w14:paraId="6CA0CB64" w14:textId="73B945B8" w:rsidR="00303216" w:rsidRDefault="005F1FE2" w:rsidP="00EC2721">
      <w:pPr>
        <w:pStyle w:val="Heading1"/>
      </w:pPr>
      <w:bookmarkStart w:id="171" w:name="_Toc512777610"/>
      <w:r>
        <w:t xml:space="preserve">Protection of Human </w:t>
      </w:r>
      <w:commentRangeStart w:id="172"/>
      <w:r>
        <w:t>Subjects</w:t>
      </w:r>
      <w:commentRangeEnd w:id="172"/>
      <w:r w:rsidR="00F95D0B">
        <w:rPr>
          <w:rStyle w:val="CommentReference"/>
          <w:rFonts w:ascii="Calibri" w:eastAsia="Calibri" w:hAnsi="Calibri" w:cs="Calibri"/>
          <w:b w:val="0"/>
          <w:color w:val="000000"/>
        </w:rPr>
        <w:commentReference w:id="172"/>
      </w:r>
      <w:bookmarkEnd w:id="171"/>
    </w:p>
    <w:p w14:paraId="6F0F3058" w14:textId="32084029" w:rsidR="00F95D0B" w:rsidRDefault="00F95D0B" w:rsidP="00866B53">
      <w:pPr>
        <w:pStyle w:val="BodyText12"/>
      </w:pPr>
    </w:p>
    <w:p w14:paraId="6FA79FBB" w14:textId="468F90EA" w:rsidR="00303216" w:rsidRDefault="00786AC8" w:rsidP="00866B53">
      <w:pPr>
        <w:pStyle w:val="BodyText12"/>
      </w:pPr>
      <w:r w:rsidRPr="00D1368A">
        <w:t>The use of the Optum Extended DoD database were reviewed by the New England Institutional Review Board (IRB) and was determined to be exempt from broad IRB approval, as this research project did not involve human subjects research.</w:t>
      </w:r>
      <w:r w:rsidR="005F1FE2">
        <w:t xml:space="preserve"> </w:t>
      </w:r>
    </w:p>
    <w:p w14:paraId="608C92A6" w14:textId="766CC132" w:rsidR="00161255" w:rsidRDefault="00161255" w:rsidP="00EC2721">
      <w:pPr>
        <w:pStyle w:val="Heading1"/>
      </w:pPr>
      <w:bookmarkStart w:id="173" w:name="_Toc512777611"/>
      <w:r>
        <w:lastRenderedPageBreak/>
        <w:t>Management and Reporting of Adverse Events and Adverse Reactions</w:t>
      </w:r>
      <w:bookmarkEnd w:id="173"/>
    </w:p>
    <w:p w14:paraId="4A46CF39" w14:textId="5B9EFFC7" w:rsidR="00161255" w:rsidRDefault="00161255" w:rsidP="00AA7710">
      <w:pPr>
        <w:pStyle w:val="BodyText12"/>
      </w:pPr>
      <w:r w:rsidRPr="00D1368A">
        <w:t>This study uses coded data that already exist in an electronic database.</w:t>
      </w:r>
      <w:r>
        <w:t xml:space="preserve"> </w:t>
      </w:r>
      <w:r w:rsidRPr="00D1368A">
        <w:t xml:space="preserve">In this type of database, it is not possible to link (i.e., identify a potential causal association between) a particular product and medical event for any individual. Thus, the minimum criteria for reporting an adverse event (i.e., identifiable patient, identifiable reporter, a suspect product, and event) are not available and adverse events are not reportable as individual </w:t>
      </w:r>
      <w:r>
        <w:t>adverse events</w:t>
      </w:r>
      <w:r w:rsidRPr="00D1368A">
        <w:t xml:space="preserve"> reports. The study results will be assessed for medically important results.</w:t>
      </w:r>
    </w:p>
    <w:p w14:paraId="0CA7B210" w14:textId="77777777" w:rsidR="00303216" w:rsidRDefault="005F1FE2" w:rsidP="00EC2721">
      <w:pPr>
        <w:pStyle w:val="Heading1"/>
      </w:pPr>
      <w:bookmarkStart w:id="174" w:name="_Toc512777612"/>
      <w:r>
        <w:t>Plans for Disseminating and Communicating Study Results</w:t>
      </w:r>
      <w:bookmarkEnd w:id="174"/>
    </w:p>
    <w:p w14:paraId="1866BD4C" w14:textId="7C8316BB" w:rsidR="00303216" w:rsidRDefault="005F1FE2" w:rsidP="00866B53">
      <w:pPr>
        <w:pStyle w:val="BodyText12"/>
      </w:pPr>
      <w:r>
        <w:t>The study results will be posted on the OHDSI website after completion of the study. At least one paper describing the study and its results will be written and submitted for publication to a peer-reviewed scientific journal.</w:t>
      </w:r>
      <w:r w:rsidR="00020469">
        <w:t xml:space="preserve"> Currently, the goal is to publish in the </w:t>
      </w:r>
      <w:commentRangeStart w:id="175"/>
      <w:r w:rsidR="00F95D0B">
        <w:t>New England Journal of Medicine</w:t>
      </w:r>
      <w:commentRangeEnd w:id="175"/>
      <w:r w:rsidR="00F95D0B">
        <w:rPr>
          <w:rStyle w:val="CommentReference"/>
        </w:rPr>
        <w:commentReference w:id="175"/>
      </w:r>
      <w:r w:rsidR="00020469">
        <w:t>.</w:t>
      </w:r>
    </w:p>
    <w:p w14:paraId="4E111B5B" w14:textId="32609646" w:rsidR="000E6E85" w:rsidRDefault="000E6E85" w:rsidP="00EC2721">
      <w:pPr>
        <w:pStyle w:val="Heading1"/>
      </w:pPr>
      <w:bookmarkStart w:id="176" w:name="_Toc512777613"/>
      <w:bookmarkStart w:id="177" w:name="_Hlk504486224"/>
      <w:r>
        <w:t>Appendix 1</w:t>
      </w:r>
      <w:bookmarkEnd w:id="176"/>
    </w:p>
    <w:p w14:paraId="03632AED" w14:textId="28E41953" w:rsidR="000E6E85" w:rsidRDefault="00F34D22" w:rsidP="00EC2721">
      <w:pPr>
        <w:pStyle w:val="Heading2"/>
      </w:pPr>
      <w:bookmarkStart w:id="178" w:name="_Ref504972938"/>
      <w:bookmarkStart w:id="179" w:name="_Toc512777614"/>
      <w:r>
        <w:t>Concepts excluded from covariates</w:t>
      </w:r>
      <w:bookmarkEnd w:id="178"/>
      <w:bookmarkEnd w:id="179"/>
    </w:p>
    <w:p w14:paraId="51AC59AC" w14:textId="13546995" w:rsidR="00A552DE" w:rsidRPr="00A552DE" w:rsidRDefault="00A552DE" w:rsidP="00A552DE">
      <w:r>
        <w:t>These concepts and their descendants are excluded when creating covariates:</w:t>
      </w:r>
    </w:p>
    <w:tbl>
      <w:tblPr>
        <w:tblStyle w:val="PlainTable3"/>
        <w:tblW w:w="9360" w:type="dxa"/>
        <w:tblLook w:val="0420" w:firstRow="1" w:lastRow="0" w:firstColumn="0" w:lastColumn="0" w:noHBand="0" w:noVBand="1"/>
      </w:tblPr>
      <w:tblGrid>
        <w:gridCol w:w="1567"/>
        <w:gridCol w:w="7253"/>
        <w:gridCol w:w="540"/>
      </w:tblGrid>
      <w:tr w:rsidR="00A552DE" w:rsidRPr="0036478C" w14:paraId="12C61B15" w14:textId="5B0F4E79" w:rsidTr="00212781">
        <w:trPr>
          <w:cnfStyle w:val="100000000000" w:firstRow="1" w:lastRow="0" w:firstColumn="0" w:lastColumn="0" w:oddVBand="0" w:evenVBand="0" w:oddHBand="0" w:evenHBand="0" w:firstRowFirstColumn="0" w:firstRowLastColumn="0" w:lastRowFirstColumn="0" w:lastRowLastColumn="0"/>
          <w:trHeight w:val="288"/>
        </w:trPr>
        <w:tc>
          <w:tcPr>
            <w:tcW w:w="1567" w:type="dxa"/>
            <w:noWrap/>
            <w:hideMark/>
          </w:tcPr>
          <w:p w14:paraId="781AF057" w14:textId="77777777" w:rsidR="00A552DE" w:rsidRPr="00212781" w:rsidRDefault="00A552DE" w:rsidP="0036478C">
            <w:pPr>
              <w:rPr>
                <w:rFonts w:asciiTheme="minorHAnsi" w:hAnsiTheme="minorHAnsi" w:cstheme="minorHAnsi"/>
                <w:sz w:val="22"/>
                <w:szCs w:val="22"/>
              </w:rPr>
            </w:pPr>
            <w:r w:rsidRPr="00212781">
              <w:rPr>
                <w:rFonts w:asciiTheme="minorHAnsi" w:hAnsiTheme="minorHAnsi" w:cstheme="minorHAnsi"/>
                <w:sz w:val="22"/>
                <w:szCs w:val="22"/>
              </w:rPr>
              <w:t>Concept ID</w:t>
            </w:r>
          </w:p>
        </w:tc>
        <w:tc>
          <w:tcPr>
            <w:tcW w:w="7253" w:type="dxa"/>
            <w:noWrap/>
            <w:hideMark/>
          </w:tcPr>
          <w:p w14:paraId="3C8343A0" w14:textId="77777777" w:rsidR="00A552DE" w:rsidRPr="00212781" w:rsidRDefault="00A552DE" w:rsidP="0036478C">
            <w:pPr>
              <w:rPr>
                <w:rFonts w:asciiTheme="minorHAnsi" w:hAnsiTheme="minorHAnsi" w:cstheme="minorHAnsi"/>
                <w:sz w:val="22"/>
                <w:szCs w:val="22"/>
              </w:rPr>
            </w:pPr>
            <w:r w:rsidRPr="00212781">
              <w:rPr>
                <w:rFonts w:asciiTheme="minorHAnsi" w:hAnsiTheme="minorHAnsi" w:cstheme="minorHAnsi"/>
                <w:sz w:val="22"/>
                <w:szCs w:val="22"/>
              </w:rPr>
              <w:t>Concept Name</w:t>
            </w:r>
          </w:p>
        </w:tc>
        <w:tc>
          <w:tcPr>
            <w:tcW w:w="540" w:type="dxa"/>
          </w:tcPr>
          <w:p w14:paraId="75424FD8" w14:textId="77777777" w:rsidR="00A552DE" w:rsidRPr="0036478C" w:rsidRDefault="00A552DE" w:rsidP="0036478C">
            <w:pPr>
              <w:rPr>
                <w:rFonts w:asciiTheme="minorHAnsi" w:hAnsiTheme="minorHAnsi" w:cstheme="minorHAnsi"/>
              </w:rPr>
            </w:pPr>
          </w:p>
        </w:tc>
      </w:tr>
    </w:tbl>
    <w:p w14:paraId="48CCC9CA" w14:textId="77777777" w:rsidR="00F34D22" w:rsidRPr="00F34D22" w:rsidRDefault="00F34D22" w:rsidP="00F34D22"/>
    <w:p w14:paraId="79F336CA" w14:textId="3626E94C" w:rsidR="00212781" w:rsidRDefault="00F34D22" w:rsidP="00212781">
      <w:pPr>
        <w:pStyle w:val="Heading2"/>
      </w:pPr>
      <w:bookmarkStart w:id="180" w:name="_Ref504972915"/>
      <w:bookmarkStart w:id="181" w:name="_Toc512777615"/>
      <w:r>
        <w:t>Negative control</w:t>
      </w:r>
      <w:r w:rsidR="00F95D0B">
        <w:t xml:space="preserve"> outcome</w:t>
      </w:r>
      <w:r>
        <w:t>s</w:t>
      </w:r>
      <w:bookmarkEnd w:id="177"/>
      <w:bookmarkEnd w:id="180"/>
      <w:bookmarkEnd w:id="181"/>
    </w:p>
    <w:tbl>
      <w:tblPr>
        <w:tblStyle w:val="PlainTable3"/>
        <w:tblW w:w="7447" w:type="dxa"/>
        <w:tblLook w:val="0420" w:firstRow="1" w:lastRow="0" w:firstColumn="0" w:lastColumn="0" w:noHBand="0" w:noVBand="1"/>
      </w:tblPr>
      <w:tblGrid>
        <w:gridCol w:w="1567"/>
        <w:gridCol w:w="5880"/>
      </w:tblGrid>
      <w:tr w:rsidR="00212781" w:rsidRPr="00212781" w14:paraId="73A82F16" w14:textId="77777777" w:rsidTr="00212781">
        <w:trPr>
          <w:cnfStyle w:val="100000000000" w:firstRow="1" w:lastRow="0" w:firstColumn="0" w:lastColumn="0" w:oddVBand="0" w:evenVBand="0" w:oddHBand="0" w:evenHBand="0" w:firstRowFirstColumn="0" w:firstRowLastColumn="0" w:lastRowFirstColumn="0" w:lastRowLastColumn="0"/>
          <w:trHeight w:val="300"/>
        </w:trPr>
        <w:tc>
          <w:tcPr>
            <w:tcW w:w="1567" w:type="dxa"/>
            <w:noWrap/>
            <w:hideMark/>
          </w:tcPr>
          <w:p w14:paraId="79EF442B" w14:textId="234C0988"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Concept ID</w:t>
            </w:r>
          </w:p>
        </w:tc>
        <w:tc>
          <w:tcPr>
            <w:tcW w:w="5880" w:type="dxa"/>
            <w:noWrap/>
            <w:hideMark/>
          </w:tcPr>
          <w:p w14:paraId="6B173063" w14:textId="77777777" w:rsidR="00212781" w:rsidRPr="00212781" w:rsidRDefault="00212781" w:rsidP="00212781">
            <w:pPr>
              <w:rPr>
                <w:rFonts w:asciiTheme="minorHAnsi" w:hAnsiTheme="minorHAnsi" w:cstheme="minorHAnsi"/>
                <w:sz w:val="22"/>
                <w:szCs w:val="22"/>
              </w:rPr>
            </w:pPr>
            <w:r w:rsidRPr="00212781">
              <w:rPr>
                <w:rFonts w:asciiTheme="minorHAnsi" w:hAnsiTheme="minorHAnsi" w:cstheme="minorHAnsi"/>
                <w:sz w:val="22"/>
                <w:szCs w:val="22"/>
              </w:rPr>
              <w:t>outcomeName</w:t>
            </w:r>
          </w:p>
        </w:tc>
      </w:tr>
    </w:tbl>
    <w:p w14:paraId="381F3219" w14:textId="2DB7A9A0" w:rsidR="00F34D22" w:rsidRDefault="00F34D22" w:rsidP="00EC2721">
      <w:pPr>
        <w:pStyle w:val="Heading1"/>
      </w:pPr>
      <w:bookmarkStart w:id="182" w:name="_Toc512777616"/>
      <w:r>
        <w:t>References</w:t>
      </w:r>
      <w:bookmarkEnd w:id="182"/>
    </w:p>
    <w:p w14:paraId="52403012" w14:textId="37CEE51C" w:rsidR="00303216" w:rsidRDefault="00303216">
      <w:bookmarkStart w:id="183" w:name="_1pxezwc" w:colFirst="0" w:colLast="0"/>
      <w:bookmarkEnd w:id="183"/>
    </w:p>
    <w:sectPr w:rsidR="00303216">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yan, Patrick [JRDUS]" w:date="2018-04-29T13:28:00Z" w:initials="RP[">
    <w:p w14:paraId="38E35229" w14:textId="41E60D0C" w:rsidR="00651975" w:rsidRDefault="00651975">
      <w:pPr>
        <w:pStyle w:val="CommentText"/>
      </w:pPr>
      <w:r>
        <w:rPr>
          <w:rStyle w:val="CommentReference"/>
        </w:rPr>
        <w:annotationRef/>
      </w:r>
      <w:r>
        <w:t>We need disclosures from all authors</w:t>
      </w:r>
    </w:p>
  </w:comment>
  <w:comment w:id="43" w:author="Runsheng Wang" w:date="2018-04-29T21:43:00Z" w:initials="RW">
    <w:p w14:paraId="6A896F0D" w14:textId="05D0E979" w:rsidR="00651975" w:rsidRDefault="00651975">
      <w:pPr>
        <w:pStyle w:val="CommentText"/>
      </w:pPr>
      <w:r>
        <w:rPr>
          <w:rStyle w:val="CommentReference"/>
        </w:rPr>
        <w:annotationRef/>
      </w:r>
      <w:r>
        <w:t>For malignancy outcomes:</w:t>
      </w:r>
    </w:p>
    <w:p w14:paraId="152349BF" w14:textId="17D0905D" w:rsidR="00651975" w:rsidRDefault="00651975" w:rsidP="00EE223C">
      <w:pPr>
        <w:pStyle w:val="CommentText"/>
        <w:numPr>
          <w:ilvl w:val="0"/>
          <w:numId w:val="68"/>
        </w:numPr>
      </w:pPr>
      <w:r>
        <w:t>Melanoma</w:t>
      </w:r>
    </w:p>
    <w:p w14:paraId="2FFD8ECE" w14:textId="57EBF70F" w:rsidR="00651975" w:rsidRDefault="00651975" w:rsidP="00EE223C">
      <w:pPr>
        <w:pStyle w:val="CommentText"/>
        <w:numPr>
          <w:ilvl w:val="0"/>
          <w:numId w:val="68"/>
        </w:numPr>
      </w:pPr>
      <w:r>
        <w:t>Non-melanoma skin cancer</w:t>
      </w:r>
    </w:p>
    <w:p w14:paraId="7327C636" w14:textId="1E6F71DC" w:rsidR="00651975" w:rsidRDefault="00651975" w:rsidP="00EE223C">
      <w:pPr>
        <w:pStyle w:val="CommentText"/>
        <w:numPr>
          <w:ilvl w:val="0"/>
          <w:numId w:val="68"/>
        </w:numPr>
      </w:pPr>
      <w:r>
        <w:t>Lymphoma</w:t>
      </w:r>
    </w:p>
    <w:p w14:paraId="1271D497" w14:textId="2908212C" w:rsidR="00651975" w:rsidRDefault="00651975" w:rsidP="00EE223C">
      <w:pPr>
        <w:pStyle w:val="CommentText"/>
        <w:numPr>
          <w:ilvl w:val="0"/>
          <w:numId w:val="68"/>
        </w:numPr>
      </w:pPr>
      <w:r>
        <w:t xml:space="preserve">Other solid tumor, e.g. lung, breast, colorectal CA. </w:t>
      </w:r>
    </w:p>
  </w:comment>
  <w:comment w:id="45" w:author="Wang, Runsheng" w:date="2019-03-15T23:52:00Z" w:initials="WR">
    <w:p w14:paraId="632A57CD" w14:textId="52D03336" w:rsidR="006334CD" w:rsidRDefault="006334CD">
      <w:pPr>
        <w:pStyle w:val="CommentText"/>
      </w:pPr>
      <w:r>
        <w:rPr>
          <w:rStyle w:val="CommentReference"/>
        </w:rPr>
        <w:annotationRef/>
      </w:r>
      <w:r>
        <w:t>I wonder whether we should keep our focus on one outcome, e.g. MACE, unless we have a good algorithm for malignancies</w:t>
      </w:r>
    </w:p>
  </w:comment>
  <w:comment w:id="47" w:author="Runsheng Wang" w:date="2018-04-29T21:40:00Z" w:initials="RW">
    <w:p w14:paraId="1B64FD16" w14:textId="2509E7B0" w:rsidR="00651975" w:rsidRDefault="00651975">
      <w:pPr>
        <w:pStyle w:val="CommentText"/>
      </w:pPr>
      <w:r>
        <w:rPr>
          <w:rStyle w:val="CommentReference"/>
        </w:rPr>
        <w:annotationRef/>
      </w:r>
      <w:r>
        <w:t>Infection outcomes:</w:t>
      </w:r>
    </w:p>
    <w:p w14:paraId="1CD9C0ED" w14:textId="0C4DF057" w:rsidR="00651975" w:rsidRDefault="00651975">
      <w:pPr>
        <w:pStyle w:val="CommentText"/>
      </w:pPr>
      <w:r>
        <w:t>1, serious infections</w:t>
      </w:r>
    </w:p>
    <w:p w14:paraId="247F342D" w14:textId="2230F99C" w:rsidR="00651975" w:rsidRDefault="00651975">
      <w:pPr>
        <w:pStyle w:val="CommentText"/>
      </w:pPr>
      <w:r>
        <w:t>2, opportunistic infections, more specifically: TB, Herpes Zoster</w:t>
      </w:r>
    </w:p>
  </w:comment>
  <w:comment w:id="48" w:author="Wang, Runsheng" w:date="2019-03-17T21:50:00Z" w:initials="WR">
    <w:p w14:paraId="5E3FAE66" w14:textId="1ADF93C1" w:rsidR="00374C1B" w:rsidRDefault="00374C1B">
      <w:pPr>
        <w:pStyle w:val="CommentText"/>
      </w:pPr>
      <w:r>
        <w:rPr>
          <w:rStyle w:val="CommentReference"/>
        </w:rPr>
        <w:annotationRef/>
      </w:r>
      <w:r>
        <w:t xml:space="preserve">Do we want to include all these outcomes at this time?  Or we will focus on MACE at this time, and address other outcomes in the future? </w:t>
      </w:r>
    </w:p>
  </w:comment>
  <w:comment w:id="50" w:author="Wang, Runsheng" w:date="2019-03-15T23:53:00Z" w:initials="WR">
    <w:p w14:paraId="4C76F585" w14:textId="19D5632D" w:rsidR="006334CD" w:rsidRDefault="006334CD">
      <w:pPr>
        <w:pStyle w:val="CommentText"/>
      </w:pPr>
      <w:r>
        <w:rPr>
          <w:rStyle w:val="CommentReference"/>
        </w:rPr>
        <w:annotationRef/>
      </w:r>
      <w:r>
        <w:t>Same as above</w:t>
      </w:r>
    </w:p>
  </w:comment>
  <w:comment w:id="57" w:author="Wang, Runsheng" w:date="2019-03-15T23:55:00Z" w:initials="WR">
    <w:p w14:paraId="2A4A69E0" w14:textId="7576C141" w:rsidR="006334CD" w:rsidRDefault="006334CD">
      <w:pPr>
        <w:pStyle w:val="CommentText"/>
      </w:pPr>
      <w:r>
        <w:rPr>
          <w:rStyle w:val="CommentReference"/>
        </w:rPr>
        <w:annotationRef/>
      </w:r>
      <w:r>
        <w:t>Is this the EHR with linkage to claims data?</w:t>
      </w:r>
    </w:p>
  </w:comment>
  <w:comment w:id="58" w:author="Ryan, Patrick [JRDUS]" w:date="2018-04-29T14:19:00Z" w:initials="RP[">
    <w:p w14:paraId="51BE267E" w14:textId="01A56778" w:rsidR="00651975" w:rsidRDefault="00651975">
      <w:pPr>
        <w:pStyle w:val="CommentText"/>
      </w:pPr>
      <w:r>
        <w:rPr>
          <w:rStyle w:val="CommentReference"/>
        </w:rPr>
        <w:annotationRef/>
      </w:r>
      <w:r>
        <w:t>To be added by each participant.  Example provided as reference.</w:t>
      </w:r>
    </w:p>
  </w:comment>
  <w:comment w:id="59" w:author="Wang, Runsheng" w:date="2019-03-17T21:53:00Z" w:initials="WR">
    <w:p w14:paraId="0E340684" w14:textId="065B2FE3" w:rsidR="00374C1B" w:rsidRDefault="00374C1B">
      <w:pPr>
        <w:pStyle w:val="CommentText"/>
      </w:pPr>
      <w:r>
        <w:rPr>
          <w:rStyle w:val="CommentReference"/>
        </w:rPr>
        <w:annotationRef/>
      </w:r>
      <w:r>
        <w:t>Patrick, could you or someone from your team add the description of each data source that we will use in the study?</w:t>
      </w:r>
    </w:p>
  </w:comment>
  <w:comment w:id="61" w:author="Ryan, Patrick [JRDUS]" w:date="2018-04-29T14:20:00Z" w:initials="RP[">
    <w:p w14:paraId="25D0AAF1" w14:textId="412E0C50" w:rsidR="00651975" w:rsidRDefault="00651975">
      <w:pPr>
        <w:pStyle w:val="CommentText"/>
      </w:pPr>
      <w:r>
        <w:rPr>
          <w:rStyle w:val="CommentReference"/>
        </w:rPr>
        <w:annotationRef/>
      </w:r>
      <w:r>
        <w:t>Decision to be confirmed by ‘analysis design’  workgroup</w:t>
      </w:r>
    </w:p>
  </w:comment>
  <w:comment w:id="62" w:author="Wang, Runsheng" w:date="2019-03-17T21:58:00Z" w:initials="WR">
    <w:p w14:paraId="7348D979" w14:textId="4CCBF822" w:rsidR="00374C1B" w:rsidRDefault="00374C1B">
      <w:pPr>
        <w:pStyle w:val="CommentText"/>
      </w:pPr>
      <w:r>
        <w:rPr>
          <w:rStyle w:val="CommentReference"/>
        </w:rPr>
        <w:annotationRef/>
      </w:r>
    </w:p>
  </w:comment>
  <w:comment w:id="65" w:author="Ryan, Patrick [JRDUS]" w:date="2018-04-29T14:33:00Z" w:initials="RP[">
    <w:p w14:paraId="3D8BC7F5" w14:textId="420511E7" w:rsidR="00651975" w:rsidRDefault="00651975">
      <w:pPr>
        <w:pStyle w:val="CommentText"/>
      </w:pPr>
      <w:r>
        <w:rPr>
          <w:rStyle w:val="CommentReference"/>
        </w:rPr>
        <w:annotationRef/>
      </w:r>
      <w:r>
        <w:rPr>
          <w:rStyle w:val="CommentReference"/>
        </w:rPr>
        <w:t>Decisions and operational definitions to be confirmed by ‘exposure cohort’ workgroup</w:t>
      </w:r>
    </w:p>
  </w:comment>
  <w:comment w:id="64" w:author="Runsheng Wang" w:date="2018-05-01T16:19:00Z" w:initials="RW">
    <w:p w14:paraId="32090198" w14:textId="6CF6D877" w:rsidR="00665A4E" w:rsidRDefault="00665A4E">
      <w:pPr>
        <w:pStyle w:val="CommentText"/>
      </w:pPr>
      <w:r>
        <w:rPr>
          <w:rStyle w:val="CommentReference"/>
        </w:rPr>
        <w:annotationRef/>
      </w:r>
      <w:r>
        <w:t>RA: the commonly used RA epi criteria are:</w:t>
      </w:r>
    </w:p>
    <w:p w14:paraId="6FA6CC41" w14:textId="31335882" w:rsidR="00665A4E" w:rsidRDefault="00665A4E">
      <w:pPr>
        <w:pStyle w:val="CommentText"/>
      </w:pPr>
      <w:r>
        <w:t>Two RA outpatient diagnostic codes (ICD-9 CM 714.x) 7-365 days apart; or one RA inpatient diagnostic code</w:t>
      </w:r>
    </w:p>
    <w:p w14:paraId="49CF4FC0" w14:textId="55448E69" w:rsidR="00665A4E" w:rsidRDefault="00665A4E">
      <w:pPr>
        <w:pStyle w:val="CommentText"/>
      </w:pPr>
      <w:r>
        <w:t xml:space="preserve">Adding a medication code for DMARDs increase PPV.  </w:t>
      </w:r>
    </w:p>
    <w:p w14:paraId="2F79231B" w14:textId="77777777" w:rsidR="00665A4E" w:rsidRDefault="00665A4E">
      <w:pPr>
        <w:pStyle w:val="CommentText"/>
      </w:pPr>
    </w:p>
    <w:p w14:paraId="19D75250" w14:textId="53117F15" w:rsidR="00665A4E" w:rsidRDefault="00665A4E">
      <w:pPr>
        <w:pStyle w:val="CommentText"/>
      </w:pPr>
      <w:r>
        <w:t xml:space="preserve">Moderate to Severe/Inadequate response to MTX: </w:t>
      </w:r>
    </w:p>
    <w:p w14:paraId="6BB9D446" w14:textId="37CEBEA8" w:rsidR="00665A4E" w:rsidRDefault="00665A4E">
      <w:pPr>
        <w:pStyle w:val="CommentText"/>
      </w:pPr>
      <w:r>
        <w:t xml:space="preserve">I would combine these two, and define the cohort as </w:t>
      </w:r>
    </w:p>
    <w:p w14:paraId="614539FE" w14:textId="346838BE" w:rsidR="00665A4E" w:rsidRDefault="00665A4E">
      <w:pPr>
        <w:pStyle w:val="CommentText"/>
      </w:pPr>
      <w:r>
        <w:t>RA + a medication code f</w:t>
      </w:r>
      <w:r w:rsidR="005E4405">
        <w:t xml:space="preserve">or MTX (or other </w:t>
      </w:r>
      <w:proofErr w:type="spellStart"/>
      <w:r w:rsidR="005E4405">
        <w:t>csDMARDs</w:t>
      </w:r>
      <w:proofErr w:type="spellEnd"/>
      <w:r w:rsidR="005E4405">
        <w:t xml:space="preserve">) + </w:t>
      </w:r>
      <w:r w:rsidR="005E4405" w:rsidRPr="005E4405">
        <w:rPr>
          <w:u w:val="single"/>
        </w:rPr>
        <w:t>adding</w:t>
      </w:r>
      <w:r w:rsidR="005E4405">
        <w:t xml:space="preserve"> a second agent (</w:t>
      </w:r>
      <w:r>
        <w:t>either ETN, ADA or TOF</w:t>
      </w:r>
      <w:r w:rsidR="005E4405">
        <w:t>)</w:t>
      </w:r>
    </w:p>
    <w:p w14:paraId="35F181FC" w14:textId="77777777" w:rsidR="00665A4E" w:rsidRDefault="00665A4E">
      <w:pPr>
        <w:pStyle w:val="CommentText"/>
      </w:pPr>
    </w:p>
    <w:p w14:paraId="64BF241C" w14:textId="2F793A07" w:rsidR="00665A4E" w:rsidRDefault="005E4405">
      <w:pPr>
        <w:pStyle w:val="CommentText"/>
      </w:pPr>
      <w:r>
        <w:t xml:space="preserve">The common practice in RA epi study would also have a run-in period (1 year ?) before index date, to ensure 1, no interference from other DMARDs (e.g. rituximab, which is given every 6 months); 2, complete claims data for baseline covariate; 3, depending on the outcomes that we are interested, we may have to exclude patients who already had MACEs or malignancy.  </w:t>
      </w:r>
    </w:p>
    <w:p w14:paraId="7C8984C3" w14:textId="77777777" w:rsidR="005E4405" w:rsidRDefault="005E4405">
      <w:pPr>
        <w:pStyle w:val="CommentText"/>
      </w:pPr>
    </w:p>
    <w:p w14:paraId="0AB5574B" w14:textId="77777777" w:rsidR="005E4405" w:rsidRDefault="005E4405">
      <w:pPr>
        <w:pStyle w:val="CommentText"/>
      </w:pPr>
      <w:r>
        <w:t xml:space="preserve">Another consideration is that TOF is not commonly used right after MTX.  So, patients may have exposed to TNFi before they move on to TOF.  We can potential set the rule as: </w:t>
      </w:r>
    </w:p>
    <w:p w14:paraId="7981C45A" w14:textId="1402510E" w:rsidR="005E4405" w:rsidRDefault="009C562B">
      <w:pPr>
        <w:pStyle w:val="CommentText"/>
      </w:pPr>
      <w:r>
        <w:t xml:space="preserve">T: NO TOF use &amp; </w:t>
      </w:r>
      <w:r w:rsidR="005E4405">
        <w:t>1 prior biologics</w:t>
      </w:r>
    </w:p>
    <w:p w14:paraId="54096B13" w14:textId="7D3531CC" w:rsidR="005E4405" w:rsidRDefault="009C562B">
      <w:pPr>
        <w:pStyle w:val="CommentText"/>
      </w:pPr>
      <w:r>
        <w:t>C: NO TNFi use &amp;</w:t>
      </w:r>
      <w:r w:rsidR="005E4405">
        <w:t xml:space="preserve"> 1 prior biologics</w:t>
      </w:r>
    </w:p>
    <w:p w14:paraId="03F017A7" w14:textId="77777777" w:rsidR="009C562B" w:rsidRDefault="009C562B">
      <w:pPr>
        <w:pStyle w:val="CommentText"/>
      </w:pPr>
    </w:p>
    <w:p w14:paraId="42B72300" w14:textId="0256B925" w:rsidR="005E4405" w:rsidRDefault="005E4405">
      <w:pPr>
        <w:pStyle w:val="CommentText"/>
      </w:pPr>
      <w:r>
        <w:t xml:space="preserve">I would expect N for ETN or ADA would not be an issue.  </w:t>
      </w:r>
    </w:p>
    <w:p w14:paraId="28E91FF0" w14:textId="77777777" w:rsidR="005E4405" w:rsidRDefault="005E4405">
      <w:pPr>
        <w:pStyle w:val="CommentText"/>
      </w:pPr>
    </w:p>
  </w:comment>
  <w:comment w:id="73" w:author="Runsheng Wang" w:date="2018-05-01T16:30:00Z" w:initials="RW">
    <w:p w14:paraId="65ED0AA0" w14:textId="0E12A67B" w:rsidR="005E4405" w:rsidRDefault="005E4405">
      <w:pPr>
        <w:pStyle w:val="CommentText"/>
      </w:pPr>
      <w:r>
        <w:rPr>
          <w:rStyle w:val="CommentReference"/>
        </w:rPr>
        <w:annotationRef/>
      </w:r>
      <w:r>
        <w:t xml:space="preserve">Are lab test results available in the dataset? </w:t>
      </w:r>
    </w:p>
  </w:comment>
  <w:comment w:id="74" w:author="Runsheng Wang" w:date="2018-05-01T16:29:00Z" w:initials="RW">
    <w:p w14:paraId="58B3DFA8" w14:textId="0730605A" w:rsidR="005E4405" w:rsidRDefault="005E4405">
      <w:pPr>
        <w:pStyle w:val="CommentText"/>
      </w:pPr>
      <w:r>
        <w:rPr>
          <w:rStyle w:val="CommentReference"/>
        </w:rPr>
        <w:annotationRef/>
      </w:r>
      <w:r>
        <w:t xml:space="preserve">Not necessary if we only examine </w:t>
      </w:r>
      <w:proofErr w:type="spellStart"/>
      <w:r>
        <w:t>pt</w:t>
      </w:r>
      <w:proofErr w:type="spellEnd"/>
      <w:r>
        <w:t xml:space="preserve"> &gt;50 </w:t>
      </w:r>
      <w:proofErr w:type="spellStart"/>
      <w:r>
        <w:t>yo</w:t>
      </w:r>
      <w:proofErr w:type="spellEnd"/>
    </w:p>
  </w:comment>
  <w:comment w:id="87" w:author="Wang, Runsheng" w:date="2019-03-16T00:02:00Z" w:initials="WR">
    <w:p w14:paraId="0E733A73" w14:textId="6987AC61" w:rsidR="006334CD" w:rsidRDefault="006334CD">
      <w:pPr>
        <w:pStyle w:val="CommentText"/>
      </w:pPr>
      <w:r>
        <w:rPr>
          <w:rStyle w:val="CommentReference"/>
        </w:rPr>
        <w:annotationRef/>
      </w:r>
      <w:r>
        <w:t xml:space="preserve">Need to look up.  </w:t>
      </w:r>
    </w:p>
  </w:comment>
  <w:comment w:id="91" w:author="Wang, Runsheng" w:date="2019-03-16T00:07:00Z" w:initials="WR">
    <w:p w14:paraId="52F45669" w14:textId="73517B17" w:rsidR="006334CD" w:rsidRDefault="006334CD">
      <w:pPr>
        <w:pStyle w:val="CommentText"/>
      </w:pPr>
      <w:r>
        <w:rPr>
          <w:rStyle w:val="CommentReference"/>
        </w:rPr>
        <w:annotationRef/>
      </w:r>
      <w:r>
        <w:t xml:space="preserve">Run in period. </w:t>
      </w:r>
    </w:p>
  </w:comment>
  <w:comment w:id="99" w:author="Wang, Runsheng" w:date="2019-03-16T00:15:00Z" w:initials="WR">
    <w:p w14:paraId="5D2743EF" w14:textId="1C30871A" w:rsidR="006334CD" w:rsidRDefault="006334CD">
      <w:pPr>
        <w:pStyle w:val="CommentText"/>
      </w:pPr>
      <w:r>
        <w:rPr>
          <w:rStyle w:val="CommentReference"/>
        </w:rPr>
        <w:annotationRef/>
      </w:r>
      <w:r>
        <w:t xml:space="preserve">Patrick: I want your input: in your experience, most specialty pharmacies dispense drugs every month or every three months? We might have to do a sensitivity analysis here, maybe check out first with one administrative database.  </w:t>
      </w:r>
    </w:p>
  </w:comment>
  <w:comment w:id="106" w:author="Ryan, Patrick [JRDUS]" w:date="2018-04-29T14:34:00Z" w:initials="RP[">
    <w:p w14:paraId="63EEAB3C" w14:textId="67744841" w:rsidR="00651975" w:rsidRDefault="00651975">
      <w:pPr>
        <w:pStyle w:val="CommentText"/>
      </w:pPr>
      <w:r>
        <w:rPr>
          <w:rStyle w:val="CommentReference"/>
        </w:rPr>
        <w:annotationRef/>
      </w:r>
      <w:r>
        <w:t>All cohorts to be created in ATLAS by ‘exposure cohort’ workgroup, ATLAS protocol language to be included here with link to cohort definition</w:t>
      </w:r>
    </w:p>
  </w:comment>
  <w:comment w:id="114" w:author="Ryan, Patrick [JRDUS]" w:date="2018-04-29T14:37:00Z" w:initials="RP[">
    <w:p w14:paraId="0085A65A" w14:textId="704CBF18" w:rsidR="00651975" w:rsidRDefault="00651975">
      <w:pPr>
        <w:pStyle w:val="CommentText"/>
      </w:pPr>
      <w:r>
        <w:rPr>
          <w:rStyle w:val="CommentReference"/>
        </w:rPr>
        <w:annotationRef/>
      </w:r>
      <w:r>
        <w:t>All cohorts to be created in ATLAS by ‘outcome cohort’ workgroup, ATLAS protocol language to be included here with link to cohort definition</w:t>
      </w:r>
    </w:p>
  </w:comment>
  <w:comment w:id="119" w:author="Wang, Runsheng" w:date="2019-03-16T00:23:00Z" w:initials="WR">
    <w:p w14:paraId="103F39DA" w14:textId="53DD4301" w:rsidR="006334CD" w:rsidRDefault="006334CD">
      <w:pPr>
        <w:pStyle w:val="CommentText"/>
      </w:pPr>
      <w:r>
        <w:rPr>
          <w:rStyle w:val="CommentReference"/>
        </w:rPr>
        <w:annotationRef/>
      </w:r>
      <w:r>
        <w:t>Code set 2</w:t>
      </w:r>
    </w:p>
  </w:comment>
  <w:comment w:id="120" w:author="Ryan, Patrick [JRDUS]" w:date="2018-04-29T14:39:00Z" w:initials="RP[">
    <w:p w14:paraId="47420305" w14:textId="1E0F9137" w:rsidR="00651975" w:rsidRDefault="00651975">
      <w:pPr>
        <w:pStyle w:val="CommentText"/>
      </w:pPr>
      <w:r>
        <w:rPr>
          <w:rStyle w:val="CommentReference"/>
        </w:rPr>
        <w:annotationRef/>
      </w:r>
      <w:r>
        <w:t>Likely need to define individual components, in addition to reporting composite MACE outcome</w:t>
      </w:r>
    </w:p>
  </w:comment>
  <w:comment w:id="128" w:author="Ryan, Patrick [JRDUS]" w:date="2018-04-29T14:41:00Z" w:initials="RP[">
    <w:p w14:paraId="38C4A9CB" w14:textId="52E5E810" w:rsidR="00651975" w:rsidRDefault="00651975">
      <w:pPr>
        <w:pStyle w:val="CommentText"/>
      </w:pPr>
      <w:r>
        <w:rPr>
          <w:rStyle w:val="CommentReference"/>
        </w:rPr>
        <w:annotationRef/>
      </w:r>
      <w:r>
        <w:t>Decision about the selection of negative controls to be made by the ‘negative control’ workgroup</w:t>
      </w:r>
    </w:p>
  </w:comment>
  <w:comment w:id="131" w:author="Ryan, Patrick [JRDUS]" w:date="2018-04-29T14:40:00Z" w:initials="RP[">
    <w:p w14:paraId="09068DE9" w14:textId="04435802" w:rsidR="00651975" w:rsidRDefault="00651975">
      <w:pPr>
        <w:pStyle w:val="CommentText"/>
      </w:pPr>
      <w:r>
        <w:rPr>
          <w:rStyle w:val="CommentReference"/>
        </w:rPr>
        <w:annotationRef/>
      </w:r>
      <w:r>
        <w:t>Decision to be made by ‘analysis design’ workgroup if positive controls should be used for further empirical calibration</w:t>
      </w:r>
    </w:p>
  </w:comment>
  <w:comment w:id="130" w:author="Runsheng Wang" w:date="2018-05-01T16:38:00Z" w:initials="RW">
    <w:p w14:paraId="7CC46D2C" w14:textId="49796D7B" w:rsidR="009C562B" w:rsidRDefault="009C562B">
      <w:pPr>
        <w:pStyle w:val="CommentText"/>
      </w:pPr>
      <w:r>
        <w:rPr>
          <w:rStyle w:val="CommentReference"/>
        </w:rPr>
        <w:annotationRef/>
      </w:r>
      <w:r>
        <w:t xml:space="preserve">Positive control outcomes would be particularly important for the study.  </w:t>
      </w:r>
    </w:p>
  </w:comment>
  <w:comment w:id="134" w:author="Ryan, Patrick [JRDUS]" w:date="2018-04-29T14:45:00Z" w:initials="RP[">
    <w:p w14:paraId="57776921" w14:textId="14E83075" w:rsidR="00651975" w:rsidRDefault="00651975">
      <w:pPr>
        <w:pStyle w:val="CommentText"/>
      </w:pPr>
      <w:r>
        <w:rPr>
          <w:rStyle w:val="CommentReference"/>
        </w:rPr>
        <w:annotationRef/>
      </w:r>
      <w:r>
        <w:t>Final selection of covariates to be made by ‘analysis design’ workgroup</w:t>
      </w:r>
    </w:p>
  </w:comment>
  <w:comment w:id="137" w:author="Ryan, Patrick [JRDUS]" w:date="2018-04-29T14:48:00Z" w:initials="RP[">
    <w:p w14:paraId="11DEAC35" w14:textId="4FE58320" w:rsidR="00651975" w:rsidRDefault="00651975">
      <w:pPr>
        <w:pStyle w:val="CommentText"/>
      </w:pPr>
      <w:r>
        <w:rPr>
          <w:rStyle w:val="CommentReference"/>
        </w:rPr>
        <w:annotationRef/>
      </w:r>
      <w:r>
        <w:t>Decision to be made by ‘exposure cohort’ and ‘analysis design’ workgroups</w:t>
      </w:r>
    </w:p>
  </w:comment>
  <w:comment w:id="147" w:author="Wang, Runsheng" w:date="2019-03-16T00:15:00Z" w:initials="WR">
    <w:p w14:paraId="6D7DF906" w14:textId="77777777" w:rsidR="006334CD" w:rsidRDefault="006334CD" w:rsidP="006334CD">
      <w:pPr>
        <w:pStyle w:val="CommentText"/>
      </w:pPr>
      <w:r>
        <w:rPr>
          <w:rStyle w:val="CommentReference"/>
        </w:rPr>
        <w:annotationRef/>
      </w:r>
      <w:r>
        <w:t xml:space="preserve">Patrick: I want your input: in your experience, most specialty pharmacies dispense drugs every month or every three months? We might have to do a sensitivity analysis here, maybe check out first with one administrative database.  </w:t>
      </w:r>
    </w:p>
  </w:comment>
  <w:comment w:id="149" w:author="Ryan, Patrick [JRDUS]" w:date="2018-04-29T14:48:00Z" w:initials="RP[">
    <w:p w14:paraId="1E2CF02D" w14:textId="600FF55D" w:rsidR="00651975" w:rsidRDefault="00651975">
      <w:pPr>
        <w:pStyle w:val="CommentText"/>
      </w:pPr>
      <w:r>
        <w:rPr>
          <w:rStyle w:val="CommentReference"/>
        </w:rPr>
        <w:annotationRef/>
      </w:r>
      <w:r>
        <w:t>Decisions to be made by ‘analysis design’ workgroup</w:t>
      </w:r>
    </w:p>
  </w:comment>
  <w:comment w:id="152" w:author="Wang, Runsheng" w:date="2019-03-17T22:05:00Z" w:initials="WR">
    <w:p w14:paraId="38EA3D42" w14:textId="1ECAE729" w:rsidR="00374C1B" w:rsidRDefault="00374C1B">
      <w:pPr>
        <w:pStyle w:val="CommentText"/>
      </w:pPr>
      <w:r>
        <w:rPr>
          <w:rStyle w:val="CommentReference"/>
        </w:rPr>
        <w:annotationRef/>
      </w:r>
      <w:r>
        <w:t xml:space="preserve">I propose to leave all other * criteria for now.  Once we have more validated “code sets”, we can gradually add them back and do a separate analysis.  </w:t>
      </w:r>
    </w:p>
  </w:comment>
  <w:comment w:id="153" w:author="Wang, Runsheng" w:date="2019-03-17T22:07:00Z" w:initials="WR">
    <w:p w14:paraId="6912D9D9" w14:textId="4A28D9E2" w:rsidR="00374C1B" w:rsidRDefault="00374C1B">
      <w:pPr>
        <w:pStyle w:val="CommentText"/>
      </w:pPr>
      <w:r>
        <w:rPr>
          <w:rStyle w:val="CommentReference"/>
        </w:rPr>
        <w:annotationRef/>
      </w:r>
      <w:r>
        <w:t xml:space="preserve">Same as before.  </w:t>
      </w:r>
    </w:p>
  </w:comment>
  <w:comment w:id="154" w:author="Wang, Runsheng" w:date="2019-03-17T22:07:00Z" w:initials="WR">
    <w:p w14:paraId="1C3B8C58" w14:textId="7F638AB5" w:rsidR="00374C1B" w:rsidRDefault="00374C1B">
      <w:pPr>
        <w:pStyle w:val="CommentText"/>
      </w:pPr>
      <w:r>
        <w:rPr>
          <w:rStyle w:val="CommentReference"/>
        </w:rPr>
        <w:annotationRef/>
      </w:r>
      <w:r>
        <w:t xml:space="preserve">Same as before.  </w:t>
      </w:r>
    </w:p>
  </w:comment>
  <w:comment w:id="155" w:author="Ryan, Patrick [JRDUS]" w:date="2018-04-29T14:56:00Z" w:initials="RP[">
    <w:p w14:paraId="17186E0B" w14:textId="51D51E24" w:rsidR="00651975" w:rsidRDefault="00651975">
      <w:pPr>
        <w:pStyle w:val="CommentText"/>
      </w:pPr>
      <w:r>
        <w:rPr>
          <w:rStyle w:val="CommentReference"/>
        </w:rPr>
        <w:annotationRef/>
      </w:r>
      <w:r>
        <w:t>To be finalized once all decision decisions are completed</w:t>
      </w:r>
    </w:p>
  </w:comment>
  <w:comment w:id="166" w:author="Ryan, Patrick [JRDUS]" w:date="2018-04-29T14:58:00Z" w:initials="RP[">
    <w:p w14:paraId="581E76D4" w14:textId="6F338F17" w:rsidR="00651975" w:rsidRDefault="00651975">
      <w:pPr>
        <w:pStyle w:val="CommentText"/>
      </w:pPr>
      <w:r>
        <w:rPr>
          <w:rStyle w:val="CommentReference"/>
        </w:rPr>
        <w:annotationRef/>
      </w:r>
      <w:r>
        <w:t>To be completed at F2F on Day 2</w:t>
      </w:r>
    </w:p>
  </w:comment>
  <w:comment w:id="172" w:author="Ryan, Patrick [JRDUS]" w:date="2018-04-29T14:44:00Z" w:initials="RP[">
    <w:p w14:paraId="272C217E" w14:textId="0C1D02A4" w:rsidR="00651975" w:rsidRDefault="00651975">
      <w:pPr>
        <w:pStyle w:val="CommentText"/>
      </w:pPr>
      <w:r>
        <w:rPr>
          <w:rStyle w:val="CommentReference"/>
        </w:rPr>
        <w:annotationRef/>
      </w:r>
      <w:r>
        <w:t xml:space="preserve">All participating sites need to disclose permissions to conduct study.  </w:t>
      </w:r>
    </w:p>
  </w:comment>
  <w:comment w:id="175" w:author="Ryan, Patrick [JRDUS]" w:date="2018-04-29T14:43:00Z" w:initials="RP[">
    <w:p w14:paraId="5F5BE7D0" w14:textId="7432A271" w:rsidR="00651975" w:rsidRDefault="00651975">
      <w:pPr>
        <w:pStyle w:val="CommentText"/>
      </w:pPr>
      <w:r>
        <w:rPr>
          <w:rStyle w:val="CommentReference"/>
        </w:rPr>
        <w:annotationRef/>
      </w:r>
      <w:r>
        <w:t>Bridget Wang, as lead author, will decide journal target, in consultation with OHDSI collaborators.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E35229" w15:done="0"/>
  <w15:commentEx w15:paraId="1271D497" w15:done="0"/>
  <w15:commentEx w15:paraId="632A57CD" w15:done="0"/>
  <w15:commentEx w15:paraId="247F342D" w15:done="0"/>
  <w15:commentEx w15:paraId="5E3FAE66" w15:done="0"/>
  <w15:commentEx w15:paraId="4C76F585" w15:done="0"/>
  <w15:commentEx w15:paraId="2A4A69E0" w15:done="0"/>
  <w15:commentEx w15:paraId="51BE267E" w15:done="0"/>
  <w15:commentEx w15:paraId="0E340684" w15:paraIdParent="51BE267E" w15:done="0"/>
  <w15:commentEx w15:paraId="25D0AAF1" w15:done="0"/>
  <w15:commentEx w15:paraId="7348D979" w15:done="0"/>
  <w15:commentEx w15:paraId="3D8BC7F5" w15:done="0"/>
  <w15:commentEx w15:paraId="28E91FF0" w15:done="0"/>
  <w15:commentEx w15:paraId="65ED0AA0" w15:done="0"/>
  <w15:commentEx w15:paraId="58B3DFA8" w15:done="0"/>
  <w15:commentEx w15:paraId="0E733A73" w15:done="0"/>
  <w15:commentEx w15:paraId="52F45669" w15:done="0"/>
  <w15:commentEx w15:paraId="5D2743EF" w15:done="0"/>
  <w15:commentEx w15:paraId="63EEAB3C" w15:done="0"/>
  <w15:commentEx w15:paraId="0085A65A" w15:done="0"/>
  <w15:commentEx w15:paraId="103F39DA" w15:done="0"/>
  <w15:commentEx w15:paraId="47420305" w15:done="0"/>
  <w15:commentEx w15:paraId="38C4A9CB" w15:done="0"/>
  <w15:commentEx w15:paraId="09068DE9" w15:done="0"/>
  <w15:commentEx w15:paraId="7CC46D2C" w15:done="0"/>
  <w15:commentEx w15:paraId="57776921" w15:done="0"/>
  <w15:commentEx w15:paraId="11DEAC35" w15:done="0"/>
  <w15:commentEx w15:paraId="6D7DF906" w15:done="0"/>
  <w15:commentEx w15:paraId="1E2CF02D" w15:done="0"/>
  <w15:commentEx w15:paraId="38EA3D42" w15:done="0"/>
  <w15:commentEx w15:paraId="6912D9D9" w15:done="0"/>
  <w15:commentEx w15:paraId="1C3B8C58" w15:done="0"/>
  <w15:commentEx w15:paraId="17186E0B" w15:done="0"/>
  <w15:commentEx w15:paraId="581E76D4" w15:done="0"/>
  <w15:commentEx w15:paraId="272C217E" w15:done="0"/>
  <w15:commentEx w15:paraId="5F5BE7D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E35229" w16cid:durableId="2036B87C"/>
  <w16cid:commentId w16cid:paraId="1271D497" w16cid:durableId="2036B87D"/>
  <w16cid:commentId w16cid:paraId="632A57CD" w16cid:durableId="2036B923"/>
  <w16cid:commentId w16cid:paraId="247F342D" w16cid:durableId="2036B87E"/>
  <w16cid:commentId w16cid:paraId="5E3FAE66" w16cid:durableId="20393FAF"/>
  <w16cid:commentId w16cid:paraId="4C76F585" w16cid:durableId="2036B98E"/>
  <w16cid:commentId w16cid:paraId="2A4A69E0" w16cid:durableId="2036B9E4"/>
  <w16cid:commentId w16cid:paraId="51BE267E" w16cid:durableId="1E9052DB"/>
  <w16cid:commentId w16cid:paraId="0E340684" w16cid:durableId="20394053"/>
  <w16cid:commentId w16cid:paraId="25D0AAF1" w16cid:durableId="1E905333"/>
  <w16cid:commentId w16cid:paraId="7348D979" w16cid:durableId="2039419F"/>
  <w16cid:commentId w16cid:paraId="3D8BC7F5" w16cid:durableId="1E905620"/>
  <w16cid:commentId w16cid:paraId="28E91FF0" w16cid:durableId="2036B883"/>
  <w16cid:commentId w16cid:paraId="65ED0AA0" w16cid:durableId="2036B884"/>
  <w16cid:commentId w16cid:paraId="58B3DFA8" w16cid:durableId="2036B885"/>
  <w16cid:commentId w16cid:paraId="0E733A73" w16cid:durableId="2036BBB3"/>
  <w16cid:commentId w16cid:paraId="52F45669" w16cid:durableId="2036BCCD"/>
  <w16cid:commentId w16cid:paraId="5D2743EF" w16cid:durableId="2036BE9A"/>
  <w16cid:commentId w16cid:paraId="63EEAB3C" w16cid:durableId="1E90568C"/>
  <w16cid:commentId w16cid:paraId="0085A65A" w16cid:durableId="1E905712"/>
  <w16cid:commentId w16cid:paraId="103F39DA" w16cid:durableId="2036C066"/>
  <w16cid:commentId w16cid:paraId="47420305" w16cid:durableId="1E9057A0"/>
  <w16cid:commentId w16cid:paraId="38C4A9CB" w16cid:durableId="1E90580C"/>
  <w16cid:commentId w16cid:paraId="09068DE9" w16cid:durableId="1E9057CD"/>
  <w16cid:commentId w16cid:paraId="7CC46D2C" w16cid:durableId="2036B88B"/>
  <w16cid:commentId w16cid:paraId="57776921" w16cid:durableId="1E90590B"/>
  <w16cid:commentId w16cid:paraId="11DEAC35" w16cid:durableId="1E9059A9"/>
  <w16cid:commentId w16cid:paraId="6D7DF906" w16cid:durableId="2036BF59"/>
  <w16cid:commentId w16cid:paraId="1E2CF02D" w16cid:durableId="1E9059CE"/>
  <w16cid:commentId w16cid:paraId="38EA3D42" w16cid:durableId="20394340"/>
  <w16cid:commentId w16cid:paraId="6912D9D9" w16cid:durableId="20394390"/>
  <w16cid:commentId w16cid:paraId="1C3B8C58" w16cid:durableId="203943B6"/>
  <w16cid:commentId w16cid:paraId="17186E0B" w16cid:durableId="1E905BA0"/>
  <w16cid:commentId w16cid:paraId="581E76D4" w16cid:durableId="1E905C26"/>
  <w16cid:commentId w16cid:paraId="272C217E" w16cid:durableId="1E9058D7"/>
  <w16cid:commentId w16cid:paraId="5F5BE7D0" w16cid:durableId="1E9058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AF0EE2" w14:textId="77777777" w:rsidR="000041F0" w:rsidRDefault="000041F0">
      <w:pPr>
        <w:spacing w:after="0" w:line="240" w:lineRule="auto"/>
      </w:pPr>
      <w:r>
        <w:separator/>
      </w:r>
    </w:p>
  </w:endnote>
  <w:endnote w:type="continuationSeparator" w:id="0">
    <w:p w14:paraId="288B832E" w14:textId="77777777" w:rsidR="000041F0" w:rsidRDefault="00004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Roboto">
    <w:altName w:val="Arial"/>
    <w:panose1 w:val="020B0604020202020204"/>
    <w:charset w:val="00"/>
    <w:family w:val="auto"/>
    <w:pitch w:val="default"/>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altName w:val="Arial"/>
    <w:panose1 w:val="020B0604020202020204"/>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01080" w14:textId="77777777" w:rsidR="006334CD" w:rsidRDefault="006334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9802494"/>
      <w:docPartObj>
        <w:docPartGallery w:val="Page Numbers (Bottom of Page)"/>
        <w:docPartUnique/>
      </w:docPartObj>
    </w:sdtPr>
    <w:sdtEndPr>
      <w:rPr>
        <w:noProof/>
      </w:rPr>
    </w:sdtEndPr>
    <w:sdtContent>
      <w:p w14:paraId="53883A0D" w14:textId="35191828" w:rsidR="00651975" w:rsidRDefault="00651975">
        <w:pPr>
          <w:pStyle w:val="Footer"/>
          <w:jc w:val="right"/>
        </w:pPr>
        <w:r>
          <w:t>2 May 2018</w:t>
        </w:r>
        <w:r>
          <w:tab/>
        </w:r>
        <w:r>
          <w:tab/>
        </w:r>
        <w:r>
          <w:fldChar w:fldCharType="begin"/>
        </w:r>
        <w:r>
          <w:instrText xml:space="preserve"> PAGE   \* MERGEFORMAT </w:instrText>
        </w:r>
        <w:r>
          <w:fldChar w:fldCharType="separate"/>
        </w:r>
        <w:r w:rsidR="009C562B">
          <w:rPr>
            <w:noProof/>
          </w:rPr>
          <w:t>17</w:t>
        </w:r>
        <w:r>
          <w:rPr>
            <w:noProof/>
          </w:rPr>
          <w:fldChar w:fldCharType="end"/>
        </w:r>
      </w:p>
    </w:sdtContent>
  </w:sdt>
  <w:p w14:paraId="50BE7B3E" w14:textId="7605B1F0" w:rsidR="00651975" w:rsidRPr="00392461" w:rsidRDefault="00651975" w:rsidP="003924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A98FC" w14:textId="77777777" w:rsidR="006334CD" w:rsidRDefault="006334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2C1B84" w14:textId="77777777" w:rsidR="000041F0" w:rsidRDefault="000041F0">
      <w:pPr>
        <w:spacing w:after="0" w:line="240" w:lineRule="auto"/>
      </w:pPr>
      <w:r>
        <w:separator/>
      </w:r>
    </w:p>
  </w:footnote>
  <w:footnote w:type="continuationSeparator" w:id="0">
    <w:p w14:paraId="63C67E8B" w14:textId="77777777" w:rsidR="000041F0" w:rsidRDefault="000041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ACC0D" w14:textId="77777777" w:rsidR="006334CD" w:rsidRDefault="006334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819E2" w14:textId="77777777" w:rsidR="00651975" w:rsidRDefault="00651975">
    <w:pPr>
      <w:tabs>
        <w:tab w:val="center" w:pos="4680"/>
        <w:tab w:val="right" w:pos="9360"/>
      </w:tabs>
      <w:spacing w:before="720" w:after="0" w:line="240" w:lineRule="auto"/>
    </w:pPr>
    <w:r>
      <w:rPr>
        <w:noProof/>
        <w:lang w:eastAsia="zh-CN"/>
      </w:rPr>
      <mc:AlternateContent>
        <mc:Choice Requires="wps">
          <w:drawing>
            <wp:anchor distT="0" distB="0" distL="114300" distR="114300" simplePos="0" relativeHeight="251658240" behindDoc="0" locked="0" layoutInCell="1" hidden="0" allowOverlap="1" wp14:anchorId="51841E3D" wp14:editId="5488F29C">
              <wp:simplePos x="0" y="0"/>
              <wp:positionH relativeFrom="margin">
                <wp:posOffset>-47624</wp:posOffset>
              </wp:positionH>
              <wp:positionV relativeFrom="paragraph">
                <wp:posOffset>695325</wp:posOffset>
              </wp:positionV>
              <wp:extent cx="5880100" cy="76200"/>
              <wp:effectExtent l="0" t="0" r="0" b="0"/>
              <wp:wrapNone/>
              <wp:docPr id="2" name="Rectangle 2"/>
              <wp:cNvGraphicFramePr/>
              <a:graphic xmlns:a="http://schemas.openxmlformats.org/drawingml/2006/main">
                <a:graphicData uri="http://schemas.microsoft.com/office/word/2010/wordprocessingShape">
                  <wps:wsp>
                    <wps:cNvSpPr/>
                    <wps:spPr>
                      <a:xfrm>
                        <a:off x="2408808" y="3741900"/>
                        <a:ext cx="5874385" cy="76200"/>
                      </a:xfrm>
                      <a:prstGeom prst="rect">
                        <a:avLst/>
                      </a:prstGeom>
                      <a:gradFill>
                        <a:gsLst>
                          <a:gs pos="0">
                            <a:srgbClr val="FCCB10"/>
                          </a:gs>
                          <a:gs pos="45000">
                            <a:srgbClr val="EB6622"/>
                          </a:gs>
                          <a:gs pos="56000">
                            <a:srgbClr val="20425A"/>
                          </a:gs>
                          <a:gs pos="100000">
                            <a:srgbClr val="20425A"/>
                          </a:gs>
                        </a:gsLst>
                        <a:lin ang="10800000" scaled="0"/>
                      </a:gradFill>
                      <a:ln>
                        <a:noFill/>
                      </a:ln>
                    </wps:spPr>
                    <wps:txbx>
                      <w:txbxContent>
                        <w:p w14:paraId="5E1AC723" w14:textId="77777777" w:rsidR="00651975" w:rsidRDefault="00651975">
                          <w:pPr>
                            <w:spacing w:after="0" w:line="240" w:lineRule="auto"/>
                            <w:textDirection w:val="btLr"/>
                          </w:pPr>
                        </w:p>
                      </w:txbxContent>
                    </wps:txbx>
                    <wps:bodyPr wrap="square" lIns="91425" tIns="91425" rIns="91425" bIns="91425" anchor="ctr" anchorCtr="0"/>
                  </wps:wsp>
                </a:graphicData>
              </a:graphic>
            </wp:anchor>
          </w:drawing>
        </mc:Choice>
        <mc:Fallback xmlns:mv="urn:schemas-microsoft-com:mac:vml" xmlns:mo="http://schemas.microsoft.com/office/mac/office/2008/main">
          <w:pict>
            <v:rect w14:anchorId="51841E3D" id="Rectangle 2" o:spid="_x0000_s1026" style="position:absolute;margin-left:-3.75pt;margin-top:54.75pt;width:463pt;height:6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" fillcolor="#fccb10" stroked="f">
              <v:fill color2="#20425a" angle="270" colors="0 #fccb10;29491f #eb6622;36700f #20425a;1 #20425a" focus="100%" type="gradient">
                <o:fill v:ext="view" type="gradientUnscaled"/>
              </v:fill>
              <v:textbox inset="2.53958mm,2.53958mm,2.53958mm,2.53958mm">
                <w:txbxContent>
                  <w:p w14:paraId="5E1AC723" w14:textId="77777777" w:rsidR="00174B81" w:rsidRDefault="00174B81">
                    <w:pPr>
                      <w:spacing w:after="0" w:line="240" w:lineRule="auto"/>
                      <w:textDirection w:val="btLr"/>
                    </w:pPr>
                  </w:p>
                </w:txbxContent>
              </v:textbox>
              <w10:wrap anchorx="margin"/>
            </v:rect>
          </w:pict>
        </mc:Fallback>
      </mc:AlternateContent>
    </w:r>
    <w:r>
      <w:rPr>
        <w:noProof/>
        <w:lang w:eastAsia="zh-CN"/>
      </w:rPr>
      <w:drawing>
        <wp:anchor distT="0" distB="0" distL="114300" distR="114300" simplePos="0" relativeHeight="251659264" behindDoc="0" locked="0" layoutInCell="1" hidden="0" allowOverlap="1" wp14:anchorId="24D02C75" wp14:editId="6146398D">
          <wp:simplePos x="0" y="0"/>
          <wp:positionH relativeFrom="margin">
            <wp:posOffset>3648075</wp:posOffset>
          </wp:positionH>
          <wp:positionV relativeFrom="paragraph">
            <wp:posOffset>66675</wp:posOffset>
          </wp:positionV>
          <wp:extent cx="2290762" cy="627718"/>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90762" cy="627718"/>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D3B4A5" w14:textId="77777777" w:rsidR="006334CD" w:rsidRDefault="006334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0454"/>
    <w:multiLevelType w:val="multilevel"/>
    <w:tmpl w:val="5232D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26CF1"/>
    <w:multiLevelType w:val="multilevel"/>
    <w:tmpl w:val="444EC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B218C"/>
    <w:multiLevelType w:val="multilevel"/>
    <w:tmpl w:val="8190E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846FB"/>
    <w:multiLevelType w:val="multilevel"/>
    <w:tmpl w:val="8B9E9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206E1"/>
    <w:multiLevelType w:val="multilevel"/>
    <w:tmpl w:val="2E90C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4F67D2"/>
    <w:multiLevelType w:val="multilevel"/>
    <w:tmpl w:val="703C2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1F19C1"/>
    <w:multiLevelType w:val="multilevel"/>
    <w:tmpl w:val="7B9EE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F43F69"/>
    <w:multiLevelType w:val="multilevel"/>
    <w:tmpl w:val="C744F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925EA2"/>
    <w:multiLevelType w:val="multilevel"/>
    <w:tmpl w:val="86CE1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B82784"/>
    <w:multiLevelType w:val="multilevel"/>
    <w:tmpl w:val="41281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366E50"/>
    <w:multiLevelType w:val="multilevel"/>
    <w:tmpl w:val="7CC6216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9B853DA"/>
    <w:multiLevelType w:val="multilevel"/>
    <w:tmpl w:val="0D40C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277BB2"/>
    <w:multiLevelType w:val="multilevel"/>
    <w:tmpl w:val="7EC4C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B54955"/>
    <w:multiLevelType w:val="multilevel"/>
    <w:tmpl w:val="6D6A1A7C"/>
    <w:styleLink w:val="Headings"/>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1E0B41C7"/>
    <w:multiLevelType w:val="multilevel"/>
    <w:tmpl w:val="7622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480CF0"/>
    <w:multiLevelType w:val="multilevel"/>
    <w:tmpl w:val="EF681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E86F0A"/>
    <w:multiLevelType w:val="multilevel"/>
    <w:tmpl w:val="36140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A93904"/>
    <w:multiLevelType w:val="multilevel"/>
    <w:tmpl w:val="06ECE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2F2E1A"/>
    <w:multiLevelType w:val="multilevel"/>
    <w:tmpl w:val="A8C06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856C2F"/>
    <w:multiLevelType w:val="multilevel"/>
    <w:tmpl w:val="3274D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BD5FB4"/>
    <w:multiLevelType w:val="multilevel"/>
    <w:tmpl w:val="A2FE8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A61411"/>
    <w:multiLevelType w:val="multilevel"/>
    <w:tmpl w:val="F19ED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EB642F"/>
    <w:multiLevelType w:val="multilevel"/>
    <w:tmpl w:val="56789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0077F2"/>
    <w:multiLevelType w:val="multilevel"/>
    <w:tmpl w:val="8BEE9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A1661B"/>
    <w:multiLevelType w:val="multilevel"/>
    <w:tmpl w:val="AD18F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8D6EE7"/>
    <w:multiLevelType w:val="multilevel"/>
    <w:tmpl w:val="C4905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C12343"/>
    <w:multiLevelType w:val="multilevel"/>
    <w:tmpl w:val="EA1CB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0954C3"/>
    <w:multiLevelType w:val="multilevel"/>
    <w:tmpl w:val="0BF06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454D9F"/>
    <w:multiLevelType w:val="multilevel"/>
    <w:tmpl w:val="17F8E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B052E9"/>
    <w:multiLevelType w:val="multilevel"/>
    <w:tmpl w:val="1B10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ED7A7D"/>
    <w:multiLevelType w:val="multilevel"/>
    <w:tmpl w:val="B3067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894043"/>
    <w:multiLevelType w:val="multilevel"/>
    <w:tmpl w:val="0B6CA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791F8A"/>
    <w:multiLevelType w:val="multilevel"/>
    <w:tmpl w:val="6936C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230748"/>
    <w:multiLevelType w:val="multilevel"/>
    <w:tmpl w:val="FD88F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34258B"/>
    <w:multiLevelType w:val="multilevel"/>
    <w:tmpl w:val="1D548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D65671"/>
    <w:multiLevelType w:val="multilevel"/>
    <w:tmpl w:val="CAFEF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EA7407"/>
    <w:multiLevelType w:val="multilevel"/>
    <w:tmpl w:val="EFC03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144639"/>
    <w:multiLevelType w:val="multilevel"/>
    <w:tmpl w:val="58AAF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59169C"/>
    <w:multiLevelType w:val="multilevel"/>
    <w:tmpl w:val="06CE7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B147EB"/>
    <w:multiLevelType w:val="multilevel"/>
    <w:tmpl w:val="87544C8C"/>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1CB19C9"/>
    <w:multiLevelType w:val="multilevel"/>
    <w:tmpl w:val="CF58D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CB7D51"/>
    <w:multiLevelType w:val="multilevel"/>
    <w:tmpl w:val="A2065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802AAC"/>
    <w:multiLevelType w:val="multilevel"/>
    <w:tmpl w:val="AB26753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56B113BE"/>
    <w:multiLevelType w:val="multilevel"/>
    <w:tmpl w:val="105E5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DA3B44"/>
    <w:multiLevelType w:val="multilevel"/>
    <w:tmpl w:val="BAE8F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010AA0"/>
    <w:multiLevelType w:val="multilevel"/>
    <w:tmpl w:val="A3382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5F04FB"/>
    <w:multiLevelType w:val="hybridMultilevel"/>
    <w:tmpl w:val="2B1EA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9416BAE"/>
    <w:multiLevelType w:val="multilevel"/>
    <w:tmpl w:val="7B862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8A5D80"/>
    <w:multiLevelType w:val="multilevel"/>
    <w:tmpl w:val="A3F8D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599A44B3"/>
    <w:multiLevelType w:val="hybridMultilevel"/>
    <w:tmpl w:val="850A4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F2A1ABE"/>
    <w:multiLevelType w:val="singleLevel"/>
    <w:tmpl w:val="B686D922"/>
    <w:lvl w:ilvl="0">
      <w:start w:val="1"/>
      <w:numFmt w:val="bullet"/>
      <w:pStyle w:val="Bullet12-1"/>
      <w:lvlText w:val=""/>
      <w:lvlJc w:val="left"/>
      <w:pPr>
        <w:tabs>
          <w:tab w:val="num" w:pos="432"/>
        </w:tabs>
        <w:ind w:left="432" w:hanging="432"/>
      </w:pPr>
      <w:rPr>
        <w:rFonts w:ascii="Symbol" w:hAnsi="Symbol" w:hint="default"/>
      </w:rPr>
    </w:lvl>
  </w:abstractNum>
  <w:abstractNum w:abstractNumId="51" w15:restartNumberingAfterBreak="0">
    <w:nsid w:val="6A191E73"/>
    <w:multiLevelType w:val="hybridMultilevel"/>
    <w:tmpl w:val="A28C3D1A"/>
    <w:lvl w:ilvl="0" w:tplc="0324F13E">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E70100A"/>
    <w:multiLevelType w:val="multilevel"/>
    <w:tmpl w:val="16C87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6B5FCD"/>
    <w:multiLevelType w:val="multilevel"/>
    <w:tmpl w:val="12D03104"/>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71A75BAA"/>
    <w:multiLevelType w:val="multilevel"/>
    <w:tmpl w:val="8798380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73875ABF"/>
    <w:multiLevelType w:val="multilevel"/>
    <w:tmpl w:val="4D121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292233"/>
    <w:multiLevelType w:val="multilevel"/>
    <w:tmpl w:val="61E85DB2"/>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7620743A"/>
    <w:multiLevelType w:val="multilevel"/>
    <w:tmpl w:val="53CAF6B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8" w15:restartNumberingAfterBreak="0">
    <w:nsid w:val="78B93457"/>
    <w:multiLevelType w:val="multilevel"/>
    <w:tmpl w:val="563CC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8D25EAC"/>
    <w:multiLevelType w:val="multilevel"/>
    <w:tmpl w:val="52FC0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BF5655"/>
    <w:multiLevelType w:val="hybridMultilevel"/>
    <w:tmpl w:val="963ADA8A"/>
    <w:lvl w:ilvl="0" w:tplc="0A0CCF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B3313C2"/>
    <w:multiLevelType w:val="multilevel"/>
    <w:tmpl w:val="60D2D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C360658"/>
    <w:multiLevelType w:val="multilevel"/>
    <w:tmpl w:val="FB98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CBE658A"/>
    <w:multiLevelType w:val="multilevel"/>
    <w:tmpl w:val="6A581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D08604B"/>
    <w:multiLevelType w:val="multilevel"/>
    <w:tmpl w:val="E5AC7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F266EC"/>
    <w:multiLevelType w:val="hybridMultilevel"/>
    <w:tmpl w:val="78F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EF97C6C"/>
    <w:multiLevelType w:val="multilevel"/>
    <w:tmpl w:val="27A2E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7"/>
  </w:num>
  <w:num w:numId="2">
    <w:abstractNumId w:val="42"/>
  </w:num>
  <w:num w:numId="3">
    <w:abstractNumId w:val="10"/>
  </w:num>
  <w:num w:numId="4">
    <w:abstractNumId w:val="53"/>
  </w:num>
  <w:num w:numId="5">
    <w:abstractNumId w:val="56"/>
  </w:num>
  <w:num w:numId="6">
    <w:abstractNumId w:val="54"/>
  </w:num>
  <w:num w:numId="7">
    <w:abstractNumId w:val="39"/>
  </w:num>
  <w:num w:numId="8">
    <w:abstractNumId w:val="48"/>
  </w:num>
  <w:num w:numId="9">
    <w:abstractNumId w:val="50"/>
  </w:num>
  <w:num w:numId="10">
    <w:abstractNumId w:val="65"/>
  </w:num>
  <w:num w:numId="11">
    <w:abstractNumId w:val="46"/>
  </w:num>
  <w:num w:numId="12">
    <w:abstractNumId w:val="13"/>
  </w:num>
  <w:num w:numId="13">
    <w:abstractNumId w:val="60"/>
  </w:num>
  <w:num w:numId="14">
    <w:abstractNumId w:val="63"/>
  </w:num>
  <w:num w:numId="15">
    <w:abstractNumId w:val="19"/>
  </w:num>
  <w:num w:numId="16">
    <w:abstractNumId w:val="55"/>
  </w:num>
  <w:num w:numId="17">
    <w:abstractNumId w:val="16"/>
  </w:num>
  <w:num w:numId="18">
    <w:abstractNumId w:val="14"/>
  </w:num>
  <w:num w:numId="19">
    <w:abstractNumId w:val="33"/>
  </w:num>
  <w:num w:numId="20">
    <w:abstractNumId w:val="9"/>
  </w:num>
  <w:num w:numId="21">
    <w:abstractNumId w:val="37"/>
  </w:num>
  <w:num w:numId="22">
    <w:abstractNumId w:val="30"/>
  </w:num>
  <w:num w:numId="23">
    <w:abstractNumId w:val="3"/>
  </w:num>
  <w:num w:numId="24">
    <w:abstractNumId w:val="4"/>
  </w:num>
  <w:num w:numId="25">
    <w:abstractNumId w:val="23"/>
  </w:num>
  <w:num w:numId="26">
    <w:abstractNumId w:val="1"/>
  </w:num>
  <w:num w:numId="27">
    <w:abstractNumId w:val="66"/>
  </w:num>
  <w:num w:numId="28">
    <w:abstractNumId w:val="52"/>
  </w:num>
  <w:num w:numId="29">
    <w:abstractNumId w:val="21"/>
  </w:num>
  <w:num w:numId="30">
    <w:abstractNumId w:val="27"/>
  </w:num>
  <w:num w:numId="31">
    <w:abstractNumId w:val="15"/>
  </w:num>
  <w:num w:numId="32">
    <w:abstractNumId w:val="0"/>
  </w:num>
  <w:num w:numId="33">
    <w:abstractNumId w:val="45"/>
  </w:num>
  <w:num w:numId="34">
    <w:abstractNumId w:val="26"/>
  </w:num>
  <w:num w:numId="35">
    <w:abstractNumId w:val="17"/>
  </w:num>
  <w:num w:numId="36">
    <w:abstractNumId w:val="35"/>
  </w:num>
  <w:num w:numId="37">
    <w:abstractNumId w:val="5"/>
  </w:num>
  <w:num w:numId="38">
    <w:abstractNumId w:val="43"/>
  </w:num>
  <w:num w:numId="39">
    <w:abstractNumId w:val="44"/>
  </w:num>
  <w:num w:numId="40">
    <w:abstractNumId w:val="40"/>
  </w:num>
  <w:num w:numId="41">
    <w:abstractNumId w:val="32"/>
  </w:num>
  <w:num w:numId="42">
    <w:abstractNumId w:val="7"/>
  </w:num>
  <w:num w:numId="43">
    <w:abstractNumId w:val="22"/>
  </w:num>
  <w:num w:numId="44">
    <w:abstractNumId w:val="31"/>
  </w:num>
  <w:num w:numId="45">
    <w:abstractNumId w:val="34"/>
  </w:num>
  <w:num w:numId="46">
    <w:abstractNumId w:val="59"/>
  </w:num>
  <w:num w:numId="47">
    <w:abstractNumId w:val="8"/>
  </w:num>
  <w:num w:numId="48">
    <w:abstractNumId w:val="41"/>
  </w:num>
  <w:num w:numId="49">
    <w:abstractNumId w:val="6"/>
  </w:num>
  <w:num w:numId="50">
    <w:abstractNumId w:val="20"/>
  </w:num>
  <w:num w:numId="51">
    <w:abstractNumId w:val="64"/>
  </w:num>
  <w:num w:numId="52">
    <w:abstractNumId w:val="36"/>
  </w:num>
  <w:num w:numId="53">
    <w:abstractNumId w:val="11"/>
  </w:num>
  <w:num w:numId="54">
    <w:abstractNumId w:val="38"/>
  </w:num>
  <w:num w:numId="55">
    <w:abstractNumId w:val="24"/>
  </w:num>
  <w:num w:numId="56">
    <w:abstractNumId w:val="12"/>
  </w:num>
  <w:num w:numId="57">
    <w:abstractNumId w:val="18"/>
  </w:num>
  <w:num w:numId="58">
    <w:abstractNumId w:val="62"/>
  </w:num>
  <w:num w:numId="59">
    <w:abstractNumId w:val="58"/>
  </w:num>
  <w:num w:numId="60">
    <w:abstractNumId w:val="47"/>
  </w:num>
  <w:num w:numId="61">
    <w:abstractNumId w:val="2"/>
  </w:num>
  <w:num w:numId="62">
    <w:abstractNumId w:val="28"/>
  </w:num>
  <w:num w:numId="63">
    <w:abstractNumId w:val="25"/>
  </w:num>
  <w:num w:numId="64">
    <w:abstractNumId w:val="13"/>
  </w:num>
  <w:num w:numId="65">
    <w:abstractNumId w:val="61"/>
  </w:num>
  <w:num w:numId="66">
    <w:abstractNumId w:val="49"/>
  </w:num>
  <w:num w:numId="67">
    <w:abstractNumId w:val="29"/>
  </w:num>
  <w:num w:numId="68">
    <w:abstractNumId w:val="51"/>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yan, Patrick [JRDUS]">
    <w15:presenceInfo w15:providerId="AD" w15:userId="S-1-5-21-1614895754-2146847981-1606980848-1094506"/>
  </w15:person>
  <w15:person w15:author="Runsheng Wang">
    <w15:presenceInfo w15:providerId="None" w15:userId="Runsheng Wang"/>
  </w15:person>
  <w15:person w15:author="Wang, Runsheng">
    <w15:presenceInfo w15:providerId="AD" w15:userId="S::rw2646@cumc.columbia.edu::e428328e-1a4f-4474-ae0b-af6660b6d2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displayBackgroundShape/>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303216"/>
    <w:rsid w:val="000041F0"/>
    <w:rsid w:val="00005A0F"/>
    <w:rsid w:val="00010BA4"/>
    <w:rsid w:val="000169FA"/>
    <w:rsid w:val="00020469"/>
    <w:rsid w:val="00020EF8"/>
    <w:rsid w:val="000230B1"/>
    <w:rsid w:val="00031004"/>
    <w:rsid w:val="00033622"/>
    <w:rsid w:val="00033DC0"/>
    <w:rsid w:val="0003531E"/>
    <w:rsid w:val="00043753"/>
    <w:rsid w:val="0004616B"/>
    <w:rsid w:val="00054710"/>
    <w:rsid w:val="00055F5B"/>
    <w:rsid w:val="00065C5A"/>
    <w:rsid w:val="00070D11"/>
    <w:rsid w:val="00071791"/>
    <w:rsid w:val="000734B4"/>
    <w:rsid w:val="00075BB1"/>
    <w:rsid w:val="0008243B"/>
    <w:rsid w:val="00082976"/>
    <w:rsid w:val="000848A0"/>
    <w:rsid w:val="00085487"/>
    <w:rsid w:val="00086893"/>
    <w:rsid w:val="00092069"/>
    <w:rsid w:val="00093EF7"/>
    <w:rsid w:val="000A1C0A"/>
    <w:rsid w:val="000A4916"/>
    <w:rsid w:val="000A7B71"/>
    <w:rsid w:val="000B201C"/>
    <w:rsid w:val="000C24E4"/>
    <w:rsid w:val="000C4C85"/>
    <w:rsid w:val="000C5A8A"/>
    <w:rsid w:val="000D05A9"/>
    <w:rsid w:val="000D41C3"/>
    <w:rsid w:val="000D4690"/>
    <w:rsid w:val="000D65F1"/>
    <w:rsid w:val="000E0980"/>
    <w:rsid w:val="000E3E5B"/>
    <w:rsid w:val="000E6191"/>
    <w:rsid w:val="000E6E85"/>
    <w:rsid w:val="000E7E22"/>
    <w:rsid w:val="000E7EFE"/>
    <w:rsid w:val="000F4209"/>
    <w:rsid w:val="000F6CEE"/>
    <w:rsid w:val="000F7C78"/>
    <w:rsid w:val="00104835"/>
    <w:rsid w:val="0010767A"/>
    <w:rsid w:val="00111157"/>
    <w:rsid w:val="001123D6"/>
    <w:rsid w:val="00114A0D"/>
    <w:rsid w:val="0011631B"/>
    <w:rsid w:val="00125DE9"/>
    <w:rsid w:val="00127C9E"/>
    <w:rsid w:val="00132E97"/>
    <w:rsid w:val="00133E01"/>
    <w:rsid w:val="00133E25"/>
    <w:rsid w:val="00133E32"/>
    <w:rsid w:val="00137127"/>
    <w:rsid w:val="0014068E"/>
    <w:rsid w:val="00142F41"/>
    <w:rsid w:val="00150816"/>
    <w:rsid w:val="00155C97"/>
    <w:rsid w:val="00157145"/>
    <w:rsid w:val="00161255"/>
    <w:rsid w:val="00162D3B"/>
    <w:rsid w:val="00167600"/>
    <w:rsid w:val="00170313"/>
    <w:rsid w:val="00171A18"/>
    <w:rsid w:val="00172386"/>
    <w:rsid w:val="00174B81"/>
    <w:rsid w:val="00175B7A"/>
    <w:rsid w:val="00176DBB"/>
    <w:rsid w:val="00177916"/>
    <w:rsid w:val="00177FE0"/>
    <w:rsid w:val="00180423"/>
    <w:rsid w:val="00181486"/>
    <w:rsid w:val="0018677B"/>
    <w:rsid w:val="001874FB"/>
    <w:rsid w:val="001A37D7"/>
    <w:rsid w:val="001B2FEA"/>
    <w:rsid w:val="001C0C8A"/>
    <w:rsid w:val="001C37AD"/>
    <w:rsid w:val="001D43AF"/>
    <w:rsid w:val="001D58A3"/>
    <w:rsid w:val="001E0876"/>
    <w:rsid w:val="001E36FB"/>
    <w:rsid w:val="001E42FB"/>
    <w:rsid w:val="001F7C49"/>
    <w:rsid w:val="00201D93"/>
    <w:rsid w:val="00204BBE"/>
    <w:rsid w:val="00212781"/>
    <w:rsid w:val="00212BD3"/>
    <w:rsid w:val="0021391A"/>
    <w:rsid w:val="00230A95"/>
    <w:rsid w:val="002358F6"/>
    <w:rsid w:val="0024220D"/>
    <w:rsid w:val="00245B4C"/>
    <w:rsid w:val="00245D87"/>
    <w:rsid w:val="002469F6"/>
    <w:rsid w:val="00250433"/>
    <w:rsid w:val="00255647"/>
    <w:rsid w:val="0025609E"/>
    <w:rsid w:val="00263634"/>
    <w:rsid w:val="0027225B"/>
    <w:rsid w:val="00272660"/>
    <w:rsid w:val="002742FB"/>
    <w:rsid w:val="00280280"/>
    <w:rsid w:val="002837B5"/>
    <w:rsid w:val="00283867"/>
    <w:rsid w:val="00283E35"/>
    <w:rsid w:val="0028424D"/>
    <w:rsid w:val="002857EC"/>
    <w:rsid w:val="00295BE9"/>
    <w:rsid w:val="002A51F5"/>
    <w:rsid w:val="002A5339"/>
    <w:rsid w:val="002A65C5"/>
    <w:rsid w:val="002A69E5"/>
    <w:rsid w:val="002A7951"/>
    <w:rsid w:val="002A7CEF"/>
    <w:rsid w:val="002B152F"/>
    <w:rsid w:val="002B2EE9"/>
    <w:rsid w:val="002B307B"/>
    <w:rsid w:val="002B681E"/>
    <w:rsid w:val="002C0655"/>
    <w:rsid w:val="002C0FD8"/>
    <w:rsid w:val="002C39B4"/>
    <w:rsid w:val="002C553E"/>
    <w:rsid w:val="002D003F"/>
    <w:rsid w:val="002D1158"/>
    <w:rsid w:val="002D22B8"/>
    <w:rsid w:val="002D3BB5"/>
    <w:rsid w:val="002E30DE"/>
    <w:rsid w:val="002E6125"/>
    <w:rsid w:val="002F026F"/>
    <w:rsid w:val="002F6E17"/>
    <w:rsid w:val="00303216"/>
    <w:rsid w:val="0030529E"/>
    <w:rsid w:val="00305C0E"/>
    <w:rsid w:val="0031094E"/>
    <w:rsid w:val="00312A5E"/>
    <w:rsid w:val="00321C3A"/>
    <w:rsid w:val="003233E1"/>
    <w:rsid w:val="00323EFD"/>
    <w:rsid w:val="00331EC4"/>
    <w:rsid w:val="00332CFE"/>
    <w:rsid w:val="003434BA"/>
    <w:rsid w:val="00350281"/>
    <w:rsid w:val="0036158A"/>
    <w:rsid w:val="003619D7"/>
    <w:rsid w:val="00361AD4"/>
    <w:rsid w:val="0036374B"/>
    <w:rsid w:val="0036478C"/>
    <w:rsid w:val="00367AAD"/>
    <w:rsid w:val="00370617"/>
    <w:rsid w:val="00374C1B"/>
    <w:rsid w:val="0039107E"/>
    <w:rsid w:val="00391856"/>
    <w:rsid w:val="00391AC0"/>
    <w:rsid w:val="0039216D"/>
    <w:rsid w:val="00392461"/>
    <w:rsid w:val="0039731D"/>
    <w:rsid w:val="003A0A60"/>
    <w:rsid w:val="003A0C34"/>
    <w:rsid w:val="003A2EB6"/>
    <w:rsid w:val="003A381E"/>
    <w:rsid w:val="003B025D"/>
    <w:rsid w:val="003B0BAB"/>
    <w:rsid w:val="003B36D3"/>
    <w:rsid w:val="003E0DCC"/>
    <w:rsid w:val="003E1C9F"/>
    <w:rsid w:val="003E36A0"/>
    <w:rsid w:val="003F0628"/>
    <w:rsid w:val="003F2512"/>
    <w:rsid w:val="003F3C4A"/>
    <w:rsid w:val="00403E0C"/>
    <w:rsid w:val="00404E76"/>
    <w:rsid w:val="004063A7"/>
    <w:rsid w:val="00415CBB"/>
    <w:rsid w:val="004242D0"/>
    <w:rsid w:val="00427428"/>
    <w:rsid w:val="00433689"/>
    <w:rsid w:val="0045037E"/>
    <w:rsid w:val="0045615E"/>
    <w:rsid w:val="00462E48"/>
    <w:rsid w:val="00463AD6"/>
    <w:rsid w:val="004643EC"/>
    <w:rsid w:val="00471AC0"/>
    <w:rsid w:val="00485CDB"/>
    <w:rsid w:val="004900CB"/>
    <w:rsid w:val="00492829"/>
    <w:rsid w:val="004A38B7"/>
    <w:rsid w:val="004A3A49"/>
    <w:rsid w:val="004A7085"/>
    <w:rsid w:val="004A7362"/>
    <w:rsid w:val="004A7E76"/>
    <w:rsid w:val="004B14B6"/>
    <w:rsid w:val="004C0BAF"/>
    <w:rsid w:val="004C5F7C"/>
    <w:rsid w:val="004D155C"/>
    <w:rsid w:val="004D50C2"/>
    <w:rsid w:val="004D6474"/>
    <w:rsid w:val="004D6ABD"/>
    <w:rsid w:val="004E3341"/>
    <w:rsid w:val="004F3D58"/>
    <w:rsid w:val="004F5149"/>
    <w:rsid w:val="00507508"/>
    <w:rsid w:val="00516201"/>
    <w:rsid w:val="00521FD8"/>
    <w:rsid w:val="00533B5B"/>
    <w:rsid w:val="005352EF"/>
    <w:rsid w:val="00535A45"/>
    <w:rsid w:val="005361D7"/>
    <w:rsid w:val="0053658C"/>
    <w:rsid w:val="005422D1"/>
    <w:rsid w:val="00543000"/>
    <w:rsid w:val="00545782"/>
    <w:rsid w:val="005513D1"/>
    <w:rsid w:val="005566CC"/>
    <w:rsid w:val="005570BC"/>
    <w:rsid w:val="0055759D"/>
    <w:rsid w:val="0056147B"/>
    <w:rsid w:val="005620F1"/>
    <w:rsid w:val="00565481"/>
    <w:rsid w:val="00570A48"/>
    <w:rsid w:val="005828B3"/>
    <w:rsid w:val="00591245"/>
    <w:rsid w:val="00591863"/>
    <w:rsid w:val="005918D1"/>
    <w:rsid w:val="00594507"/>
    <w:rsid w:val="00595A3D"/>
    <w:rsid w:val="00595E7F"/>
    <w:rsid w:val="005A1B0D"/>
    <w:rsid w:val="005A5F62"/>
    <w:rsid w:val="005A65E3"/>
    <w:rsid w:val="005A6683"/>
    <w:rsid w:val="005B093C"/>
    <w:rsid w:val="005B18C4"/>
    <w:rsid w:val="005B2661"/>
    <w:rsid w:val="005C185F"/>
    <w:rsid w:val="005C1FBF"/>
    <w:rsid w:val="005C68D1"/>
    <w:rsid w:val="005C715F"/>
    <w:rsid w:val="005C7C88"/>
    <w:rsid w:val="005D5CB6"/>
    <w:rsid w:val="005D66E4"/>
    <w:rsid w:val="005D6CFD"/>
    <w:rsid w:val="005E4405"/>
    <w:rsid w:val="005E604A"/>
    <w:rsid w:val="005F1FE2"/>
    <w:rsid w:val="005F28B7"/>
    <w:rsid w:val="005F7430"/>
    <w:rsid w:val="005F7A70"/>
    <w:rsid w:val="0060208A"/>
    <w:rsid w:val="006070FB"/>
    <w:rsid w:val="006257CF"/>
    <w:rsid w:val="0062614E"/>
    <w:rsid w:val="00630F24"/>
    <w:rsid w:val="00632BA5"/>
    <w:rsid w:val="006334CD"/>
    <w:rsid w:val="006339BA"/>
    <w:rsid w:val="0063421A"/>
    <w:rsid w:val="0063462A"/>
    <w:rsid w:val="0063713B"/>
    <w:rsid w:val="00637641"/>
    <w:rsid w:val="006454F2"/>
    <w:rsid w:val="0064597A"/>
    <w:rsid w:val="00651975"/>
    <w:rsid w:val="00655FDA"/>
    <w:rsid w:val="0065686A"/>
    <w:rsid w:val="0066418C"/>
    <w:rsid w:val="00665A13"/>
    <w:rsid w:val="00665A4E"/>
    <w:rsid w:val="00667420"/>
    <w:rsid w:val="00670E47"/>
    <w:rsid w:val="00674144"/>
    <w:rsid w:val="00674EA3"/>
    <w:rsid w:val="00676948"/>
    <w:rsid w:val="0067746E"/>
    <w:rsid w:val="00685568"/>
    <w:rsid w:val="00685F44"/>
    <w:rsid w:val="00691670"/>
    <w:rsid w:val="006929B5"/>
    <w:rsid w:val="006953FB"/>
    <w:rsid w:val="006A0FBD"/>
    <w:rsid w:val="006A32C6"/>
    <w:rsid w:val="006A3A6A"/>
    <w:rsid w:val="006A5D06"/>
    <w:rsid w:val="006B0A4A"/>
    <w:rsid w:val="006B0CBB"/>
    <w:rsid w:val="006B14C3"/>
    <w:rsid w:val="006B33CC"/>
    <w:rsid w:val="006C1632"/>
    <w:rsid w:val="006C1B56"/>
    <w:rsid w:val="006D5751"/>
    <w:rsid w:val="006E3B21"/>
    <w:rsid w:val="006E70CB"/>
    <w:rsid w:val="006F025A"/>
    <w:rsid w:val="00702089"/>
    <w:rsid w:val="00703406"/>
    <w:rsid w:val="00703416"/>
    <w:rsid w:val="00717700"/>
    <w:rsid w:val="007206D8"/>
    <w:rsid w:val="00724208"/>
    <w:rsid w:val="00727819"/>
    <w:rsid w:val="007314D5"/>
    <w:rsid w:val="00731BE0"/>
    <w:rsid w:val="00735080"/>
    <w:rsid w:val="00735B18"/>
    <w:rsid w:val="00737024"/>
    <w:rsid w:val="00753169"/>
    <w:rsid w:val="00761C7F"/>
    <w:rsid w:val="007631A8"/>
    <w:rsid w:val="007670AB"/>
    <w:rsid w:val="00774DA3"/>
    <w:rsid w:val="00782F71"/>
    <w:rsid w:val="00783475"/>
    <w:rsid w:val="00786AC8"/>
    <w:rsid w:val="0079119B"/>
    <w:rsid w:val="00794871"/>
    <w:rsid w:val="00795465"/>
    <w:rsid w:val="0079709B"/>
    <w:rsid w:val="007A2A09"/>
    <w:rsid w:val="007A3444"/>
    <w:rsid w:val="007B53A8"/>
    <w:rsid w:val="007B5B34"/>
    <w:rsid w:val="007C5469"/>
    <w:rsid w:val="007C61A3"/>
    <w:rsid w:val="007D4531"/>
    <w:rsid w:val="007E04D2"/>
    <w:rsid w:val="007F01D7"/>
    <w:rsid w:val="007F13AE"/>
    <w:rsid w:val="007F5271"/>
    <w:rsid w:val="00801298"/>
    <w:rsid w:val="0081663E"/>
    <w:rsid w:val="00816B54"/>
    <w:rsid w:val="008269C7"/>
    <w:rsid w:val="00834B01"/>
    <w:rsid w:val="0084006E"/>
    <w:rsid w:val="00842F32"/>
    <w:rsid w:val="008443AF"/>
    <w:rsid w:val="00844F44"/>
    <w:rsid w:val="00845C54"/>
    <w:rsid w:val="008517F6"/>
    <w:rsid w:val="008536FF"/>
    <w:rsid w:val="00860C31"/>
    <w:rsid w:val="008644E3"/>
    <w:rsid w:val="00866B53"/>
    <w:rsid w:val="00870524"/>
    <w:rsid w:val="00880BC3"/>
    <w:rsid w:val="00881D16"/>
    <w:rsid w:val="00885F49"/>
    <w:rsid w:val="008876DA"/>
    <w:rsid w:val="008A4B6D"/>
    <w:rsid w:val="008B04BC"/>
    <w:rsid w:val="008B62BB"/>
    <w:rsid w:val="008C0184"/>
    <w:rsid w:val="008C1B9F"/>
    <w:rsid w:val="008C6384"/>
    <w:rsid w:val="008D05EF"/>
    <w:rsid w:val="008D2F4E"/>
    <w:rsid w:val="008D37C3"/>
    <w:rsid w:val="008D6034"/>
    <w:rsid w:val="008D6924"/>
    <w:rsid w:val="008D6D01"/>
    <w:rsid w:val="008D795E"/>
    <w:rsid w:val="008E0C96"/>
    <w:rsid w:val="008E14FA"/>
    <w:rsid w:val="008E3EF1"/>
    <w:rsid w:val="008E468A"/>
    <w:rsid w:val="008F1333"/>
    <w:rsid w:val="008F1723"/>
    <w:rsid w:val="00901657"/>
    <w:rsid w:val="00901661"/>
    <w:rsid w:val="00901EE4"/>
    <w:rsid w:val="0090308A"/>
    <w:rsid w:val="00903213"/>
    <w:rsid w:val="00903809"/>
    <w:rsid w:val="0090710D"/>
    <w:rsid w:val="00925698"/>
    <w:rsid w:val="0092706B"/>
    <w:rsid w:val="00927E36"/>
    <w:rsid w:val="0093465C"/>
    <w:rsid w:val="00935171"/>
    <w:rsid w:val="009417EA"/>
    <w:rsid w:val="009454B0"/>
    <w:rsid w:val="00952AC4"/>
    <w:rsid w:val="00965FF7"/>
    <w:rsid w:val="0097120D"/>
    <w:rsid w:val="00971480"/>
    <w:rsid w:val="009724B0"/>
    <w:rsid w:val="009771CE"/>
    <w:rsid w:val="00977420"/>
    <w:rsid w:val="009861CF"/>
    <w:rsid w:val="00986E8F"/>
    <w:rsid w:val="00986F0E"/>
    <w:rsid w:val="00993F00"/>
    <w:rsid w:val="00994E33"/>
    <w:rsid w:val="00996A66"/>
    <w:rsid w:val="009A0147"/>
    <w:rsid w:val="009A16B0"/>
    <w:rsid w:val="009B4EE4"/>
    <w:rsid w:val="009B761F"/>
    <w:rsid w:val="009C562B"/>
    <w:rsid w:val="009C6A8A"/>
    <w:rsid w:val="009D334C"/>
    <w:rsid w:val="009D3AAC"/>
    <w:rsid w:val="009D4627"/>
    <w:rsid w:val="009D5A4B"/>
    <w:rsid w:val="009E5535"/>
    <w:rsid w:val="009F0D04"/>
    <w:rsid w:val="009F1783"/>
    <w:rsid w:val="009F3AC0"/>
    <w:rsid w:val="009F647C"/>
    <w:rsid w:val="009F6B66"/>
    <w:rsid w:val="00A021C6"/>
    <w:rsid w:val="00A0731C"/>
    <w:rsid w:val="00A10DCF"/>
    <w:rsid w:val="00A129C2"/>
    <w:rsid w:val="00A13319"/>
    <w:rsid w:val="00A134EA"/>
    <w:rsid w:val="00A2134F"/>
    <w:rsid w:val="00A329A2"/>
    <w:rsid w:val="00A32EB2"/>
    <w:rsid w:val="00A456D7"/>
    <w:rsid w:val="00A45E2A"/>
    <w:rsid w:val="00A50441"/>
    <w:rsid w:val="00A51E99"/>
    <w:rsid w:val="00A547E7"/>
    <w:rsid w:val="00A552DE"/>
    <w:rsid w:val="00A57F86"/>
    <w:rsid w:val="00A61FC7"/>
    <w:rsid w:val="00A632B5"/>
    <w:rsid w:val="00A64C53"/>
    <w:rsid w:val="00A650B8"/>
    <w:rsid w:val="00A658B8"/>
    <w:rsid w:val="00A65BD7"/>
    <w:rsid w:val="00A7773B"/>
    <w:rsid w:val="00A85782"/>
    <w:rsid w:val="00A90BDE"/>
    <w:rsid w:val="00A90EFE"/>
    <w:rsid w:val="00A963A3"/>
    <w:rsid w:val="00AA110C"/>
    <w:rsid w:val="00AA659A"/>
    <w:rsid w:val="00AA68DF"/>
    <w:rsid w:val="00AA7710"/>
    <w:rsid w:val="00AB115E"/>
    <w:rsid w:val="00AB4C2C"/>
    <w:rsid w:val="00AC40BD"/>
    <w:rsid w:val="00AD10D2"/>
    <w:rsid w:val="00AD1174"/>
    <w:rsid w:val="00AD27EA"/>
    <w:rsid w:val="00AD6224"/>
    <w:rsid w:val="00AD76F4"/>
    <w:rsid w:val="00AE112F"/>
    <w:rsid w:val="00AF1CA0"/>
    <w:rsid w:val="00AF26DF"/>
    <w:rsid w:val="00AF2C17"/>
    <w:rsid w:val="00AF52A0"/>
    <w:rsid w:val="00AF7618"/>
    <w:rsid w:val="00B02422"/>
    <w:rsid w:val="00B06C46"/>
    <w:rsid w:val="00B15605"/>
    <w:rsid w:val="00B168FC"/>
    <w:rsid w:val="00B20582"/>
    <w:rsid w:val="00B2076C"/>
    <w:rsid w:val="00B21236"/>
    <w:rsid w:val="00B22B8F"/>
    <w:rsid w:val="00B2352E"/>
    <w:rsid w:val="00B27BF7"/>
    <w:rsid w:val="00B31C6F"/>
    <w:rsid w:val="00B3319E"/>
    <w:rsid w:val="00B336AA"/>
    <w:rsid w:val="00B4026B"/>
    <w:rsid w:val="00B409AA"/>
    <w:rsid w:val="00B451E6"/>
    <w:rsid w:val="00B5345D"/>
    <w:rsid w:val="00B53A2E"/>
    <w:rsid w:val="00B572D2"/>
    <w:rsid w:val="00B65CBC"/>
    <w:rsid w:val="00B705D3"/>
    <w:rsid w:val="00B72286"/>
    <w:rsid w:val="00B750FC"/>
    <w:rsid w:val="00B8244C"/>
    <w:rsid w:val="00B95BEB"/>
    <w:rsid w:val="00B964CE"/>
    <w:rsid w:val="00B97776"/>
    <w:rsid w:val="00BA5C7D"/>
    <w:rsid w:val="00BA7576"/>
    <w:rsid w:val="00BA7A01"/>
    <w:rsid w:val="00BB2321"/>
    <w:rsid w:val="00BC02FB"/>
    <w:rsid w:val="00BD16C1"/>
    <w:rsid w:val="00BD33FE"/>
    <w:rsid w:val="00BE6389"/>
    <w:rsid w:val="00BF5CB2"/>
    <w:rsid w:val="00BF7C75"/>
    <w:rsid w:val="00C21F1F"/>
    <w:rsid w:val="00C2624E"/>
    <w:rsid w:val="00C34283"/>
    <w:rsid w:val="00C419DE"/>
    <w:rsid w:val="00C456FE"/>
    <w:rsid w:val="00C50E6E"/>
    <w:rsid w:val="00C548FC"/>
    <w:rsid w:val="00C54B23"/>
    <w:rsid w:val="00C56307"/>
    <w:rsid w:val="00C5784B"/>
    <w:rsid w:val="00C64CB1"/>
    <w:rsid w:val="00C65AD9"/>
    <w:rsid w:val="00C721B4"/>
    <w:rsid w:val="00C72ED3"/>
    <w:rsid w:val="00C83EB5"/>
    <w:rsid w:val="00C921CB"/>
    <w:rsid w:val="00C9455C"/>
    <w:rsid w:val="00CA2E04"/>
    <w:rsid w:val="00CA2E5D"/>
    <w:rsid w:val="00CA53B7"/>
    <w:rsid w:val="00CB4F67"/>
    <w:rsid w:val="00CB5AEA"/>
    <w:rsid w:val="00CC0C1A"/>
    <w:rsid w:val="00CD2DA7"/>
    <w:rsid w:val="00CD5905"/>
    <w:rsid w:val="00CD6631"/>
    <w:rsid w:val="00CE650A"/>
    <w:rsid w:val="00CF4432"/>
    <w:rsid w:val="00CF5EDD"/>
    <w:rsid w:val="00CF643F"/>
    <w:rsid w:val="00D02708"/>
    <w:rsid w:val="00D0554F"/>
    <w:rsid w:val="00D0608C"/>
    <w:rsid w:val="00D07110"/>
    <w:rsid w:val="00D14916"/>
    <w:rsid w:val="00D1570B"/>
    <w:rsid w:val="00D15E32"/>
    <w:rsid w:val="00D166AF"/>
    <w:rsid w:val="00D264A9"/>
    <w:rsid w:val="00D34DEB"/>
    <w:rsid w:val="00D3556A"/>
    <w:rsid w:val="00D40500"/>
    <w:rsid w:val="00D42284"/>
    <w:rsid w:val="00D4487D"/>
    <w:rsid w:val="00D45144"/>
    <w:rsid w:val="00D535B5"/>
    <w:rsid w:val="00D56C0B"/>
    <w:rsid w:val="00D5754F"/>
    <w:rsid w:val="00D57A18"/>
    <w:rsid w:val="00D57E6B"/>
    <w:rsid w:val="00D61567"/>
    <w:rsid w:val="00D62554"/>
    <w:rsid w:val="00D7319E"/>
    <w:rsid w:val="00D74499"/>
    <w:rsid w:val="00D74EF6"/>
    <w:rsid w:val="00D76CB6"/>
    <w:rsid w:val="00D77D1F"/>
    <w:rsid w:val="00D82908"/>
    <w:rsid w:val="00D82FC0"/>
    <w:rsid w:val="00D84A26"/>
    <w:rsid w:val="00D94018"/>
    <w:rsid w:val="00DA0178"/>
    <w:rsid w:val="00DA4689"/>
    <w:rsid w:val="00DB2C65"/>
    <w:rsid w:val="00DB45BE"/>
    <w:rsid w:val="00DC255F"/>
    <w:rsid w:val="00DC38FE"/>
    <w:rsid w:val="00DC4B5F"/>
    <w:rsid w:val="00DC60FD"/>
    <w:rsid w:val="00DD15C8"/>
    <w:rsid w:val="00DD291D"/>
    <w:rsid w:val="00DE22B1"/>
    <w:rsid w:val="00DF3E19"/>
    <w:rsid w:val="00E01CA0"/>
    <w:rsid w:val="00E06C38"/>
    <w:rsid w:val="00E079B7"/>
    <w:rsid w:val="00E21C01"/>
    <w:rsid w:val="00E2216D"/>
    <w:rsid w:val="00E22B21"/>
    <w:rsid w:val="00E262E0"/>
    <w:rsid w:val="00E27612"/>
    <w:rsid w:val="00E31E48"/>
    <w:rsid w:val="00E41165"/>
    <w:rsid w:val="00E43D6C"/>
    <w:rsid w:val="00E56A39"/>
    <w:rsid w:val="00E577B8"/>
    <w:rsid w:val="00E673DF"/>
    <w:rsid w:val="00E735A0"/>
    <w:rsid w:val="00E812E7"/>
    <w:rsid w:val="00E849A8"/>
    <w:rsid w:val="00EB3EE8"/>
    <w:rsid w:val="00EB6C77"/>
    <w:rsid w:val="00EC1245"/>
    <w:rsid w:val="00EC2721"/>
    <w:rsid w:val="00EC34F3"/>
    <w:rsid w:val="00ED1BA9"/>
    <w:rsid w:val="00ED499D"/>
    <w:rsid w:val="00ED4A05"/>
    <w:rsid w:val="00EE187C"/>
    <w:rsid w:val="00EE223C"/>
    <w:rsid w:val="00EE357F"/>
    <w:rsid w:val="00EE3E2E"/>
    <w:rsid w:val="00EF1675"/>
    <w:rsid w:val="00EF5DDF"/>
    <w:rsid w:val="00F048A1"/>
    <w:rsid w:val="00F05E3F"/>
    <w:rsid w:val="00F113C9"/>
    <w:rsid w:val="00F11E24"/>
    <w:rsid w:val="00F13880"/>
    <w:rsid w:val="00F21973"/>
    <w:rsid w:val="00F247D6"/>
    <w:rsid w:val="00F2605D"/>
    <w:rsid w:val="00F2656C"/>
    <w:rsid w:val="00F34D22"/>
    <w:rsid w:val="00F376CC"/>
    <w:rsid w:val="00F41831"/>
    <w:rsid w:val="00F432DF"/>
    <w:rsid w:val="00F46D9B"/>
    <w:rsid w:val="00F46EFA"/>
    <w:rsid w:val="00F5225A"/>
    <w:rsid w:val="00F52B27"/>
    <w:rsid w:val="00F57097"/>
    <w:rsid w:val="00F6365C"/>
    <w:rsid w:val="00F707EE"/>
    <w:rsid w:val="00F85504"/>
    <w:rsid w:val="00F900C9"/>
    <w:rsid w:val="00F934F6"/>
    <w:rsid w:val="00F95D0B"/>
    <w:rsid w:val="00FB0628"/>
    <w:rsid w:val="00FB127A"/>
    <w:rsid w:val="00FB522C"/>
    <w:rsid w:val="00FC134F"/>
    <w:rsid w:val="00FC16B4"/>
    <w:rsid w:val="00FC6F27"/>
    <w:rsid w:val="00FC71DC"/>
    <w:rsid w:val="00FC745F"/>
    <w:rsid w:val="00FD17E7"/>
    <w:rsid w:val="00FD1BFD"/>
    <w:rsid w:val="00FD2A0F"/>
    <w:rsid w:val="00FD3133"/>
    <w:rsid w:val="00FD3C9B"/>
    <w:rsid w:val="00FD7AA8"/>
    <w:rsid w:val="00FE35A0"/>
    <w:rsid w:val="00FE3C6F"/>
    <w:rsid w:val="00FF2FD9"/>
    <w:rsid w:val="00FF5E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79969"/>
  <w15:docId w15:val="{46021242-DD56-4674-BE51-9AEE01524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C2624E"/>
    <w:pPr>
      <w:keepNext/>
      <w:keepLines/>
      <w:numPr>
        <w:numId w:val="12"/>
      </w:numPr>
      <w:spacing w:before="480" w:after="0"/>
      <w:outlineLvl w:val="0"/>
    </w:pPr>
    <w:rPr>
      <w:rFonts w:ascii="Cambria" w:eastAsia="Cambria" w:hAnsi="Cambria" w:cs="Cambria"/>
      <w:b/>
      <w:color w:val="366091"/>
      <w:sz w:val="28"/>
      <w:szCs w:val="28"/>
    </w:rPr>
  </w:style>
  <w:style w:type="paragraph" w:styleId="Heading2">
    <w:name w:val="heading 2"/>
    <w:basedOn w:val="Normal"/>
    <w:next w:val="Normal"/>
    <w:link w:val="Heading2Char"/>
    <w:qFormat/>
    <w:rsid w:val="00EC2721"/>
    <w:pPr>
      <w:keepNext/>
      <w:keepLines/>
      <w:numPr>
        <w:ilvl w:val="1"/>
        <w:numId w:val="12"/>
      </w:numPr>
      <w:spacing w:before="200" w:after="0"/>
      <w:outlineLvl w:val="1"/>
    </w:pPr>
    <w:rPr>
      <w:rFonts w:ascii="Cambria" w:eastAsia="Cambria" w:hAnsi="Cambria" w:cs="Cambria"/>
      <w:b/>
      <w:color w:val="4F81BD"/>
      <w:sz w:val="26"/>
      <w:szCs w:val="26"/>
    </w:rPr>
  </w:style>
  <w:style w:type="paragraph" w:styleId="Heading3">
    <w:name w:val="heading 3"/>
    <w:basedOn w:val="Normal"/>
    <w:next w:val="Normal"/>
    <w:qFormat/>
    <w:pPr>
      <w:keepNext/>
      <w:keepLines/>
      <w:numPr>
        <w:ilvl w:val="2"/>
        <w:numId w:val="12"/>
      </w:numPr>
      <w:spacing w:before="200" w:after="0"/>
      <w:outlineLvl w:val="2"/>
    </w:pPr>
    <w:rPr>
      <w:rFonts w:ascii="Cambria" w:eastAsia="Cambria" w:hAnsi="Cambria" w:cs="Cambria"/>
      <w:b/>
      <w:color w:val="4F81BD"/>
    </w:rPr>
  </w:style>
  <w:style w:type="paragraph" w:styleId="Heading4">
    <w:name w:val="heading 4"/>
    <w:basedOn w:val="Normal"/>
    <w:next w:val="Normal"/>
    <w:pPr>
      <w:keepNext/>
      <w:keepLines/>
      <w:numPr>
        <w:ilvl w:val="3"/>
        <w:numId w:val="12"/>
      </w:numPr>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200" w:after="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6">
    <w:name w:val="16"/>
    <w:basedOn w:val="TableNormal"/>
    <w:pPr>
      <w:spacing w:after="0" w:line="240" w:lineRule="auto"/>
    </w:pPr>
    <w:tblPr>
      <w:tblStyleRowBandSize w:val="1"/>
      <w:tblStyleColBandSize w:val="1"/>
      <w:tblCellMar>
        <w:left w:w="115" w:type="dxa"/>
        <w:right w:w="115" w:type="dxa"/>
      </w:tblCellMar>
    </w:tblPr>
  </w:style>
  <w:style w:type="table" w:customStyle="1" w:styleId="15">
    <w:name w:val="15"/>
    <w:basedOn w:val="TableNormal"/>
    <w:pPr>
      <w:spacing w:after="0" w:line="240" w:lineRule="auto"/>
    </w:pPr>
    <w:tblPr>
      <w:tblStyleRowBandSize w:val="1"/>
      <w:tblStyleColBandSize w:val="1"/>
      <w:tblCellMar>
        <w:left w:w="115" w:type="dxa"/>
        <w:right w:w="115"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92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461"/>
  </w:style>
  <w:style w:type="paragraph" w:styleId="Footer">
    <w:name w:val="footer"/>
    <w:basedOn w:val="Normal"/>
    <w:link w:val="FooterChar"/>
    <w:uiPriority w:val="99"/>
    <w:unhideWhenUsed/>
    <w:rsid w:val="00392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461"/>
  </w:style>
  <w:style w:type="paragraph" w:customStyle="1" w:styleId="BodyText12">
    <w:name w:val="Body Text 12"/>
    <w:basedOn w:val="Normal"/>
    <w:link w:val="BodyText12Char"/>
    <w:qFormat/>
    <w:rsid w:val="00AA7710"/>
    <w:pPr>
      <w:jc w:val="both"/>
    </w:pPr>
  </w:style>
  <w:style w:type="character" w:styleId="CommentReference">
    <w:name w:val="annotation reference"/>
    <w:basedOn w:val="DefaultParagraphFont"/>
    <w:uiPriority w:val="99"/>
    <w:semiHidden/>
    <w:unhideWhenUsed/>
    <w:rsid w:val="000D41C3"/>
    <w:rPr>
      <w:sz w:val="16"/>
      <w:szCs w:val="16"/>
    </w:rPr>
  </w:style>
  <w:style w:type="paragraph" w:styleId="CommentText">
    <w:name w:val="annotation text"/>
    <w:basedOn w:val="Normal"/>
    <w:link w:val="CommentTextChar"/>
    <w:uiPriority w:val="99"/>
    <w:unhideWhenUsed/>
    <w:rsid w:val="000D41C3"/>
    <w:pPr>
      <w:spacing w:line="240" w:lineRule="auto"/>
    </w:pPr>
    <w:rPr>
      <w:sz w:val="20"/>
      <w:szCs w:val="20"/>
    </w:rPr>
  </w:style>
  <w:style w:type="character" w:customStyle="1" w:styleId="CommentTextChar">
    <w:name w:val="Comment Text Char"/>
    <w:basedOn w:val="DefaultParagraphFont"/>
    <w:link w:val="CommentText"/>
    <w:uiPriority w:val="99"/>
    <w:rsid w:val="000D41C3"/>
    <w:rPr>
      <w:sz w:val="20"/>
      <w:szCs w:val="20"/>
    </w:rPr>
  </w:style>
  <w:style w:type="paragraph" w:styleId="CommentSubject">
    <w:name w:val="annotation subject"/>
    <w:basedOn w:val="CommentText"/>
    <w:next w:val="CommentText"/>
    <w:link w:val="CommentSubjectChar"/>
    <w:uiPriority w:val="99"/>
    <w:semiHidden/>
    <w:unhideWhenUsed/>
    <w:rsid w:val="000D41C3"/>
    <w:rPr>
      <w:b/>
      <w:bCs/>
    </w:rPr>
  </w:style>
  <w:style w:type="character" w:customStyle="1" w:styleId="CommentSubjectChar">
    <w:name w:val="Comment Subject Char"/>
    <w:basedOn w:val="CommentTextChar"/>
    <w:link w:val="CommentSubject"/>
    <w:uiPriority w:val="99"/>
    <w:semiHidden/>
    <w:rsid w:val="000D41C3"/>
    <w:rPr>
      <w:b/>
      <w:bCs/>
      <w:sz w:val="20"/>
      <w:szCs w:val="20"/>
    </w:rPr>
  </w:style>
  <w:style w:type="paragraph" w:styleId="BalloonText">
    <w:name w:val="Balloon Text"/>
    <w:basedOn w:val="Normal"/>
    <w:link w:val="BalloonTextChar"/>
    <w:uiPriority w:val="99"/>
    <w:semiHidden/>
    <w:unhideWhenUsed/>
    <w:rsid w:val="000D41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1C3"/>
    <w:rPr>
      <w:rFonts w:ascii="Segoe UI" w:hAnsi="Segoe UI" w:cs="Segoe UI"/>
      <w:sz w:val="18"/>
      <w:szCs w:val="18"/>
    </w:rPr>
  </w:style>
  <w:style w:type="character" w:styleId="Hyperlink">
    <w:name w:val="Hyperlink"/>
    <w:basedOn w:val="DefaultParagraphFont"/>
    <w:uiPriority w:val="99"/>
    <w:unhideWhenUsed/>
    <w:rsid w:val="00DC4B5F"/>
    <w:rPr>
      <w:color w:val="0563C1" w:themeColor="hyperlink"/>
      <w:u w:val="single"/>
    </w:rPr>
  </w:style>
  <w:style w:type="character" w:customStyle="1" w:styleId="UnresolvedMention1">
    <w:name w:val="Unresolved Mention1"/>
    <w:basedOn w:val="DefaultParagraphFont"/>
    <w:uiPriority w:val="99"/>
    <w:semiHidden/>
    <w:unhideWhenUsed/>
    <w:rsid w:val="00DC4B5F"/>
    <w:rPr>
      <w:color w:val="808080"/>
      <w:shd w:val="clear" w:color="auto" w:fill="E6E6E6"/>
    </w:rPr>
  </w:style>
  <w:style w:type="paragraph" w:styleId="TOC1">
    <w:name w:val="toc 1"/>
    <w:basedOn w:val="Normal"/>
    <w:next w:val="Normal"/>
    <w:autoRedefine/>
    <w:uiPriority w:val="39"/>
    <w:unhideWhenUsed/>
    <w:rsid w:val="00B451E6"/>
    <w:pPr>
      <w:tabs>
        <w:tab w:val="left" w:pos="440"/>
        <w:tab w:val="right" w:leader="dot" w:pos="9350"/>
      </w:tabs>
      <w:spacing w:after="0" w:line="240" w:lineRule="auto"/>
    </w:pPr>
  </w:style>
  <w:style w:type="paragraph" w:styleId="TOC2">
    <w:name w:val="toc 2"/>
    <w:basedOn w:val="Normal"/>
    <w:next w:val="Normal"/>
    <w:autoRedefine/>
    <w:uiPriority w:val="39"/>
    <w:unhideWhenUsed/>
    <w:rsid w:val="00B451E6"/>
    <w:pPr>
      <w:spacing w:after="0" w:line="240" w:lineRule="auto"/>
      <w:ind w:left="216"/>
    </w:pPr>
  </w:style>
  <w:style w:type="paragraph" w:styleId="TOC3">
    <w:name w:val="toc 3"/>
    <w:basedOn w:val="Normal"/>
    <w:next w:val="Normal"/>
    <w:autoRedefine/>
    <w:uiPriority w:val="39"/>
    <w:unhideWhenUsed/>
    <w:rsid w:val="00B451E6"/>
    <w:pPr>
      <w:spacing w:after="0" w:line="240" w:lineRule="auto"/>
      <w:ind w:left="446"/>
    </w:pPr>
  </w:style>
  <w:style w:type="paragraph" w:styleId="TOC4">
    <w:name w:val="toc 4"/>
    <w:basedOn w:val="Normal"/>
    <w:next w:val="Normal"/>
    <w:autoRedefine/>
    <w:uiPriority w:val="39"/>
    <w:unhideWhenUsed/>
    <w:rsid w:val="004C0BAF"/>
    <w:pPr>
      <w:spacing w:after="100"/>
      <w:ind w:left="660"/>
    </w:pPr>
  </w:style>
  <w:style w:type="character" w:styleId="FollowedHyperlink">
    <w:name w:val="FollowedHyperlink"/>
    <w:basedOn w:val="DefaultParagraphFont"/>
    <w:uiPriority w:val="99"/>
    <w:semiHidden/>
    <w:unhideWhenUsed/>
    <w:rsid w:val="00F21973"/>
    <w:rPr>
      <w:color w:val="954F72" w:themeColor="followedHyperlink"/>
      <w:u w:val="single"/>
    </w:rPr>
  </w:style>
  <w:style w:type="character" w:customStyle="1" w:styleId="BodyText12Char">
    <w:name w:val="Body Text 12 Char"/>
    <w:basedOn w:val="DefaultParagraphFont"/>
    <w:link w:val="BodyText12"/>
    <w:rsid w:val="00AA7710"/>
  </w:style>
  <w:style w:type="table" w:styleId="PlainTable3">
    <w:name w:val="Plain Table 3"/>
    <w:basedOn w:val="TableNormal"/>
    <w:uiPriority w:val="43"/>
    <w:rsid w:val="00005A0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odyText12Indent">
    <w:name w:val="Body Text 12 Indent"/>
    <w:rsid w:val="00870524"/>
    <w:pPr>
      <w:widowControl/>
      <w:pBdr>
        <w:top w:val="none" w:sz="0" w:space="0" w:color="auto"/>
        <w:left w:val="none" w:sz="0" w:space="0" w:color="auto"/>
        <w:bottom w:val="none" w:sz="0" w:space="0" w:color="auto"/>
        <w:right w:val="none" w:sz="0" w:space="0" w:color="auto"/>
        <w:between w:val="none" w:sz="0" w:space="0" w:color="auto"/>
      </w:pBdr>
      <w:spacing w:after="240" w:line="240" w:lineRule="auto"/>
      <w:ind w:left="432"/>
      <w:jc w:val="both"/>
    </w:pPr>
    <w:rPr>
      <w:rFonts w:ascii="Times New Roman" w:eastAsia="Times New Roman" w:hAnsi="Times New Roman" w:cs="Times New Roman"/>
      <w:color w:val="auto"/>
      <w:sz w:val="24"/>
      <w:szCs w:val="20"/>
    </w:rPr>
  </w:style>
  <w:style w:type="character" w:customStyle="1" w:styleId="Heading2Char">
    <w:name w:val="Heading 2 Char"/>
    <w:basedOn w:val="DefaultParagraphFont"/>
    <w:link w:val="Heading2"/>
    <w:rsid w:val="00EC2721"/>
    <w:rPr>
      <w:rFonts w:ascii="Cambria" w:eastAsia="Cambria" w:hAnsi="Cambria" w:cs="Cambria"/>
      <w:b/>
      <w:color w:val="4F81BD"/>
      <w:sz w:val="26"/>
      <w:szCs w:val="26"/>
    </w:rPr>
  </w:style>
  <w:style w:type="paragraph" w:customStyle="1" w:styleId="Bullet12-1">
    <w:name w:val="Bullet 12-1"/>
    <w:qFormat/>
    <w:rsid w:val="00FC16B4"/>
    <w:pPr>
      <w:widowControl/>
      <w:numPr>
        <w:numId w:val="9"/>
      </w:numPr>
      <w:pBdr>
        <w:top w:val="none" w:sz="0" w:space="0" w:color="auto"/>
        <w:left w:val="none" w:sz="0" w:space="0" w:color="auto"/>
        <w:bottom w:val="none" w:sz="0" w:space="0" w:color="auto"/>
        <w:right w:val="none" w:sz="0" w:space="0" w:color="auto"/>
        <w:between w:val="none" w:sz="0" w:space="0" w:color="auto"/>
      </w:pBdr>
      <w:spacing w:after="120" w:line="240" w:lineRule="auto"/>
      <w:jc w:val="both"/>
    </w:pPr>
    <w:rPr>
      <w:rFonts w:ascii="Times New Roman" w:eastAsia="Times New Roman" w:hAnsi="Times New Roman" w:cs="Times New Roman"/>
      <w:color w:val="auto"/>
      <w:sz w:val="24"/>
      <w:szCs w:val="20"/>
    </w:rPr>
  </w:style>
  <w:style w:type="paragraph" w:styleId="FootnoteText">
    <w:name w:val="footnote text"/>
    <w:link w:val="FootnoteTextChar"/>
    <w:semiHidden/>
    <w:rsid w:val="00FC16B4"/>
    <w:pPr>
      <w:widowControl/>
      <w:pBdr>
        <w:top w:val="none" w:sz="0" w:space="0" w:color="auto"/>
        <w:left w:val="none" w:sz="0" w:space="0" w:color="auto"/>
        <w:bottom w:val="none" w:sz="0" w:space="0" w:color="auto"/>
        <w:right w:val="none" w:sz="0" w:space="0" w:color="auto"/>
        <w:between w:val="none" w:sz="0" w:space="0" w:color="auto"/>
      </w:pBdr>
      <w:tabs>
        <w:tab w:val="left" w:pos="288"/>
      </w:tabs>
      <w:spacing w:after="120" w:line="240" w:lineRule="auto"/>
      <w:ind w:left="288" w:hanging="288"/>
      <w:jc w:val="both"/>
    </w:pPr>
    <w:rPr>
      <w:rFonts w:ascii="Times New Roman" w:eastAsia="Times New Roman" w:hAnsi="Times New Roman" w:cs="Times New Roman"/>
      <w:color w:val="auto"/>
      <w:sz w:val="20"/>
      <w:szCs w:val="20"/>
    </w:rPr>
  </w:style>
  <w:style w:type="character" w:customStyle="1" w:styleId="FootnoteTextChar">
    <w:name w:val="Footnote Text Char"/>
    <w:basedOn w:val="DefaultParagraphFont"/>
    <w:link w:val="FootnoteText"/>
    <w:semiHidden/>
    <w:rsid w:val="00FC16B4"/>
    <w:rPr>
      <w:rFonts w:ascii="Times New Roman" w:eastAsia="Times New Roman" w:hAnsi="Times New Roman" w:cs="Times New Roman"/>
      <w:color w:val="auto"/>
      <w:sz w:val="20"/>
      <w:szCs w:val="20"/>
    </w:rPr>
  </w:style>
  <w:style w:type="character" w:styleId="FootnoteReference">
    <w:name w:val="footnote reference"/>
    <w:semiHidden/>
    <w:rsid w:val="00FC16B4"/>
    <w:rPr>
      <w:dstrike w:val="0"/>
      <w:noProof w:val="0"/>
      <w:color w:val="auto"/>
      <w:vertAlign w:val="superscript"/>
      <w:lang w:val="en-US"/>
    </w:rPr>
  </w:style>
  <w:style w:type="paragraph" w:styleId="ListParagraph">
    <w:name w:val="List Paragraph"/>
    <w:basedOn w:val="Normal"/>
    <w:uiPriority w:val="34"/>
    <w:qFormat/>
    <w:rsid w:val="00FC16B4"/>
    <w:pPr>
      <w:ind w:left="720"/>
      <w:contextualSpacing/>
    </w:pPr>
  </w:style>
  <w:style w:type="paragraph" w:customStyle="1" w:styleId="EndNoteBibliographyTitle">
    <w:name w:val="EndNote Bibliography Title"/>
    <w:basedOn w:val="Normal"/>
    <w:link w:val="EndNoteBibliographyTitleChar"/>
    <w:rsid w:val="00B21236"/>
    <w:pPr>
      <w:spacing w:after="0"/>
      <w:jc w:val="center"/>
    </w:pPr>
    <w:rPr>
      <w:noProof/>
    </w:rPr>
  </w:style>
  <w:style w:type="character" w:customStyle="1" w:styleId="EndNoteBibliographyTitleChar">
    <w:name w:val="EndNote Bibliography Title Char"/>
    <w:basedOn w:val="BodyText12Char"/>
    <w:link w:val="EndNoteBibliographyTitle"/>
    <w:rsid w:val="00B21236"/>
    <w:rPr>
      <w:noProof/>
    </w:rPr>
  </w:style>
  <w:style w:type="paragraph" w:customStyle="1" w:styleId="EndNoteBibliography">
    <w:name w:val="EndNote Bibliography"/>
    <w:basedOn w:val="Normal"/>
    <w:link w:val="EndNoteBibliographyChar"/>
    <w:rsid w:val="00B21236"/>
    <w:pPr>
      <w:spacing w:line="240" w:lineRule="auto"/>
    </w:pPr>
    <w:rPr>
      <w:noProof/>
    </w:rPr>
  </w:style>
  <w:style w:type="character" w:customStyle="1" w:styleId="EndNoteBibliographyChar">
    <w:name w:val="EndNote Bibliography Char"/>
    <w:basedOn w:val="BodyText12Char"/>
    <w:link w:val="EndNoteBibliography"/>
    <w:rsid w:val="00B21236"/>
    <w:rPr>
      <w:noProof/>
    </w:rPr>
  </w:style>
  <w:style w:type="character" w:customStyle="1" w:styleId="Mention1">
    <w:name w:val="Mention1"/>
    <w:basedOn w:val="DefaultParagraphFont"/>
    <w:uiPriority w:val="99"/>
    <w:semiHidden/>
    <w:unhideWhenUsed/>
    <w:rsid w:val="00B21236"/>
    <w:rPr>
      <w:color w:val="2B579A"/>
      <w:shd w:val="clear" w:color="auto" w:fill="E6E6E6"/>
    </w:rPr>
  </w:style>
  <w:style w:type="table" w:styleId="GridTable3">
    <w:name w:val="Grid Table 3"/>
    <w:basedOn w:val="TableNormal"/>
    <w:uiPriority w:val="48"/>
    <w:rsid w:val="005F74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numericfield">
    <w:name w:val="numericfield"/>
    <w:basedOn w:val="DefaultParagraphFont"/>
    <w:rsid w:val="00FC745F"/>
  </w:style>
  <w:style w:type="character" w:customStyle="1" w:styleId="readonlyfield">
    <w:name w:val="readonlyfield"/>
    <w:basedOn w:val="DefaultParagraphFont"/>
    <w:rsid w:val="00FC745F"/>
  </w:style>
  <w:style w:type="numbering" w:customStyle="1" w:styleId="Headings">
    <w:name w:val="Headings"/>
    <w:uiPriority w:val="99"/>
    <w:rsid w:val="00C2624E"/>
    <w:pPr>
      <w:numPr>
        <w:numId w:val="12"/>
      </w:numPr>
    </w:pPr>
  </w:style>
  <w:style w:type="table" w:styleId="GridTable2">
    <w:name w:val="Grid Table 2"/>
    <w:basedOn w:val="TableNormal"/>
    <w:uiPriority w:val="47"/>
    <w:rsid w:val="00A650B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rsid w:val="00A650B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EB3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DA0178"/>
    <w:rPr>
      <w:color w:val="808080"/>
      <w:shd w:val="clear" w:color="auto" w:fill="E6E6E6"/>
    </w:rPr>
  </w:style>
  <w:style w:type="paragraph" w:styleId="Revision">
    <w:name w:val="Revision"/>
    <w:hidden/>
    <w:uiPriority w:val="99"/>
    <w:semiHidden/>
    <w:rsid w:val="00EE3E2E"/>
    <w:pPr>
      <w:widowControl/>
      <w:pBdr>
        <w:top w:val="none" w:sz="0" w:space="0" w:color="auto"/>
        <w:left w:val="none" w:sz="0" w:space="0" w:color="auto"/>
        <w:bottom w:val="none" w:sz="0" w:space="0" w:color="auto"/>
        <w:right w:val="none" w:sz="0" w:space="0" w:color="auto"/>
        <w:between w:val="none" w:sz="0" w:space="0" w:color="auto"/>
      </w:pBdr>
      <w:spacing w:after="0" w:line="240" w:lineRule="auto"/>
    </w:pPr>
  </w:style>
  <w:style w:type="paragraph" w:styleId="NormalWeb">
    <w:name w:val="Normal (Web)"/>
    <w:basedOn w:val="Normal"/>
    <w:uiPriority w:val="99"/>
    <w:semiHidden/>
    <w:unhideWhenUsed/>
    <w:rsid w:val="000E7E22"/>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itleChar">
    <w:name w:val="Title Char"/>
    <w:basedOn w:val="DefaultParagraphFont"/>
    <w:link w:val="Title"/>
    <w:uiPriority w:val="10"/>
    <w:rsid w:val="00535A45"/>
    <w:rPr>
      <w:rFonts w:ascii="Cambria" w:eastAsia="Cambria" w:hAnsi="Cambria" w:cs="Cambria"/>
      <w:color w:val="17365D"/>
      <w:sz w:val="52"/>
      <w:szCs w:val="52"/>
    </w:rPr>
  </w:style>
  <w:style w:type="character" w:customStyle="1" w:styleId="UnresolvedMention3">
    <w:name w:val="Unresolved Mention3"/>
    <w:basedOn w:val="DefaultParagraphFont"/>
    <w:uiPriority w:val="99"/>
    <w:semiHidden/>
    <w:unhideWhenUsed/>
    <w:rsid w:val="00535A45"/>
    <w:rPr>
      <w:color w:val="808080"/>
      <w:shd w:val="clear" w:color="auto" w:fill="E6E6E6"/>
    </w:rPr>
  </w:style>
  <w:style w:type="character" w:customStyle="1" w:styleId="apple-converted-space">
    <w:name w:val="apple-converted-space"/>
    <w:basedOn w:val="DefaultParagraphFont"/>
    <w:rsid w:val="00F05E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99673">
      <w:bodyDiv w:val="1"/>
      <w:marLeft w:val="0"/>
      <w:marRight w:val="0"/>
      <w:marTop w:val="0"/>
      <w:marBottom w:val="0"/>
      <w:divBdr>
        <w:top w:val="none" w:sz="0" w:space="0" w:color="auto"/>
        <w:left w:val="none" w:sz="0" w:space="0" w:color="auto"/>
        <w:bottom w:val="none" w:sz="0" w:space="0" w:color="auto"/>
        <w:right w:val="none" w:sz="0" w:space="0" w:color="auto"/>
      </w:divBdr>
      <w:divsChild>
        <w:div w:id="732778302">
          <w:marLeft w:val="0"/>
          <w:marRight w:val="0"/>
          <w:marTop w:val="180"/>
          <w:marBottom w:val="45"/>
          <w:divBdr>
            <w:top w:val="none" w:sz="0" w:space="0" w:color="auto"/>
            <w:left w:val="none" w:sz="0" w:space="0" w:color="auto"/>
            <w:bottom w:val="none" w:sz="0" w:space="0" w:color="auto"/>
            <w:right w:val="none" w:sz="0" w:space="0" w:color="auto"/>
          </w:divBdr>
        </w:div>
        <w:div w:id="734209168">
          <w:marLeft w:val="0"/>
          <w:marRight w:val="0"/>
          <w:marTop w:val="0"/>
          <w:marBottom w:val="0"/>
          <w:divBdr>
            <w:top w:val="none" w:sz="0" w:space="0" w:color="auto"/>
            <w:left w:val="none" w:sz="0" w:space="0" w:color="auto"/>
            <w:bottom w:val="none" w:sz="0" w:space="0" w:color="auto"/>
            <w:right w:val="none" w:sz="0" w:space="0" w:color="auto"/>
          </w:divBdr>
        </w:div>
        <w:div w:id="1155298208">
          <w:marLeft w:val="0"/>
          <w:marRight w:val="0"/>
          <w:marTop w:val="180"/>
          <w:marBottom w:val="45"/>
          <w:divBdr>
            <w:top w:val="none" w:sz="0" w:space="0" w:color="auto"/>
            <w:left w:val="none" w:sz="0" w:space="0" w:color="auto"/>
            <w:bottom w:val="none" w:sz="0" w:space="0" w:color="auto"/>
            <w:right w:val="none" w:sz="0" w:space="0" w:color="auto"/>
          </w:divBdr>
        </w:div>
        <w:div w:id="274290092">
          <w:marLeft w:val="0"/>
          <w:marRight w:val="0"/>
          <w:marTop w:val="0"/>
          <w:marBottom w:val="0"/>
          <w:divBdr>
            <w:top w:val="none" w:sz="0" w:space="0" w:color="auto"/>
            <w:left w:val="none" w:sz="0" w:space="0" w:color="auto"/>
            <w:bottom w:val="none" w:sz="0" w:space="0" w:color="auto"/>
            <w:right w:val="none" w:sz="0" w:space="0" w:color="auto"/>
          </w:divBdr>
        </w:div>
        <w:div w:id="1337075913">
          <w:marLeft w:val="0"/>
          <w:marRight w:val="0"/>
          <w:marTop w:val="0"/>
          <w:marBottom w:val="0"/>
          <w:divBdr>
            <w:top w:val="none" w:sz="0" w:space="0" w:color="auto"/>
            <w:left w:val="none" w:sz="0" w:space="0" w:color="auto"/>
            <w:bottom w:val="none" w:sz="0" w:space="0" w:color="auto"/>
            <w:right w:val="none" w:sz="0" w:space="0" w:color="auto"/>
          </w:divBdr>
        </w:div>
        <w:div w:id="1293057876">
          <w:marLeft w:val="0"/>
          <w:marRight w:val="0"/>
          <w:marTop w:val="0"/>
          <w:marBottom w:val="0"/>
          <w:divBdr>
            <w:top w:val="none" w:sz="0" w:space="0" w:color="auto"/>
            <w:left w:val="none" w:sz="0" w:space="0" w:color="auto"/>
            <w:bottom w:val="none" w:sz="0" w:space="0" w:color="auto"/>
            <w:right w:val="none" w:sz="0" w:space="0" w:color="auto"/>
          </w:divBdr>
        </w:div>
        <w:div w:id="1439563851">
          <w:marLeft w:val="0"/>
          <w:marRight w:val="0"/>
          <w:marTop w:val="180"/>
          <w:marBottom w:val="45"/>
          <w:divBdr>
            <w:top w:val="none" w:sz="0" w:space="0" w:color="auto"/>
            <w:left w:val="none" w:sz="0" w:space="0" w:color="auto"/>
            <w:bottom w:val="none" w:sz="0" w:space="0" w:color="auto"/>
            <w:right w:val="none" w:sz="0" w:space="0" w:color="auto"/>
          </w:divBdr>
        </w:div>
        <w:div w:id="1426615661">
          <w:marLeft w:val="0"/>
          <w:marRight w:val="0"/>
          <w:marTop w:val="0"/>
          <w:marBottom w:val="0"/>
          <w:divBdr>
            <w:top w:val="none" w:sz="0" w:space="0" w:color="auto"/>
            <w:left w:val="none" w:sz="0" w:space="0" w:color="auto"/>
            <w:bottom w:val="none" w:sz="0" w:space="0" w:color="auto"/>
            <w:right w:val="none" w:sz="0" w:space="0" w:color="auto"/>
          </w:divBdr>
        </w:div>
        <w:div w:id="393163399">
          <w:marLeft w:val="0"/>
          <w:marRight w:val="0"/>
          <w:marTop w:val="180"/>
          <w:marBottom w:val="45"/>
          <w:divBdr>
            <w:top w:val="none" w:sz="0" w:space="0" w:color="auto"/>
            <w:left w:val="none" w:sz="0" w:space="0" w:color="auto"/>
            <w:bottom w:val="none" w:sz="0" w:space="0" w:color="auto"/>
            <w:right w:val="none" w:sz="0" w:space="0" w:color="auto"/>
          </w:divBdr>
        </w:div>
        <w:div w:id="2003459472">
          <w:marLeft w:val="0"/>
          <w:marRight w:val="0"/>
          <w:marTop w:val="180"/>
          <w:marBottom w:val="45"/>
          <w:divBdr>
            <w:top w:val="none" w:sz="0" w:space="0" w:color="auto"/>
            <w:left w:val="none" w:sz="0" w:space="0" w:color="auto"/>
            <w:bottom w:val="none" w:sz="0" w:space="0" w:color="auto"/>
            <w:right w:val="none" w:sz="0" w:space="0" w:color="auto"/>
          </w:divBdr>
        </w:div>
      </w:divsChild>
    </w:div>
    <w:div w:id="49621223">
      <w:bodyDiv w:val="1"/>
      <w:marLeft w:val="0"/>
      <w:marRight w:val="0"/>
      <w:marTop w:val="0"/>
      <w:marBottom w:val="0"/>
      <w:divBdr>
        <w:top w:val="none" w:sz="0" w:space="0" w:color="auto"/>
        <w:left w:val="none" w:sz="0" w:space="0" w:color="auto"/>
        <w:bottom w:val="none" w:sz="0" w:space="0" w:color="auto"/>
        <w:right w:val="none" w:sz="0" w:space="0" w:color="auto"/>
      </w:divBdr>
    </w:div>
    <w:div w:id="102697415">
      <w:bodyDiv w:val="1"/>
      <w:marLeft w:val="0"/>
      <w:marRight w:val="0"/>
      <w:marTop w:val="0"/>
      <w:marBottom w:val="0"/>
      <w:divBdr>
        <w:top w:val="none" w:sz="0" w:space="0" w:color="auto"/>
        <w:left w:val="none" w:sz="0" w:space="0" w:color="auto"/>
        <w:bottom w:val="none" w:sz="0" w:space="0" w:color="auto"/>
        <w:right w:val="none" w:sz="0" w:space="0" w:color="auto"/>
      </w:divBdr>
    </w:div>
    <w:div w:id="124155972">
      <w:bodyDiv w:val="1"/>
      <w:marLeft w:val="0"/>
      <w:marRight w:val="0"/>
      <w:marTop w:val="0"/>
      <w:marBottom w:val="0"/>
      <w:divBdr>
        <w:top w:val="none" w:sz="0" w:space="0" w:color="auto"/>
        <w:left w:val="none" w:sz="0" w:space="0" w:color="auto"/>
        <w:bottom w:val="none" w:sz="0" w:space="0" w:color="auto"/>
        <w:right w:val="none" w:sz="0" w:space="0" w:color="auto"/>
      </w:divBdr>
      <w:divsChild>
        <w:div w:id="1817408478">
          <w:marLeft w:val="0"/>
          <w:marRight w:val="0"/>
          <w:marTop w:val="180"/>
          <w:marBottom w:val="45"/>
          <w:divBdr>
            <w:top w:val="none" w:sz="0" w:space="0" w:color="auto"/>
            <w:left w:val="none" w:sz="0" w:space="0" w:color="auto"/>
            <w:bottom w:val="none" w:sz="0" w:space="0" w:color="auto"/>
            <w:right w:val="none" w:sz="0" w:space="0" w:color="auto"/>
          </w:divBdr>
        </w:div>
        <w:div w:id="921522043">
          <w:marLeft w:val="0"/>
          <w:marRight w:val="0"/>
          <w:marTop w:val="0"/>
          <w:marBottom w:val="0"/>
          <w:divBdr>
            <w:top w:val="none" w:sz="0" w:space="0" w:color="auto"/>
            <w:left w:val="none" w:sz="0" w:space="0" w:color="auto"/>
            <w:bottom w:val="none" w:sz="0" w:space="0" w:color="auto"/>
            <w:right w:val="none" w:sz="0" w:space="0" w:color="auto"/>
          </w:divBdr>
        </w:div>
        <w:div w:id="1343161174">
          <w:marLeft w:val="0"/>
          <w:marRight w:val="0"/>
          <w:marTop w:val="180"/>
          <w:marBottom w:val="45"/>
          <w:divBdr>
            <w:top w:val="none" w:sz="0" w:space="0" w:color="auto"/>
            <w:left w:val="none" w:sz="0" w:space="0" w:color="auto"/>
            <w:bottom w:val="none" w:sz="0" w:space="0" w:color="auto"/>
            <w:right w:val="none" w:sz="0" w:space="0" w:color="auto"/>
          </w:divBdr>
        </w:div>
        <w:div w:id="1832988683">
          <w:marLeft w:val="0"/>
          <w:marRight w:val="0"/>
          <w:marTop w:val="0"/>
          <w:marBottom w:val="0"/>
          <w:divBdr>
            <w:top w:val="none" w:sz="0" w:space="0" w:color="auto"/>
            <w:left w:val="none" w:sz="0" w:space="0" w:color="auto"/>
            <w:bottom w:val="none" w:sz="0" w:space="0" w:color="auto"/>
            <w:right w:val="none" w:sz="0" w:space="0" w:color="auto"/>
          </w:divBdr>
        </w:div>
        <w:div w:id="434011592">
          <w:marLeft w:val="0"/>
          <w:marRight w:val="0"/>
          <w:marTop w:val="0"/>
          <w:marBottom w:val="0"/>
          <w:divBdr>
            <w:top w:val="none" w:sz="0" w:space="0" w:color="auto"/>
            <w:left w:val="none" w:sz="0" w:space="0" w:color="auto"/>
            <w:bottom w:val="none" w:sz="0" w:space="0" w:color="auto"/>
            <w:right w:val="none" w:sz="0" w:space="0" w:color="auto"/>
          </w:divBdr>
        </w:div>
        <w:div w:id="434131990">
          <w:marLeft w:val="0"/>
          <w:marRight w:val="0"/>
          <w:marTop w:val="0"/>
          <w:marBottom w:val="0"/>
          <w:divBdr>
            <w:top w:val="none" w:sz="0" w:space="0" w:color="auto"/>
            <w:left w:val="none" w:sz="0" w:space="0" w:color="auto"/>
            <w:bottom w:val="none" w:sz="0" w:space="0" w:color="auto"/>
            <w:right w:val="none" w:sz="0" w:space="0" w:color="auto"/>
          </w:divBdr>
        </w:div>
        <w:div w:id="1361735503">
          <w:marLeft w:val="0"/>
          <w:marRight w:val="0"/>
          <w:marTop w:val="0"/>
          <w:marBottom w:val="0"/>
          <w:divBdr>
            <w:top w:val="none" w:sz="0" w:space="0" w:color="auto"/>
            <w:left w:val="none" w:sz="0" w:space="0" w:color="auto"/>
            <w:bottom w:val="none" w:sz="0" w:space="0" w:color="auto"/>
            <w:right w:val="none" w:sz="0" w:space="0" w:color="auto"/>
          </w:divBdr>
          <w:divsChild>
            <w:div w:id="1872180987">
              <w:marLeft w:val="0"/>
              <w:marRight w:val="0"/>
              <w:marTop w:val="0"/>
              <w:marBottom w:val="0"/>
              <w:divBdr>
                <w:top w:val="none" w:sz="0" w:space="0" w:color="auto"/>
                <w:left w:val="none" w:sz="0" w:space="0" w:color="auto"/>
                <w:bottom w:val="none" w:sz="0" w:space="0" w:color="auto"/>
                <w:right w:val="none" w:sz="0" w:space="0" w:color="auto"/>
              </w:divBdr>
              <w:divsChild>
                <w:div w:id="1806505736">
                  <w:marLeft w:val="0"/>
                  <w:marRight w:val="0"/>
                  <w:marTop w:val="0"/>
                  <w:marBottom w:val="0"/>
                  <w:divBdr>
                    <w:top w:val="none" w:sz="0" w:space="0" w:color="auto"/>
                    <w:left w:val="none" w:sz="0" w:space="0" w:color="auto"/>
                    <w:bottom w:val="none" w:sz="0" w:space="0" w:color="auto"/>
                    <w:right w:val="none" w:sz="0" w:space="0" w:color="auto"/>
                  </w:divBdr>
                </w:div>
                <w:div w:id="1008875022">
                  <w:marLeft w:val="0"/>
                  <w:marRight w:val="0"/>
                  <w:marTop w:val="0"/>
                  <w:marBottom w:val="0"/>
                  <w:divBdr>
                    <w:top w:val="none" w:sz="0" w:space="0" w:color="auto"/>
                    <w:left w:val="none" w:sz="0" w:space="0" w:color="auto"/>
                    <w:bottom w:val="none" w:sz="0" w:space="0" w:color="auto"/>
                    <w:right w:val="none" w:sz="0" w:space="0" w:color="auto"/>
                  </w:divBdr>
                </w:div>
                <w:div w:id="1052851086">
                  <w:marLeft w:val="0"/>
                  <w:marRight w:val="0"/>
                  <w:marTop w:val="0"/>
                  <w:marBottom w:val="0"/>
                  <w:divBdr>
                    <w:top w:val="none" w:sz="0" w:space="0" w:color="auto"/>
                    <w:left w:val="none" w:sz="0" w:space="0" w:color="auto"/>
                    <w:bottom w:val="none" w:sz="0" w:space="0" w:color="auto"/>
                    <w:right w:val="none" w:sz="0" w:space="0" w:color="auto"/>
                  </w:divBdr>
                </w:div>
                <w:div w:id="3887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48">
          <w:marLeft w:val="0"/>
          <w:marRight w:val="0"/>
          <w:marTop w:val="0"/>
          <w:marBottom w:val="0"/>
          <w:divBdr>
            <w:top w:val="none" w:sz="0" w:space="0" w:color="auto"/>
            <w:left w:val="none" w:sz="0" w:space="0" w:color="auto"/>
            <w:bottom w:val="none" w:sz="0" w:space="0" w:color="auto"/>
            <w:right w:val="none" w:sz="0" w:space="0" w:color="auto"/>
          </w:divBdr>
          <w:divsChild>
            <w:div w:id="1600675375">
              <w:marLeft w:val="0"/>
              <w:marRight w:val="0"/>
              <w:marTop w:val="180"/>
              <w:marBottom w:val="45"/>
              <w:divBdr>
                <w:top w:val="none" w:sz="0" w:space="0" w:color="auto"/>
                <w:left w:val="none" w:sz="0" w:space="0" w:color="auto"/>
                <w:bottom w:val="none" w:sz="0" w:space="0" w:color="auto"/>
                <w:right w:val="none" w:sz="0" w:space="0" w:color="auto"/>
              </w:divBdr>
            </w:div>
            <w:div w:id="1912305957">
              <w:marLeft w:val="0"/>
              <w:marRight w:val="0"/>
              <w:marTop w:val="0"/>
              <w:marBottom w:val="0"/>
              <w:divBdr>
                <w:top w:val="none" w:sz="0" w:space="0" w:color="auto"/>
                <w:left w:val="none" w:sz="0" w:space="0" w:color="auto"/>
                <w:bottom w:val="none" w:sz="0" w:space="0" w:color="auto"/>
                <w:right w:val="none" w:sz="0" w:space="0" w:color="auto"/>
              </w:divBdr>
              <w:divsChild>
                <w:div w:id="1448084157">
                  <w:marLeft w:val="0"/>
                  <w:marRight w:val="0"/>
                  <w:marTop w:val="0"/>
                  <w:marBottom w:val="0"/>
                  <w:divBdr>
                    <w:top w:val="none" w:sz="0" w:space="0" w:color="auto"/>
                    <w:left w:val="none" w:sz="0" w:space="0" w:color="auto"/>
                    <w:bottom w:val="none" w:sz="0" w:space="0" w:color="auto"/>
                    <w:right w:val="none" w:sz="0" w:space="0" w:color="auto"/>
                  </w:divBdr>
                </w:div>
                <w:div w:id="77021213">
                  <w:marLeft w:val="0"/>
                  <w:marRight w:val="0"/>
                  <w:marTop w:val="0"/>
                  <w:marBottom w:val="0"/>
                  <w:divBdr>
                    <w:top w:val="none" w:sz="0" w:space="0" w:color="auto"/>
                    <w:left w:val="none" w:sz="0" w:space="0" w:color="auto"/>
                    <w:bottom w:val="none" w:sz="0" w:space="0" w:color="auto"/>
                    <w:right w:val="none" w:sz="0" w:space="0" w:color="auto"/>
                  </w:divBdr>
                </w:div>
                <w:div w:id="777871416">
                  <w:marLeft w:val="0"/>
                  <w:marRight w:val="0"/>
                  <w:marTop w:val="0"/>
                  <w:marBottom w:val="0"/>
                  <w:divBdr>
                    <w:top w:val="none" w:sz="0" w:space="0" w:color="auto"/>
                    <w:left w:val="none" w:sz="0" w:space="0" w:color="auto"/>
                    <w:bottom w:val="none" w:sz="0" w:space="0" w:color="auto"/>
                    <w:right w:val="none" w:sz="0" w:space="0" w:color="auto"/>
                  </w:divBdr>
                </w:div>
                <w:div w:id="1449200981">
                  <w:marLeft w:val="0"/>
                  <w:marRight w:val="0"/>
                  <w:marTop w:val="0"/>
                  <w:marBottom w:val="0"/>
                  <w:divBdr>
                    <w:top w:val="none" w:sz="0" w:space="0" w:color="auto"/>
                    <w:left w:val="none" w:sz="0" w:space="0" w:color="auto"/>
                    <w:bottom w:val="none" w:sz="0" w:space="0" w:color="auto"/>
                    <w:right w:val="none" w:sz="0" w:space="0" w:color="auto"/>
                  </w:divBdr>
                </w:div>
                <w:div w:id="784739971">
                  <w:marLeft w:val="0"/>
                  <w:marRight w:val="0"/>
                  <w:marTop w:val="0"/>
                  <w:marBottom w:val="0"/>
                  <w:divBdr>
                    <w:top w:val="none" w:sz="0" w:space="0" w:color="auto"/>
                    <w:left w:val="none" w:sz="0" w:space="0" w:color="auto"/>
                    <w:bottom w:val="none" w:sz="0" w:space="0" w:color="auto"/>
                    <w:right w:val="none" w:sz="0" w:space="0" w:color="auto"/>
                  </w:divBdr>
                </w:div>
                <w:div w:id="1890917835">
                  <w:marLeft w:val="0"/>
                  <w:marRight w:val="0"/>
                  <w:marTop w:val="0"/>
                  <w:marBottom w:val="0"/>
                  <w:divBdr>
                    <w:top w:val="none" w:sz="0" w:space="0" w:color="auto"/>
                    <w:left w:val="none" w:sz="0" w:space="0" w:color="auto"/>
                    <w:bottom w:val="none" w:sz="0" w:space="0" w:color="auto"/>
                    <w:right w:val="none" w:sz="0" w:space="0" w:color="auto"/>
                  </w:divBdr>
                </w:div>
                <w:div w:id="1912495209">
                  <w:marLeft w:val="0"/>
                  <w:marRight w:val="0"/>
                  <w:marTop w:val="0"/>
                  <w:marBottom w:val="0"/>
                  <w:divBdr>
                    <w:top w:val="none" w:sz="0" w:space="0" w:color="auto"/>
                    <w:left w:val="none" w:sz="0" w:space="0" w:color="auto"/>
                    <w:bottom w:val="none" w:sz="0" w:space="0" w:color="auto"/>
                    <w:right w:val="none" w:sz="0" w:space="0" w:color="auto"/>
                  </w:divBdr>
                </w:div>
                <w:div w:id="183708639">
                  <w:marLeft w:val="0"/>
                  <w:marRight w:val="0"/>
                  <w:marTop w:val="0"/>
                  <w:marBottom w:val="0"/>
                  <w:divBdr>
                    <w:top w:val="none" w:sz="0" w:space="0" w:color="auto"/>
                    <w:left w:val="none" w:sz="0" w:space="0" w:color="auto"/>
                    <w:bottom w:val="none" w:sz="0" w:space="0" w:color="auto"/>
                    <w:right w:val="none" w:sz="0" w:space="0" w:color="auto"/>
                  </w:divBdr>
                </w:div>
                <w:div w:id="280500372">
                  <w:marLeft w:val="0"/>
                  <w:marRight w:val="0"/>
                  <w:marTop w:val="0"/>
                  <w:marBottom w:val="0"/>
                  <w:divBdr>
                    <w:top w:val="none" w:sz="0" w:space="0" w:color="auto"/>
                    <w:left w:val="none" w:sz="0" w:space="0" w:color="auto"/>
                    <w:bottom w:val="none" w:sz="0" w:space="0" w:color="auto"/>
                    <w:right w:val="none" w:sz="0" w:space="0" w:color="auto"/>
                  </w:divBdr>
                </w:div>
                <w:div w:id="2083483831">
                  <w:marLeft w:val="0"/>
                  <w:marRight w:val="0"/>
                  <w:marTop w:val="0"/>
                  <w:marBottom w:val="0"/>
                  <w:divBdr>
                    <w:top w:val="none" w:sz="0" w:space="0" w:color="auto"/>
                    <w:left w:val="none" w:sz="0" w:space="0" w:color="auto"/>
                    <w:bottom w:val="none" w:sz="0" w:space="0" w:color="auto"/>
                    <w:right w:val="none" w:sz="0" w:space="0" w:color="auto"/>
                  </w:divBdr>
                </w:div>
                <w:div w:id="106313224">
                  <w:marLeft w:val="0"/>
                  <w:marRight w:val="0"/>
                  <w:marTop w:val="0"/>
                  <w:marBottom w:val="0"/>
                  <w:divBdr>
                    <w:top w:val="none" w:sz="0" w:space="0" w:color="auto"/>
                    <w:left w:val="none" w:sz="0" w:space="0" w:color="auto"/>
                    <w:bottom w:val="none" w:sz="0" w:space="0" w:color="auto"/>
                    <w:right w:val="none" w:sz="0" w:space="0" w:color="auto"/>
                  </w:divBdr>
                </w:div>
                <w:div w:id="1687975809">
                  <w:marLeft w:val="0"/>
                  <w:marRight w:val="0"/>
                  <w:marTop w:val="0"/>
                  <w:marBottom w:val="0"/>
                  <w:divBdr>
                    <w:top w:val="none" w:sz="0" w:space="0" w:color="auto"/>
                    <w:left w:val="none" w:sz="0" w:space="0" w:color="auto"/>
                    <w:bottom w:val="none" w:sz="0" w:space="0" w:color="auto"/>
                    <w:right w:val="none" w:sz="0" w:space="0" w:color="auto"/>
                  </w:divBdr>
                </w:div>
                <w:div w:id="1990474378">
                  <w:marLeft w:val="0"/>
                  <w:marRight w:val="0"/>
                  <w:marTop w:val="0"/>
                  <w:marBottom w:val="0"/>
                  <w:divBdr>
                    <w:top w:val="none" w:sz="0" w:space="0" w:color="auto"/>
                    <w:left w:val="none" w:sz="0" w:space="0" w:color="auto"/>
                    <w:bottom w:val="none" w:sz="0" w:space="0" w:color="auto"/>
                    <w:right w:val="none" w:sz="0" w:space="0" w:color="auto"/>
                  </w:divBdr>
                </w:div>
                <w:div w:id="1516073672">
                  <w:marLeft w:val="0"/>
                  <w:marRight w:val="0"/>
                  <w:marTop w:val="0"/>
                  <w:marBottom w:val="0"/>
                  <w:divBdr>
                    <w:top w:val="none" w:sz="0" w:space="0" w:color="auto"/>
                    <w:left w:val="none" w:sz="0" w:space="0" w:color="auto"/>
                    <w:bottom w:val="none" w:sz="0" w:space="0" w:color="auto"/>
                    <w:right w:val="none" w:sz="0" w:space="0" w:color="auto"/>
                  </w:divBdr>
                </w:div>
                <w:div w:id="477233724">
                  <w:marLeft w:val="0"/>
                  <w:marRight w:val="0"/>
                  <w:marTop w:val="0"/>
                  <w:marBottom w:val="0"/>
                  <w:divBdr>
                    <w:top w:val="none" w:sz="0" w:space="0" w:color="auto"/>
                    <w:left w:val="none" w:sz="0" w:space="0" w:color="auto"/>
                    <w:bottom w:val="none" w:sz="0" w:space="0" w:color="auto"/>
                    <w:right w:val="none" w:sz="0" w:space="0" w:color="auto"/>
                  </w:divBdr>
                </w:div>
                <w:div w:id="1084959176">
                  <w:marLeft w:val="0"/>
                  <w:marRight w:val="0"/>
                  <w:marTop w:val="0"/>
                  <w:marBottom w:val="0"/>
                  <w:divBdr>
                    <w:top w:val="none" w:sz="0" w:space="0" w:color="auto"/>
                    <w:left w:val="none" w:sz="0" w:space="0" w:color="auto"/>
                    <w:bottom w:val="none" w:sz="0" w:space="0" w:color="auto"/>
                    <w:right w:val="none" w:sz="0" w:space="0" w:color="auto"/>
                  </w:divBdr>
                </w:div>
                <w:div w:id="1333950955">
                  <w:marLeft w:val="0"/>
                  <w:marRight w:val="0"/>
                  <w:marTop w:val="0"/>
                  <w:marBottom w:val="0"/>
                  <w:divBdr>
                    <w:top w:val="none" w:sz="0" w:space="0" w:color="auto"/>
                    <w:left w:val="none" w:sz="0" w:space="0" w:color="auto"/>
                    <w:bottom w:val="none" w:sz="0" w:space="0" w:color="auto"/>
                    <w:right w:val="none" w:sz="0" w:space="0" w:color="auto"/>
                  </w:divBdr>
                </w:div>
                <w:div w:id="1620409036">
                  <w:marLeft w:val="0"/>
                  <w:marRight w:val="0"/>
                  <w:marTop w:val="0"/>
                  <w:marBottom w:val="0"/>
                  <w:divBdr>
                    <w:top w:val="none" w:sz="0" w:space="0" w:color="auto"/>
                    <w:left w:val="none" w:sz="0" w:space="0" w:color="auto"/>
                    <w:bottom w:val="none" w:sz="0" w:space="0" w:color="auto"/>
                    <w:right w:val="none" w:sz="0" w:space="0" w:color="auto"/>
                  </w:divBdr>
                </w:div>
                <w:div w:id="944725156">
                  <w:marLeft w:val="0"/>
                  <w:marRight w:val="0"/>
                  <w:marTop w:val="0"/>
                  <w:marBottom w:val="0"/>
                  <w:divBdr>
                    <w:top w:val="none" w:sz="0" w:space="0" w:color="auto"/>
                    <w:left w:val="none" w:sz="0" w:space="0" w:color="auto"/>
                    <w:bottom w:val="none" w:sz="0" w:space="0" w:color="auto"/>
                    <w:right w:val="none" w:sz="0" w:space="0" w:color="auto"/>
                  </w:divBdr>
                </w:div>
                <w:div w:id="842205354">
                  <w:marLeft w:val="0"/>
                  <w:marRight w:val="0"/>
                  <w:marTop w:val="0"/>
                  <w:marBottom w:val="0"/>
                  <w:divBdr>
                    <w:top w:val="none" w:sz="0" w:space="0" w:color="auto"/>
                    <w:left w:val="none" w:sz="0" w:space="0" w:color="auto"/>
                    <w:bottom w:val="none" w:sz="0" w:space="0" w:color="auto"/>
                    <w:right w:val="none" w:sz="0" w:space="0" w:color="auto"/>
                  </w:divBdr>
                </w:div>
                <w:div w:id="1797018883">
                  <w:marLeft w:val="0"/>
                  <w:marRight w:val="0"/>
                  <w:marTop w:val="0"/>
                  <w:marBottom w:val="0"/>
                  <w:divBdr>
                    <w:top w:val="none" w:sz="0" w:space="0" w:color="auto"/>
                    <w:left w:val="none" w:sz="0" w:space="0" w:color="auto"/>
                    <w:bottom w:val="none" w:sz="0" w:space="0" w:color="auto"/>
                    <w:right w:val="none" w:sz="0" w:space="0" w:color="auto"/>
                  </w:divBdr>
                </w:div>
                <w:div w:id="993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6335">
          <w:marLeft w:val="0"/>
          <w:marRight w:val="0"/>
          <w:marTop w:val="0"/>
          <w:marBottom w:val="0"/>
          <w:divBdr>
            <w:top w:val="none" w:sz="0" w:space="0" w:color="auto"/>
            <w:left w:val="none" w:sz="0" w:space="0" w:color="auto"/>
            <w:bottom w:val="none" w:sz="0" w:space="0" w:color="auto"/>
            <w:right w:val="none" w:sz="0" w:space="0" w:color="auto"/>
          </w:divBdr>
        </w:div>
        <w:div w:id="999501018">
          <w:marLeft w:val="0"/>
          <w:marRight w:val="0"/>
          <w:marTop w:val="180"/>
          <w:marBottom w:val="45"/>
          <w:divBdr>
            <w:top w:val="none" w:sz="0" w:space="0" w:color="auto"/>
            <w:left w:val="none" w:sz="0" w:space="0" w:color="auto"/>
            <w:bottom w:val="none" w:sz="0" w:space="0" w:color="auto"/>
            <w:right w:val="none" w:sz="0" w:space="0" w:color="auto"/>
          </w:divBdr>
        </w:div>
        <w:div w:id="819732551">
          <w:marLeft w:val="0"/>
          <w:marRight w:val="0"/>
          <w:marTop w:val="0"/>
          <w:marBottom w:val="0"/>
          <w:divBdr>
            <w:top w:val="none" w:sz="0" w:space="0" w:color="auto"/>
            <w:left w:val="none" w:sz="0" w:space="0" w:color="auto"/>
            <w:bottom w:val="none" w:sz="0" w:space="0" w:color="auto"/>
            <w:right w:val="none" w:sz="0" w:space="0" w:color="auto"/>
          </w:divBdr>
        </w:div>
        <w:div w:id="1478297680">
          <w:marLeft w:val="0"/>
          <w:marRight w:val="0"/>
          <w:marTop w:val="180"/>
          <w:marBottom w:val="45"/>
          <w:divBdr>
            <w:top w:val="none" w:sz="0" w:space="0" w:color="auto"/>
            <w:left w:val="none" w:sz="0" w:space="0" w:color="auto"/>
            <w:bottom w:val="none" w:sz="0" w:space="0" w:color="auto"/>
            <w:right w:val="none" w:sz="0" w:space="0" w:color="auto"/>
          </w:divBdr>
        </w:div>
        <w:div w:id="1560747894">
          <w:marLeft w:val="0"/>
          <w:marRight w:val="0"/>
          <w:marTop w:val="180"/>
          <w:marBottom w:val="45"/>
          <w:divBdr>
            <w:top w:val="none" w:sz="0" w:space="0" w:color="auto"/>
            <w:left w:val="none" w:sz="0" w:space="0" w:color="auto"/>
            <w:bottom w:val="none" w:sz="0" w:space="0" w:color="auto"/>
            <w:right w:val="none" w:sz="0" w:space="0" w:color="auto"/>
          </w:divBdr>
        </w:div>
        <w:div w:id="229079773">
          <w:marLeft w:val="0"/>
          <w:marRight w:val="0"/>
          <w:marTop w:val="0"/>
          <w:marBottom w:val="0"/>
          <w:divBdr>
            <w:top w:val="none" w:sz="0" w:space="0" w:color="auto"/>
            <w:left w:val="none" w:sz="0" w:space="0" w:color="auto"/>
            <w:bottom w:val="none" w:sz="0" w:space="0" w:color="auto"/>
            <w:right w:val="none" w:sz="0" w:space="0" w:color="auto"/>
          </w:divBdr>
        </w:div>
        <w:div w:id="371686896">
          <w:marLeft w:val="0"/>
          <w:marRight w:val="0"/>
          <w:marTop w:val="0"/>
          <w:marBottom w:val="0"/>
          <w:divBdr>
            <w:top w:val="none" w:sz="0" w:space="0" w:color="auto"/>
            <w:left w:val="none" w:sz="0" w:space="0" w:color="auto"/>
            <w:bottom w:val="none" w:sz="0" w:space="0" w:color="auto"/>
            <w:right w:val="none" w:sz="0" w:space="0" w:color="auto"/>
          </w:divBdr>
        </w:div>
        <w:div w:id="134421116">
          <w:marLeft w:val="0"/>
          <w:marRight w:val="0"/>
          <w:marTop w:val="0"/>
          <w:marBottom w:val="0"/>
          <w:divBdr>
            <w:top w:val="none" w:sz="0" w:space="0" w:color="auto"/>
            <w:left w:val="none" w:sz="0" w:space="0" w:color="auto"/>
            <w:bottom w:val="none" w:sz="0" w:space="0" w:color="auto"/>
            <w:right w:val="none" w:sz="0" w:space="0" w:color="auto"/>
          </w:divBdr>
        </w:div>
        <w:div w:id="1721326231">
          <w:marLeft w:val="0"/>
          <w:marRight w:val="0"/>
          <w:marTop w:val="0"/>
          <w:marBottom w:val="0"/>
          <w:divBdr>
            <w:top w:val="none" w:sz="0" w:space="0" w:color="auto"/>
            <w:left w:val="none" w:sz="0" w:space="0" w:color="auto"/>
            <w:bottom w:val="none" w:sz="0" w:space="0" w:color="auto"/>
            <w:right w:val="none" w:sz="0" w:space="0" w:color="auto"/>
          </w:divBdr>
        </w:div>
        <w:div w:id="2102723877">
          <w:marLeft w:val="0"/>
          <w:marRight w:val="0"/>
          <w:marTop w:val="0"/>
          <w:marBottom w:val="0"/>
          <w:divBdr>
            <w:top w:val="none" w:sz="0" w:space="0" w:color="auto"/>
            <w:left w:val="none" w:sz="0" w:space="0" w:color="auto"/>
            <w:bottom w:val="none" w:sz="0" w:space="0" w:color="auto"/>
            <w:right w:val="none" w:sz="0" w:space="0" w:color="auto"/>
          </w:divBdr>
        </w:div>
        <w:div w:id="1112087615">
          <w:marLeft w:val="0"/>
          <w:marRight w:val="0"/>
          <w:marTop w:val="0"/>
          <w:marBottom w:val="0"/>
          <w:divBdr>
            <w:top w:val="none" w:sz="0" w:space="0" w:color="auto"/>
            <w:left w:val="none" w:sz="0" w:space="0" w:color="auto"/>
            <w:bottom w:val="none" w:sz="0" w:space="0" w:color="auto"/>
            <w:right w:val="none" w:sz="0" w:space="0" w:color="auto"/>
          </w:divBdr>
        </w:div>
        <w:div w:id="682392973">
          <w:marLeft w:val="0"/>
          <w:marRight w:val="0"/>
          <w:marTop w:val="0"/>
          <w:marBottom w:val="0"/>
          <w:divBdr>
            <w:top w:val="none" w:sz="0" w:space="0" w:color="auto"/>
            <w:left w:val="none" w:sz="0" w:space="0" w:color="auto"/>
            <w:bottom w:val="none" w:sz="0" w:space="0" w:color="auto"/>
            <w:right w:val="none" w:sz="0" w:space="0" w:color="auto"/>
          </w:divBdr>
        </w:div>
        <w:div w:id="1165820682">
          <w:marLeft w:val="0"/>
          <w:marRight w:val="0"/>
          <w:marTop w:val="0"/>
          <w:marBottom w:val="0"/>
          <w:divBdr>
            <w:top w:val="none" w:sz="0" w:space="0" w:color="auto"/>
            <w:left w:val="none" w:sz="0" w:space="0" w:color="auto"/>
            <w:bottom w:val="none" w:sz="0" w:space="0" w:color="auto"/>
            <w:right w:val="none" w:sz="0" w:space="0" w:color="auto"/>
          </w:divBdr>
        </w:div>
        <w:div w:id="724328594">
          <w:marLeft w:val="0"/>
          <w:marRight w:val="0"/>
          <w:marTop w:val="0"/>
          <w:marBottom w:val="0"/>
          <w:divBdr>
            <w:top w:val="none" w:sz="0" w:space="0" w:color="auto"/>
            <w:left w:val="none" w:sz="0" w:space="0" w:color="auto"/>
            <w:bottom w:val="none" w:sz="0" w:space="0" w:color="auto"/>
            <w:right w:val="none" w:sz="0" w:space="0" w:color="auto"/>
          </w:divBdr>
        </w:div>
        <w:div w:id="998120428">
          <w:marLeft w:val="0"/>
          <w:marRight w:val="0"/>
          <w:marTop w:val="0"/>
          <w:marBottom w:val="0"/>
          <w:divBdr>
            <w:top w:val="none" w:sz="0" w:space="0" w:color="auto"/>
            <w:left w:val="none" w:sz="0" w:space="0" w:color="auto"/>
            <w:bottom w:val="none" w:sz="0" w:space="0" w:color="auto"/>
            <w:right w:val="none" w:sz="0" w:space="0" w:color="auto"/>
          </w:divBdr>
        </w:div>
        <w:div w:id="1285966517">
          <w:marLeft w:val="0"/>
          <w:marRight w:val="0"/>
          <w:marTop w:val="0"/>
          <w:marBottom w:val="0"/>
          <w:divBdr>
            <w:top w:val="none" w:sz="0" w:space="0" w:color="auto"/>
            <w:left w:val="none" w:sz="0" w:space="0" w:color="auto"/>
            <w:bottom w:val="none" w:sz="0" w:space="0" w:color="auto"/>
            <w:right w:val="none" w:sz="0" w:space="0" w:color="auto"/>
          </w:divBdr>
        </w:div>
        <w:div w:id="1333408492">
          <w:marLeft w:val="0"/>
          <w:marRight w:val="0"/>
          <w:marTop w:val="0"/>
          <w:marBottom w:val="0"/>
          <w:divBdr>
            <w:top w:val="none" w:sz="0" w:space="0" w:color="auto"/>
            <w:left w:val="none" w:sz="0" w:space="0" w:color="auto"/>
            <w:bottom w:val="none" w:sz="0" w:space="0" w:color="auto"/>
            <w:right w:val="none" w:sz="0" w:space="0" w:color="auto"/>
          </w:divBdr>
        </w:div>
        <w:div w:id="466707045">
          <w:marLeft w:val="0"/>
          <w:marRight w:val="0"/>
          <w:marTop w:val="0"/>
          <w:marBottom w:val="0"/>
          <w:divBdr>
            <w:top w:val="none" w:sz="0" w:space="0" w:color="auto"/>
            <w:left w:val="none" w:sz="0" w:space="0" w:color="auto"/>
            <w:bottom w:val="none" w:sz="0" w:space="0" w:color="auto"/>
            <w:right w:val="none" w:sz="0" w:space="0" w:color="auto"/>
          </w:divBdr>
        </w:div>
        <w:div w:id="775444936">
          <w:marLeft w:val="0"/>
          <w:marRight w:val="0"/>
          <w:marTop w:val="0"/>
          <w:marBottom w:val="0"/>
          <w:divBdr>
            <w:top w:val="none" w:sz="0" w:space="0" w:color="auto"/>
            <w:left w:val="none" w:sz="0" w:space="0" w:color="auto"/>
            <w:bottom w:val="none" w:sz="0" w:space="0" w:color="auto"/>
            <w:right w:val="none" w:sz="0" w:space="0" w:color="auto"/>
          </w:divBdr>
        </w:div>
        <w:div w:id="2040936070">
          <w:marLeft w:val="0"/>
          <w:marRight w:val="0"/>
          <w:marTop w:val="0"/>
          <w:marBottom w:val="0"/>
          <w:divBdr>
            <w:top w:val="none" w:sz="0" w:space="0" w:color="auto"/>
            <w:left w:val="none" w:sz="0" w:space="0" w:color="auto"/>
            <w:bottom w:val="none" w:sz="0" w:space="0" w:color="auto"/>
            <w:right w:val="none" w:sz="0" w:space="0" w:color="auto"/>
          </w:divBdr>
        </w:div>
        <w:div w:id="2064864479">
          <w:marLeft w:val="0"/>
          <w:marRight w:val="0"/>
          <w:marTop w:val="0"/>
          <w:marBottom w:val="0"/>
          <w:divBdr>
            <w:top w:val="none" w:sz="0" w:space="0" w:color="auto"/>
            <w:left w:val="none" w:sz="0" w:space="0" w:color="auto"/>
            <w:bottom w:val="none" w:sz="0" w:space="0" w:color="auto"/>
            <w:right w:val="none" w:sz="0" w:space="0" w:color="auto"/>
          </w:divBdr>
        </w:div>
      </w:divsChild>
    </w:div>
    <w:div w:id="141964822">
      <w:bodyDiv w:val="1"/>
      <w:marLeft w:val="0"/>
      <w:marRight w:val="0"/>
      <w:marTop w:val="0"/>
      <w:marBottom w:val="0"/>
      <w:divBdr>
        <w:top w:val="none" w:sz="0" w:space="0" w:color="auto"/>
        <w:left w:val="none" w:sz="0" w:space="0" w:color="auto"/>
        <w:bottom w:val="none" w:sz="0" w:space="0" w:color="auto"/>
        <w:right w:val="none" w:sz="0" w:space="0" w:color="auto"/>
      </w:divBdr>
    </w:div>
    <w:div w:id="220098576">
      <w:bodyDiv w:val="1"/>
      <w:marLeft w:val="0"/>
      <w:marRight w:val="0"/>
      <w:marTop w:val="0"/>
      <w:marBottom w:val="0"/>
      <w:divBdr>
        <w:top w:val="none" w:sz="0" w:space="0" w:color="auto"/>
        <w:left w:val="none" w:sz="0" w:space="0" w:color="auto"/>
        <w:bottom w:val="none" w:sz="0" w:space="0" w:color="auto"/>
        <w:right w:val="none" w:sz="0" w:space="0" w:color="auto"/>
      </w:divBdr>
    </w:div>
    <w:div w:id="253049957">
      <w:bodyDiv w:val="1"/>
      <w:marLeft w:val="0"/>
      <w:marRight w:val="0"/>
      <w:marTop w:val="0"/>
      <w:marBottom w:val="0"/>
      <w:divBdr>
        <w:top w:val="none" w:sz="0" w:space="0" w:color="auto"/>
        <w:left w:val="none" w:sz="0" w:space="0" w:color="auto"/>
        <w:bottom w:val="none" w:sz="0" w:space="0" w:color="auto"/>
        <w:right w:val="none" w:sz="0" w:space="0" w:color="auto"/>
      </w:divBdr>
    </w:div>
    <w:div w:id="285235740">
      <w:bodyDiv w:val="1"/>
      <w:marLeft w:val="0"/>
      <w:marRight w:val="0"/>
      <w:marTop w:val="0"/>
      <w:marBottom w:val="0"/>
      <w:divBdr>
        <w:top w:val="none" w:sz="0" w:space="0" w:color="auto"/>
        <w:left w:val="none" w:sz="0" w:space="0" w:color="auto"/>
        <w:bottom w:val="none" w:sz="0" w:space="0" w:color="auto"/>
        <w:right w:val="none" w:sz="0" w:space="0" w:color="auto"/>
      </w:divBdr>
    </w:div>
    <w:div w:id="307902506">
      <w:bodyDiv w:val="1"/>
      <w:marLeft w:val="0"/>
      <w:marRight w:val="0"/>
      <w:marTop w:val="0"/>
      <w:marBottom w:val="0"/>
      <w:divBdr>
        <w:top w:val="none" w:sz="0" w:space="0" w:color="auto"/>
        <w:left w:val="none" w:sz="0" w:space="0" w:color="auto"/>
        <w:bottom w:val="none" w:sz="0" w:space="0" w:color="auto"/>
        <w:right w:val="none" w:sz="0" w:space="0" w:color="auto"/>
      </w:divBdr>
      <w:divsChild>
        <w:div w:id="710030706">
          <w:marLeft w:val="0"/>
          <w:marRight w:val="0"/>
          <w:marTop w:val="180"/>
          <w:marBottom w:val="45"/>
          <w:divBdr>
            <w:top w:val="none" w:sz="0" w:space="0" w:color="auto"/>
            <w:left w:val="none" w:sz="0" w:space="0" w:color="auto"/>
            <w:bottom w:val="none" w:sz="0" w:space="0" w:color="auto"/>
            <w:right w:val="none" w:sz="0" w:space="0" w:color="auto"/>
          </w:divBdr>
        </w:div>
        <w:div w:id="1983805780">
          <w:marLeft w:val="0"/>
          <w:marRight w:val="0"/>
          <w:marTop w:val="0"/>
          <w:marBottom w:val="0"/>
          <w:divBdr>
            <w:top w:val="none" w:sz="0" w:space="0" w:color="auto"/>
            <w:left w:val="none" w:sz="0" w:space="0" w:color="auto"/>
            <w:bottom w:val="none" w:sz="0" w:space="0" w:color="auto"/>
            <w:right w:val="none" w:sz="0" w:space="0" w:color="auto"/>
          </w:divBdr>
        </w:div>
        <w:div w:id="921910874">
          <w:marLeft w:val="0"/>
          <w:marRight w:val="0"/>
          <w:marTop w:val="180"/>
          <w:marBottom w:val="45"/>
          <w:divBdr>
            <w:top w:val="none" w:sz="0" w:space="0" w:color="auto"/>
            <w:left w:val="none" w:sz="0" w:space="0" w:color="auto"/>
            <w:bottom w:val="none" w:sz="0" w:space="0" w:color="auto"/>
            <w:right w:val="none" w:sz="0" w:space="0" w:color="auto"/>
          </w:divBdr>
        </w:div>
        <w:div w:id="1355690259">
          <w:marLeft w:val="0"/>
          <w:marRight w:val="0"/>
          <w:marTop w:val="0"/>
          <w:marBottom w:val="0"/>
          <w:divBdr>
            <w:top w:val="none" w:sz="0" w:space="0" w:color="auto"/>
            <w:left w:val="none" w:sz="0" w:space="0" w:color="auto"/>
            <w:bottom w:val="none" w:sz="0" w:space="0" w:color="auto"/>
            <w:right w:val="none" w:sz="0" w:space="0" w:color="auto"/>
          </w:divBdr>
        </w:div>
        <w:div w:id="1234320427">
          <w:marLeft w:val="0"/>
          <w:marRight w:val="0"/>
          <w:marTop w:val="0"/>
          <w:marBottom w:val="0"/>
          <w:divBdr>
            <w:top w:val="none" w:sz="0" w:space="0" w:color="auto"/>
            <w:left w:val="none" w:sz="0" w:space="0" w:color="auto"/>
            <w:bottom w:val="none" w:sz="0" w:space="0" w:color="auto"/>
            <w:right w:val="none" w:sz="0" w:space="0" w:color="auto"/>
          </w:divBdr>
        </w:div>
        <w:div w:id="686641493">
          <w:marLeft w:val="0"/>
          <w:marRight w:val="0"/>
          <w:marTop w:val="0"/>
          <w:marBottom w:val="0"/>
          <w:divBdr>
            <w:top w:val="none" w:sz="0" w:space="0" w:color="auto"/>
            <w:left w:val="none" w:sz="0" w:space="0" w:color="auto"/>
            <w:bottom w:val="none" w:sz="0" w:space="0" w:color="auto"/>
            <w:right w:val="none" w:sz="0" w:space="0" w:color="auto"/>
          </w:divBdr>
          <w:divsChild>
            <w:div w:id="1187906370">
              <w:marLeft w:val="0"/>
              <w:marRight w:val="0"/>
              <w:marTop w:val="180"/>
              <w:marBottom w:val="45"/>
              <w:divBdr>
                <w:top w:val="none" w:sz="0" w:space="0" w:color="auto"/>
                <w:left w:val="none" w:sz="0" w:space="0" w:color="auto"/>
                <w:bottom w:val="none" w:sz="0" w:space="0" w:color="auto"/>
                <w:right w:val="none" w:sz="0" w:space="0" w:color="auto"/>
              </w:divBdr>
            </w:div>
            <w:div w:id="1831628018">
              <w:marLeft w:val="0"/>
              <w:marRight w:val="0"/>
              <w:marTop w:val="0"/>
              <w:marBottom w:val="0"/>
              <w:divBdr>
                <w:top w:val="none" w:sz="0" w:space="0" w:color="auto"/>
                <w:left w:val="none" w:sz="0" w:space="0" w:color="auto"/>
                <w:bottom w:val="none" w:sz="0" w:space="0" w:color="auto"/>
                <w:right w:val="none" w:sz="0" w:space="0" w:color="auto"/>
              </w:divBdr>
              <w:divsChild>
                <w:div w:id="343169416">
                  <w:marLeft w:val="0"/>
                  <w:marRight w:val="0"/>
                  <w:marTop w:val="0"/>
                  <w:marBottom w:val="0"/>
                  <w:divBdr>
                    <w:top w:val="none" w:sz="0" w:space="0" w:color="auto"/>
                    <w:left w:val="none" w:sz="0" w:space="0" w:color="auto"/>
                    <w:bottom w:val="none" w:sz="0" w:space="0" w:color="auto"/>
                    <w:right w:val="none" w:sz="0" w:space="0" w:color="auto"/>
                  </w:divBdr>
                </w:div>
                <w:div w:id="1185710056">
                  <w:marLeft w:val="0"/>
                  <w:marRight w:val="0"/>
                  <w:marTop w:val="0"/>
                  <w:marBottom w:val="0"/>
                  <w:divBdr>
                    <w:top w:val="none" w:sz="0" w:space="0" w:color="auto"/>
                    <w:left w:val="none" w:sz="0" w:space="0" w:color="auto"/>
                    <w:bottom w:val="none" w:sz="0" w:space="0" w:color="auto"/>
                    <w:right w:val="none" w:sz="0" w:space="0" w:color="auto"/>
                  </w:divBdr>
                </w:div>
                <w:div w:id="299189451">
                  <w:marLeft w:val="0"/>
                  <w:marRight w:val="0"/>
                  <w:marTop w:val="0"/>
                  <w:marBottom w:val="0"/>
                  <w:divBdr>
                    <w:top w:val="none" w:sz="0" w:space="0" w:color="auto"/>
                    <w:left w:val="none" w:sz="0" w:space="0" w:color="auto"/>
                    <w:bottom w:val="none" w:sz="0" w:space="0" w:color="auto"/>
                    <w:right w:val="none" w:sz="0" w:space="0" w:color="auto"/>
                  </w:divBdr>
                </w:div>
                <w:div w:id="945892879">
                  <w:marLeft w:val="0"/>
                  <w:marRight w:val="0"/>
                  <w:marTop w:val="0"/>
                  <w:marBottom w:val="0"/>
                  <w:divBdr>
                    <w:top w:val="none" w:sz="0" w:space="0" w:color="auto"/>
                    <w:left w:val="none" w:sz="0" w:space="0" w:color="auto"/>
                    <w:bottom w:val="none" w:sz="0" w:space="0" w:color="auto"/>
                    <w:right w:val="none" w:sz="0" w:space="0" w:color="auto"/>
                  </w:divBdr>
                </w:div>
                <w:div w:id="316617000">
                  <w:marLeft w:val="0"/>
                  <w:marRight w:val="0"/>
                  <w:marTop w:val="0"/>
                  <w:marBottom w:val="0"/>
                  <w:divBdr>
                    <w:top w:val="none" w:sz="0" w:space="0" w:color="auto"/>
                    <w:left w:val="none" w:sz="0" w:space="0" w:color="auto"/>
                    <w:bottom w:val="none" w:sz="0" w:space="0" w:color="auto"/>
                    <w:right w:val="none" w:sz="0" w:space="0" w:color="auto"/>
                  </w:divBdr>
                </w:div>
                <w:div w:id="1381436429">
                  <w:marLeft w:val="0"/>
                  <w:marRight w:val="0"/>
                  <w:marTop w:val="0"/>
                  <w:marBottom w:val="0"/>
                  <w:divBdr>
                    <w:top w:val="none" w:sz="0" w:space="0" w:color="auto"/>
                    <w:left w:val="none" w:sz="0" w:space="0" w:color="auto"/>
                    <w:bottom w:val="none" w:sz="0" w:space="0" w:color="auto"/>
                    <w:right w:val="none" w:sz="0" w:space="0" w:color="auto"/>
                  </w:divBdr>
                </w:div>
                <w:div w:id="48578938">
                  <w:marLeft w:val="0"/>
                  <w:marRight w:val="0"/>
                  <w:marTop w:val="0"/>
                  <w:marBottom w:val="0"/>
                  <w:divBdr>
                    <w:top w:val="none" w:sz="0" w:space="0" w:color="auto"/>
                    <w:left w:val="none" w:sz="0" w:space="0" w:color="auto"/>
                    <w:bottom w:val="none" w:sz="0" w:space="0" w:color="auto"/>
                    <w:right w:val="none" w:sz="0" w:space="0" w:color="auto"/>
                  </w:divBdr>
                </w:div>
                <w:div w:id="516820133">
                  <w:marLeft w:val="0"/>
                  <w:marRight w:val="0"/>
                  <w:marTop w:val="0"/>
                  <w:marBottom w:val="0"/>
                  <w:divBdr>
                    <w:top w:val="none" w:sz="0" w:space="0" w:color="auto"/>
                    <w:left w:val="none" w:sz="0" w:space="0" w:color="auto"/>
                    <w:bottom w:val="none" w:sz="0" w:space="0" w:color="auto"/>
                    <w:right w:val="none" w:sz="0" w:space="0" w:color="auto"/>
                  </w:divBdr>
                </w:div>
                <w:div w:id="883325925">
                  <w:marLeft w:val="0"/>
                  <w:marRight w:val="0"/>
                  <w:marTop w:val="0"/>
                  <w:marBottom w:val="0"/>
                  <w:divBdr>
                    <w:top w:val="none" w:sz="0" w:space="0" w:color="auto"/>
                    <w:left w:val="none" w:sz="0" w:space="0" w:color="auto"/>
                    <w:bottom w:val="none" w:sz="0" w:space="0" w:color="auto"/>
                    <w:right w:val="none" w:sz="0" w:space="0" w:color="auto"/>
                  </w:divBdr>
                </w:div>
                <w:div w:id="1922793423">
                  <w:marLeft w:val="0"/>
                  <w:marRight w:val="0"/>
                  <w:marTop w:val="0"/>
                  <w:marBottom w:val="0"/>
                  <w:divBdr>
                    <w:top w:val="none" w:sz="0" w:space="0" w:color="auto"/>
                    <w:left w:val="none" w:sz="0" w:space="0" w:color="auto"/>
                    <w:bottom w:val="none" w:sz="0" w:space="0" w:color="auto"/>
                    <w:right w:val="none" w:sz="0" w:space="0" w:color="auto"/>
                  </w:divBdr>
                </w:div>
                <w:div w:id="1590890927">
                  <w:marLeft w:val="0"/>
                  <w:marRight w:val="0"/>
                  <w:marTop w:val="0"/>
                  <w:marBottom w:val="0"/>
                  <w:divBdr>
                    <w:top w:val="none" w:sz="0" w:space="0" w:color="auto"/>
                    <w:left w:val="none" w:sz="0" w:space="0" w:color="auto"/>
                    <w:bottom w:val="none" w:sz="0" w:space="0" w:color="auto"/>
                    <w:right w:val="none" w:sz="0" w:space="0" w:color="auto"/>
                  </w:divBdr>
                </w:div>
                <w:div w:id="1737824873">
                  <w:marLeft w:val="0"/>
                  <w:marRight w:val="0"/>
                  <w:marTop w:val="0"/>
                  <w:marBottom w:val="0"/>
                  <w:divBdr>
                    <w:top w:val="none" w:sz="0" w:space="0" w:color="auto"/>
                    <w:left w:val="none" w:sz="0" w:space="0" w:color="auto"/>
                    <w:bottom w:val="none" w:sz="0" w:space="0" w:color="auto"/>
                    <w:right w:val="none" w:sz="0" w:space="0" w:color="auto"/>
                  </w:divBdr>
                </w:div>
                <w:div w:id="1145120199">
                  <w:marLeft w:val="0"/>
                  <w:marRight w:val="0"/>
                  <w:marTop w:val="0"/>
                  <w:marBottom w:val="0"/>
                  <w:divBdr>
                    <w:top w:val="none" w:sz="0" w:space="0" w:color="auto"/>
                    <w:left w:val="none" w:sz="0" w:space="0" w:color="auto"/>
                    <w:bottom w:val="none" w:sz="0" w:space="0" w:color="auto"/>
                    <w:right w:val="none" w:sz="0" w:space="0" w:color="auto"/>
                  </w:divBdr>
                </w:div>
                <w:div w:id="1336568488">
                  <w:marLeft w:val="0"/>
                  <w:marRight w:val="0"/>
                  <w:marTop w:val="0"/>
                  <w:marBottom w:val="0"/>
                  <w:divBdr>
                    <w:top w:val="none" w:sz="0" w:space="0" w:color="auto"/>
                    <w:left w:val="none" w:sz="0" w:space="0" w:color="auto"/>
                    <w:bottom w:val="none" w:sz="0" w:space="0" w:color="auto"/>
                    <w:right w:val="none" w:sz="0" w:space="0" w:color="auto"/>
                  </w:divBdr>
                </w:div>
                <w:div w:id="1529560281">
                  <w:marLeft w:val="0"/>
                  <w:marRight w:val="0"/>
                  <w:marTop w:val="0"/>
                  <w:marBottom w:val="0"/>
                  <w:divBdr>
                    <w:top w:val="none" w:sz="0" w:space="0" w:color="auto"/>
                    <w:left w:val="none" w:sz="0" w:space="0" w:color="auto"/>
                    <w:bottom w:val="none" w:sz="0" w:space="0" w:color="auto"/>
                    <w:right w:val="none" w:sz="0" w:space="0" w:color="auto"/>
                  </w:divBdr>
                </w:div>
                <w:div w:id="1382051106">
                  <w:marLeft w:val="0"/>
                  <w:marRight w:val="0"/>
                  <w:marTop w:val="0"/>
                  <w:marBottom w:val="0"/>
                  <w:divBdr>
                    <w:top w:val="none" w:sz="0" w:space="0" w:color="auto"/>
                    <w:left w:val="none" w:sz="0" w:space="0" w:color="auto"/>
                    <w:bottom w:val="none" w:sz="0" w:space="0" w:color="auto"/>
                    <w:right w:val="none" w:sz="0" w:space="0" w:color="auto"/>
                  </w:divBdr>
                </w:div>
                <w:div w:id="2022774394">
                  <w:marLeft w:val="0"/>
                  <w:marRight w:val="0"/>
                  <w:marTop w:val="0"/>
                  <w:marBottom w:val="0"/>
                  <w:divBdr>
                    <w:top w:val="none" w:sz="0" w:space="0" w:color="auto"/>
                    <w:left w:val="none" w:sz="0" w:space="0" w:color="auto"/>
                    <w:bottom w:val="none" w:sz="0" w:space="0" w:color="auto"/>
                    <w:right w:val="none" w:sz="0" w:space="0" w:color="auto"/>
                  </w:divBdr>
                </w:div>
                <w:div w:id="1312521688">
                  <w:marLeft w:val="0"/>
                  <w:marRight w:val="0"/>
                  <w:marTop w:val="0"/>
                  <w:marBottom w:val="0"/>
                  <w:divBdr>
                    <w:top w:val="none" w:sz="0" w:space="0" w:color="auto"/>
                    <w:left w:val="none" w:sz="0" w:space="0" w:color="auto"/>
                    <w:bottom w:val="none" w:sz="0" w:space="0" w:color="auto"/>
                    <w:right w:val="none" w:sz="0" w:space="0" w:color="auto"/>
                  </w:divBdr>
                </w:div>
                <w:div w:id="539785960">
                  <w:marLeft w:val="0"/>
                  <w:marRight w:val="0"/>
                  <w:marTop w:val="0"/>
                  <w:marBottom w:val="0"/>
                  <w:divBdr>
                    <w:top w:val="none" w:sz="0" w:space="0" w:color="auto"/>
                    <w:left w:val="none" w:sz="0" w:space="0" w:color="auto"/>
                    <w:bottom w:val="none" w:sz="0" w:space="0" w:color="auto"/>
                    <w:right w:val="none" w:sz="0" w:space="0" w:color="auto"/>
                  </w:divBdr>
                </w:div>
                <w:div w:id="1875000992">
                  <w:marLeft w:val="0"/>
                  <w:marRight w:val="0"/>
                  <w:marTop w:val="0"/>
                  <w:marBottom w:val="0"/>
                  <w:divBdr>
                    <w:top w:val="none" w:sz="0" w:space="0" w:color="auto"/>
                    <w:left w:val="none" w:sz="0" w:space="0" w:color="auto"/>
                    <w:bottom w:val="none" w:sz="0" w:space="0" w:color="auto"/>
                    <w:right w:val="none" w:sz="0" w:space="0" w:color="auto"/>
                  </w:divBdr>
                </w:div>
                <w:div w:id="707727369">
                  <w:marLeft w:val="0"/>
                  <w:marRight w:val="0"/>
                  <w:marTop w:val="0"/>
                  <w:marBottom w:val="0"/>
                  <w:divBdr>
                    <w:top w:val="none" w:sz="0" w:space="0" w:color="auto"/>
                    <w:left w:val="none" w:sz="0" w:space="0" w:color="auto"/>
                    <w:bottom w:val="none" w:sz="0" w:space="0" w:color="auto"/>
                    <w:right w:val="none" w:sz="0" w:space="0" w:color="auto"/>
                  </w:divBdr>
                </w:div>
                <w:div w:id="19784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6151">
          <w:marLeft w:val="0"/>
          <w:marRight w:val="0"/>
          <w:marTop w:val="0"/>
          <w:marBottom w:val="0"/>
          <w:divBdr>
            <w:top w:val="none" w:sz="0" w:space="0" w:color="auto"/>
            <w:left w:val="none" w:sz="0" w:space="0" w:color="auto"/>
            <w:bottom w:val="none" w:sz="0" w:space="0" w:color="auto"/>
            <w:right w:val="none" w:sz="0" w:space="0" w:color="auto"/>
          </w:divBdr>
        </w:div>
        <w:div w:id="2132480106">
          <w:marLeft w:val="0"/>
          <w:marRight w:val="0"/>
          <w:marTop w:val="180"/>
          <w:marBottom w:val="45"/>
          <w:divBdr>
            <w:top w:val="none" w:sz="0" w:space="0" w:color="auto"/>
            <w:left w:val="none" w:sz="0" w:space="0" w:color="auto"/>
            <w:bottom w:val="none" w:sz="0" w:space="0" w:color="auto"/>
            <w:right w:val="none" w:sz="0" w:space="0" w:color="auto"/>
          </w:divBdr>
        </w:div>
        <w:div w:id="1270088737">
          <w:marLeft w:val="0"/>
          <w:marRight w:val="0"/>
          <w:marTop w:val="0"/>
          <w:marBottom w:val="0"/>
          <w:divBdr>
            <w:top w:val="none" w:sz="0" w:space="0" w:color="auto"/>
            <w:left w:val="none" w:sz="0" w:space="0" w:color="auto"/>
            <w:bottom w:val="none" w:sz="0" w:space="0" w:color="auto"/>
            <w:right w:val="none" w:sz="0" w:space="0" w:color="auto"/>
          </w:divBdr>
        </w:div>
        <w:div w:id="1695157398">
          <w:marLeft w:val="0"/>
          <w:marRight w:val="0"/>
          <w:marTop w:val="180"/>
          <w:marBottom w:val="45"/>
          <w:divBdr>
            <w:top w:val="none" w:sz="0" w:space="0" w:color="auto"/>
            <w:left w:val="none" w:sz="0" w:space="0" w:color="auto"/>
            <w:bottom w:val="none" w:sz="0" w:space="0" w:color="auto"/>
            <w:right w:val="none" w:sz="0" w:space="0" w:color="auto"/>
          </w:divBdr>
        </w:div>
        <w:div w:id="1504130568">
          <w:marLeft w:val="0"/>
          <w:marRight w:val="0"/>
          <w:marTop w:val="180"/>
          <w:marBottom w:val="45"/>
          <w:divBdr>
            <w:top w:val="none" w:sz="0" w:space="0" w:color="auto"/>
            <w:left w:val="none" w:sz="0" w:space="0" w:color="auto"/>
            <w:bottom w:val="none" w:sz="0" w:space="0" w:color="auto"/>
            <w:right w:val="none" w:sz="0" w:space="0" w:color="auto"/>
          </w:divBdr>
        </w:div>
        <w:div w:id="1458403838">
          <w:marLeft w:val="0"/>
          <w:marRight w:val="0"/>
          <w:marTop w:val="0"/>
          <w:marBottom w:val="0"/>
          <w:divBdr>
            <w:top w:val="none" w:sz="0" w:space="0" w:color="auto"/>
            <w:left w:val="none" w:sz="0" w:space="0" w:color="auto"/>
            <w:bottom w:val="none" w:sz="0" w:space="0" w:color="auto"/>
            <w:right w:val="none" w:sz="0" w:space="0" w:color="auto"/>
          </w:divBdr>
        </w:div>
        <w:div w:id="1212380689">
          <w:marLeft w:val="0"/>
          <w:marRight w:val="0"/>
          <w:marTop w:val="0"/>
          <w:marBottom w:val="0"/>
          <w:divBdr>
            <w:top w:val="none" w:sz="0" w:space="0" w:color="auto"/>
            <w:left w:val="none" w:sz="0" w:space="0" w:color="auto"/>
            <w:bottom w:val="none" w:sz="0" w:space="0" w:color="auto"/>
            <w:right w:val="none" w:sz="0" w:space="0" w:color="auto"/>
          </w:divBdr>
        </w:div>
        <w:div w:id="81142859">
          <w:marLeft w:val="0"/>
          <w:marRight w:val="0"/>
          <w:marTop w:val="0"/>
          <w:marBottom w:val="0"/>
          <w:divBdr>
            <w:top w:val="none" w:sz="0" w:space="0" w:color="auto"/>
            <w:left w:val="none" w:sz="0" w:space="0" w:color="auto"/>
            <w:bottom w:val="none" w:sz="0" w:space="0" w:color="auto"/>
            <w:right w:val="none" w:sz="0" w:space="0" w:color="auto"/>
          </w:divBdr>
        </w:div>
        <w:div w:id="253560838">
          <w:marLeft w:val="0"/>
          <w:marRight w:val="0"/>
          <w:marTop w:val="0"/>
          <w:marBottom w:val="0"/>
          <w:divBdr>
            <w:top w:val="none" w:sz="0" w:space="0" w:color="auto"/>
            <w:left w:val="none" w:sz="0" w:space="0" w:color="auto"/>
            <w:bottom w:val="none" w:sz="0" w:space="0" w:color="auto"/>
            <w:right w:val="none" w:sz="0" w:space="0" w:color="auto"/>
          </w:divBdr>
        </w:div>
        <w:div w:id="1203980553">
          <w:marLeft w:val="0"/>
          <w:marRight w:val="0"/>
          <w:marTop w:val="0"/>
          <w:marBottom w:val="0"/>
          <w:divBdr>
            <w:top w:val="none" w:sz="0" w:space="0" w:color="auto"/>
            <w:left w:val="none" w:sz="0" w:space="0" w:color="auto"/>
            <w:bottom w:val="none" w:sz="0" w:space="0" w:color="auto"/>
            <w:right w:val="none" w:sz="0" w:space="0" w:color="auto"/>
          </w:divBdr>
        </w:div>
        <w:div w:id="912275511">
          <w:marLeft w:val="0"/>
          <w:marRight w:val="0"/>
          <w:marTop w:val="0"/>
          <w:marBottom w:val="0"/>
          <w:divBdr>
            <w:top w:val="none" w:sz="0" w:space="0" w:color="auto"/>
            <w:left w:val="none" w:sz="0" w:space="0" w:color="auto"/>
            <w:bottom w:val="none" w:sz="0" w:space="0" w:color="auto"/>
            <w:right w:val="none" w:sz="0" w:space="0" w:color="auto"/>
          </w:divBdr>
        </w:div>
        <w:div w:id="792214053">
          <w:marLeft w:val="0"/>
          <w:marRight w:val="0"/>
          <w:marTop w:val="0"/>
          <w:marBottom w:val="0"/>
          <w:divBdr>
            <w:top w:val="none" w:sz="0" w:space="0" w:color="auto"/>
            <w:left w:val="none" w:sz="0" w:space="0" w:color="auto"/>
            <w:bottom w:val="none" w:sz="0" w:space="0" w:color="auto"/>
            <w:right w:val="none" w:sz="0" w:space="0" w:color="auto"/>
          </w:divBdr>
        </w:div>
        <w:div w:id="959801325">
          <w:marLeft w:val="0"/>
          <w:marRight w:val="0"/>
          <w:marTop w:val="0"/>
          <w:marBottom w:val="0"/>
          <w:divBdr>
            <w:top w:val="none" w:sz="0" w:space="0" w:color="auto"/>
            <w:left w:val="none" w:sz="0" w:space="0" w:color="auto"/>
            <w:bottom w:val="none" w:sz="0" w:space="0" w:color="auto"/>
            <w:right w:val="none" w:sz="0" w:space="0" w:color="auto"/>
          </w:divBdr>
        </w:div>
        <w:div w:id="77337606">
          <w:marLeft w:val="0"/>
          <w:marRight w:val="0"/>
          <w:marTop w:val="0"/>
          <w:marBottom w:val="0"/>
          <w:divBdr>
            <w:top w:val="none" w:sz="0" w:space="0" w:color="auto"/>
            <w:left w:val="none" w:sz="0" w:space="0" w:color="auto"/>
            <w:bottom w:val="none" w:sz="0" w:space="0" w:color="auto"/>
            <w:right w:val="none" w:sz="0" w:space="0" w:color="auto"/>
          </w:divBdr>
        </w:div>
        <w:div w:id="407731338">
          <w:marLeft w:val="0"/>
          <w:marRight w:val="0"/>
          <w:marTop w:val="0"/>
          <w:marBottom w:val="0"/>
          <w:divBdr>
            <w:top w:val="none" w:sz="0" w:space="0" w:color="auto"/>
            <w:left w:val="none" w:sz="0" w:space="0" w:color="auto"/>
            <w:bottom w:val="none" w:sz="0" w:space="0" w:color="auto"/>
            <w:right w:val="none" w:sz="0" w:space="0" w:color="auto"/>
          </w:divBdr>
        </w:div>
        <w:div w:id="1464694568">
          <w:marLeft w:val="0"/>
          <w:marRight w:val="0"/>
          <w:marTop w:val="0"/>
          <w:marBottom w:val="0"/>
          <w:divBdr>
            <w:top w:val="none" w:sz="0" w:space="0" w:color="auto"/>
            <w:left w:val="none" w:sz="0" w:space="0" w:color="auto"/>
            <w:bottom w:val="none" w:sz="0" w:space="0" w:color="auto"/>
            <w:right w:val="none" w:sz="0" w:space="0" w:color="auto"/>
          </w:divBdr>
        </w:div>
        <w:div w:id="2021856110">
          <w:marLeft w:val="0"/>
          <w:marRight w:val="0"/>
          <w:marTop w:val="0"/>
          <w:marBottom w:val="0"/>
          <w:divBdr>
            <w:top w:val="none" w:sz="0" w:space="0" w:color="auto"/>
            <w:left w:val="none" w:sz="0" w:space="0" w:color="auto"/>
            <w:bottom w:val="none" w:sz="0" w:space="0" w:color="auto"/>
            <w:right w:val="none" w:sz="0" w:space="0" w:color="auto"/>
          </w:divBdr>
        </w:div>
        <w:div w:id="1722904119">
          <w:marLeft w:val="0"/>
          <w:marRight w:val="0"/>
          <w:marTop w:val="0"/>
          <w:marBottom w:val="0"/>
          <w:divBdr>
            <w:top w:val="none" w:sz="0" w:space="0" w:color="auto"/>
            <w:left w:val="none" w:sz="0" w:space="0" w:color="auto"/>
            <w:bottom w:val="none" w:sz="0" w:space="0" w:color="auto"/>
            <w:right w:val="none" w:sz="0" w:space="0" w:color="auto"/>
          </w:divBdr>
        </w:div>
        <w:div w:id="289016315">
          <w:marLeft w:val="0"/>
          <w:marRight w:val="0"/>
          <w:marTop w:val="0"/>
          <w:marBottom w:val="0"/>
          <w:divBdr>
            <w:top w:val="none" w:sz="0" w:space="0" w:color="auto"/>
            <w:left w:val="none" w:sz="0" w:space="0" w:color="auto"/>
            <w:bottom w:val="none" w:sz="0" w:space="0" w:color="auto"/>
            <w:right w:val="none" w:sz="0" w:space="0" w:color="auto"/>
          </w:divBdr>
        </w:div>
        <w:div w:id="1759209905">
          <w:marLeft w:val="0"/>
          <w:marRight w:val="0"/>
          <w:marTop w:val="0"/>
          <w:marBottom w:val="0"/>
          <w:divBdr>
            <w:top w:val="none" w:sz="0" w:space="0" w:color="auto"/>
            <w:left w:val="none" w:sz="0" w:space="0" w:color="auto"/>
            <w:bottom w:val="none" w:sz="0" w:space="0" w:color="auto"/>
            <w:right w:val="none" w:sz="0" w:space="0" w:color="auto"/>
          </w:divBdr>
        </w:div>
        <w:div w:id="1966960828">
          <w:marLeft w:val="0"/>
          <w:marRight w:val="0"/>
          <w:marTop w:val="0"/>
          <w:marBottom w:val="0"/>
          <w:divBdr>
            <w:top w:val="none" w:sz="0" w:space="0" w:color="auto"/>
            <w:left w:val="none" w:sz="0" w:space="0" w:color="auto"/>
            <w:bottom w:val="none" w:sz="0" w:space="0" w:color="auto"/>
            <w:right w:val="none" w:sz="0" w:space="0" w:color="auto"/>
          </w:divBdr>
        </w:div>
      </w:divsChild>
    </w:div>
    <w:div w:id="361711029">
      <w:bodyDiv w:val="1"/>
      <w:marLeft w:val="0"/>
      <w:marRight w:val="0"/>
      <w:marTop w:val="0"/>
      <w:marBottom w:val="0"/>
      <w:divBdr>
        <w:top w:val="none" w:sz="0" w:space="0" w:color="auto"/>
        <w:left w:val="none" w:sz="0" w:space="0" w:color="auto"/>
        <w:bottom w:val="none" w:sz="0" w:space="0" w:color="auto"/>
        <w:right w:val="none" w:sz="0" w:space="0" w:color="auto"/>
      </w:divBdr>
      <w:divsChild>
        <w:div w:id="1378354036">
          <w:marLeft w:val="0"/>
          <w:marRight w:val="0"/>
          <w:marTop w:val="180"/>
          <w:marBottom w:val="45"/>
          <w:divBdr>
            <w:top w:val="none" w:sz="0" w:space="0" w:color="auto"/>
            <w:left w:val="none" w:sz="0" w:space="0" w:color="auto"/>
            <w:bottom w:val="none" w:sz="0" w:space="0" w:color="auto"/>
            <w:right w:val="none" w:sz="0" w:space="0" w:color="auto"/>
          </w:divBdr>
        </w:div>
        <w:div w:id="64885148">
          <w:marLeft w:val="0"/>
          <w:marRight w:val="0"/>
          <w:marTop w:val="0"/>
          <w:marBottom w:val="0"/>
          <w:divBdr>
            <w:top w:val="none" w:sz="0" w:space="0" w:color="auto"/>
            <w:left w:val="none" w:sz="0" w:space="0" w:color="auto"/>
            <w:bottom w:val="none" w:sz="0" w:space="0" w:color="auto"/>
            <w:right w:val="none" w:sz="0" w:space="0" w:color="auto"/>
          </w:divBdr>
        </w:div>
        <w:div w:id="497549370">
          <w:marLeft w:val="0"/>
          <w:marRight w:val="0"/>
          <w:marTop w:val="180"/>
          <w:marBottom w:val="45"/>
          <w:divBdr>
            <w:top w:val="none" w:sz="0" w:space="0" w:color="auto"/>
            <w:left w:val="none" w:sz="0" w:space="0" w:color="auto"/>
            <w:bottom w:val="none" w:sz="0" w:space="0" w:color="auto"/>
            <w:right w:val="none" w:sz="0" w:space="0" w:color="auto"/>
          </w:divBdr>
        </w:div>
        <w:div w:id="1296839535">
          <w:marLeft w:val="0"/>
          <w:marRight w:val="0"/>
          <w:marTop w:val="0"/>
          <w:marBottom w:val="0"/>
          <w:divBdr>
            <w:top w:val="none" w:sz="0" w:space="0" w:color="auto"/>
            <w:left w:val="none" w:sz="0" w:space="0" w:color="auto"/>
            <w:bottom w:val="none" w:sz="0" w:space="0" w:color="auto"/>
            <w:right w:val="none" w:sz="0" w:space="0" w:color="auto"/>
          </w:divBdr>
        </w:div>
        <w:div w:id="929385614">
          <w:marLeft w:val="0"/>
          <w:marRight w:val="0"/>
          <w:marTop w:val="0"/>
          <w:marBottom w:val="0"/>
          <w:divBdr>
            <w:top w:val="none" w:sz="0" w:space="0" w:color="auto"/>
            <w:left w:val="none" w:sz="0" w:space="0" w:color="auto"/>
            <w:bottom w:val="none" w:sz="0" w:space="0" w:color="auto"/>
            <w:right w:val="none" w:sz="0" w:space="0" w:color="auto"/>
          </w:divBdr>
        </w:div>
        <w:div w:id="188766583">
          <w:marLeft w:val="0"/>
          <w:marRight w:val="0"/>
          <w:marTop w:val="0"/>
          <w:marBottom w:val="0"/>
          <w:divBdr>
            <w:top w:val="none" w:sz="0" w:space="0" w:color="auto"/>
            <w:left w:val="none" w:sz="0" w:space="0" w:color="auto"/>
            <w:bottom w:val="none" w:sz="0" w:space="0" w:color="auto"/>
            <w:right w:val="none" w:sz="0" w:space="0" w:color="auto"/>
          </w:divBdr>
        </w:div>
        <w:div w:id="1010330772">
          <w:marLeft w:val="0"/>
          <w:marRight w:val="0"/>
          <w:marTop w:val="0"/>
          <w:marBottom w:val="0"/>
          <w:divBdr>
            <w:top w:val="none" w:sz="0" w:space="0" w:color="auto"/>
            <w:left w:val="none" w:sz="0" w:space="0" w:color="auto"/>
            <w:bottom w:val="none" w:sz="0" w:space="0" w:color="auto"/>
            <w:right w:val="none" w:sz="0" w:space="0" w:color="auto"/>
          </w:divBdr>
          <w:divsChild>
            <w:div w:id="1985238857">
              <w:marLeft w:val="0"/>
              <w:marRight w:val="0"/>
              <w:marTop w:val="0"/>
              <w:marBottom w:val="0"/>
              <w:divBdr>
                <w:top w:val="none" w:sz="0" w:space="0" w:color="auto"/>
                <w:left w:val="none" w:sz="0" w:space="0" w:color="auto"/>
                <w:bottom w:val="none" w:sz="0" w:space="0" w:color="auto"/>
                <w:right w:val="none" w:sz="0" w:space="0" w:color="auto"/>
              </w:divBdr>
              <w:divsChild>
                <w:div w:id="1446731066">
                  <w:marLeft w:val="0"/>
                  <w:marRight w:val="0"/>
                  <w:marTop w:val="0"/>
                  <w:marBottom w:val="0"/>
                  <w:divBdr>
                    <w:top w:val="none" w:sz="0" w:space="0" w:color="auto"/>
                    <w:left w:val="none" w:sz="0" w:space="0" w:color="auto"/>
                    <w:bottom w:val="none" w:sz="0" w:space="0" w:color="auto"/>
                    <w:right w:val="none" w:sz="0" w:space="0" w:color="auto"/>
                  </w:divBdr>
                </w:div>
                <w:div w:id="1466893086">
                  <w:marLeft w:val="0"/>
                  <w:marRight w:val="0"/>
                  <w:marTop w:val="0"/>
                  <w:marBottom w:val="0"/>
                  <w:divBdr>
                    <w:top w:val="none" w:sz="0" w:space="0" w:color="auto"/>
                    <w:left w:val="none" w:sz="0" w:space="0" w:color="auto"/>
                    <w:bottom w:val="none" w:sz="0" w:space="0" w:color="auto"/>
                    <w:right w:val="none" w:sz="0" w:space="0" w:color="auto"/>
                  </w:divBdr>
                </w:div>
                <w:div w:id="282350891">
                  <w:marLeft w:val="0"/>
                  <w:marRight w:val="0"/>
                  <w:marTop w:val="0"/>
                  <w:marBottom w:val="0"/>
                  <w:divBdr>
                    <w:top w:val="none" w:sz="0" w:space="0" w:color="auto"/>
                    <w:left w:val="none" w:sz="0" w:space="0" w:color="auto"/>
                    <w:bottom w:val="none" w:sz="0" w:space="0" w:color="auto"/>
                    <w:right w:val="none" w:sz="0" w:space="0" w:color="auto"/>
                  </w:divBdr>
                </w:div>
                <w:div w:id="1765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19471">
          <w:marLeft w:val="0"/>
          <w:marRight w:val="0"/>
          <w:marTop w:val="0"/>
          <w:marBottom w:val="0"/>
          <w:divBdr>
            <w:top w:val="none" w:sz="0" w:space="0" w:color="auto"/>
            <w:left w:val="none" w:sz="0" w:space="0" w:color="auto"/>
            <w:bottom w:val="none" w:sz="0" w:space="0" w:color="auto"/>
            <w:right w:val="none" w:sz="0" w:space="0" w:color="auto"/>
          </w:divBdr>
          <w:divsChild>
            <w:div w:id="501551907">
              <w:marLeft w:val="0"/>
              <w:marRight w:val="0"/>
              <w:marTop w:val="180"/>
              <w:marBottom w:val="45"/>
              <w:divBdr>
                <w:top w:val="none" w:sz="0" w:space="0" w:color="auto"/>
                <w:left w:val="none" w:sz="0" w:space="0" w:color="auto"/>
                <w:bottom w:val="none" w:sz="0" w:space="0" w:color="auto"/>
                <w:right w:val="none" w:sz="0" w:space="0" w:color="auto"/>
              </w:divBdr>
            </w:div>
            <w:div w:id="298654700">
              <w:marLeft w:val="0"/>
              <w:marRight w:val="0"/>
              <w:marTop w:val="0"/>
              <w:marBottom w:val="0"/>
              <w:divBdr>
                <w:top w:val="none" w:sz="0" w:space="0" w:color="auto"/>
                <w:left w:val="none" w:sz="0" w:space="0" w:color="auto"/>
                <w:bottom w:val="none" w:sz="0" w:space="0" w:color="auto"/>
                <w:right w:val="none" w:sz="0" w:space="0" w:color="auto"/>
              </w:divBdr>
              <w:divsChild>
                <w:div w:id="1169128606">
                  <w:marLeft w:val="0"/>
                  <w:marRight w:val="0"/>
                  <w:marTop w:val="0"/>
                  <w:marBottom w:val="0"/>
                  <w:divBdr>
                    <w:top w:val="none" w:sz="0" w:space="0" w:color="auto"/>
                    <w:left w:val="none" w:sz="0" w:space="0" w:color="auto"/>
                    <w:bottom w:val="none" w:sz="0" w:space="0" w:color="auto"/>
                    <w:right w:val="none" w:sz="0" w:space="0" w:color="auto"/>
                  </w:divBdr>
                </w:div>
                <w:div w:id="1690452380">
                  <w:marLeft w:val="0"/>
                  <w:marRight w:val="0"/>
                  <w:marTop w:val="0"/>
                  <w:marBottom w:val="0"/>
                  <w:divBdr>
                    <w:top w:val="none" w:sz="0" w:space="0" w:color="auto"/>
                    <w:left w:val="none" w:sz="0" w:space="0" w:color="auto"/>
                    <w:bottom w:val="none" w:sz="0" w:space="0" w:color="auto"/>
                    <w:right w:val="none" w:sz="0" w:space="0" w:color="auto"/>
                  </w:divBdr>
                </w:div>
                <w:div w:id="1389379181">
                  <w:marLeft w:val="0"/>
                  <w:marRight w:val="0"/>
                  <w:marTop w:val="0"/>
                  <w:marBottom w:val="0"/>
                  <w:divBdr>
                    <w:top w:val="none" w:sz="0" w:space="0" w:color="auto"/>
                    <w:left w:val="none" w:sz="0" w:space="0" w:color="auto"/>
                    <w:bottom w:val="none" w:sz="0" w:space="0" w:color="auto"/>
                    <w:right w:val="none" w:sz="0" w:space="0" w:color="auto"/>
                  </w:divBdr>
                </w:div>
                <w:div w:id="1877429483">
                  <w:marLeft w:val="0"/>
                  <w:marRight w:val="0"/>
                  <w:marTop w:val="0"/>
                  <w:marBottom w:val="0"/>
                  <w:divBdr>
                    <w:top w:val="none" w:sz="0" w:space="0" w:color="auto"/>
                    <w:left w:val="none" w:sz="0" w:space="0" w:color="auto"/>
                    <w:bottom w:val="none" w:sz="0" w:space="0" w:color="auto"/>
                    <w:right w:val="none" w:sz="0" w:space="0" w:color="auto"/>
                  </w:divBdr>
                </w:div>
                <w:div w:id="1031538206">
                  <w:marLeft w:val="0"/>
                  <w:marRight w:val="0"/>
                  <w:marTop w:val="0"/>
                  <w:marBottom w:val="0"/>
                  <w:divBdr>
                    <w:top w:val="none" w:sz="0" w:space="0" w:color="auto"/>
                    <w:left w:val="none" w:sz="0" w:space="0" w:color="auto"/>
                    <w:bottom w:val="none" w:sz="0" w:space="0" w:color="auto"/>
                    <w:right w:val="none" w:sz="0" w:space="0" w:color="auto"/>
                  </w:divBdr>
                </w:div>
                <w:div w:id="503977363">
                  <w:marLeft w:val="0"/>
                  <w:marRight w:val="0"/>
                  <w:marTop w:val="0"/>
                  <w:marBottom w:val="0"/>
                  <w:divBdr>
                    <w:top w:val="none" w:sz="0" w:space="0" w:color="auto"/>
                    <w:left w:val="none" w:sz="0" w:space="0" w:color="auto"/>
                    <w:bottom w:val="none" w:sz="0" w:space="0" w:color="auto"/>
                    <w:right w:val="none" w:sz="0" w:space="0" w:color="auto"/>
                  </w:divBdr>
                </w:div>
                <w:div w:id="660888178">
                  <w:marLeft w:val="0"/>
                  <w:marRight w:val="0"/>
                  <w:marTop w:val="0"/>
                  <w:marBottom w:val="0"/>
                  <w:divBdr>
                    <w:top w:val="none" w:sz="0" w:space="0" w:color="auto"/>
                    <w:left w:val="none" w:sz="0" w:space="0" w:color="auto"/>
                    <w:bottom w:val="none" w:sz="0" w:space="0" w:color="auto"/>
                    <w:right w:val="none" w:sz="0" w:space="0" w:color="auto"/>
                  </w:divBdr>
                </w:div>
                <w:div w:id="156266601">
                  <w:marLeft w:val="0"/>
                  <w:marRight w:val="0"/>
                  <w:marTop w:val="0"/>
                  <w:marBottom w:val="0"/>
                  <w:divBdr>
                    <w:top w:val="none" w:sz="0" w:space="0" w:color="auto"/>
                    <w:left w:val="none" w:sz="0" w:space="0" w:color="auto"/>
                    <w:bottom w:val="none" w:sz="0" w:space="0" w:color="auto"/>
                    <w:right w:val="none" w:sz="0" w:space="0" w:color="auto"/>
                  </w:divBdr>
                </w:div>
                <w:div w:id="137650715">
                  <w:marLeft w:val="0"/>
                  <w:marRight w:val="0"/>
                  <w:marTop w:val="0"/>
                  <w:marBottom w:val="0"/>
                  <w:divBdr>
                    <w:top w:val="none" w:sz="0" w:space="0" w:color="auto"/>
                    <w:left w:val="none" w:sz="0" w:space="0" w:color="auto"/>
                    <w:bottom w:val="none" w:sz="0" w:space="0" w:color="auto"/>
                    <w:right w:val="none" w:sz="0" w:space="0" w:color="auto"/>
                  </w:divBdr>
                </w:div>
                <w:div w:id="50811199">
                  <w:marLeft w:val="0"/>
                  <w:marRight w:val="0"/>
                  <w:marTop w:val="0"/>
                  <w:marBottom w:val="0"/>
                  <w:divBdr>
                    <w:top w:val="none" w:sz="0" w:space="0" w:color="auto"/>
                    <w:left w:val="none" w:sz="0" w:space="0" w:color="auto"/>
                    <w:bottom w:val="none" w:sz="0" w:space="0" w:color="auto"/>
                    <w:right w:val="none" w:sz="0" w:space="0" w:color="auto"/>
                  </w:divBdr>
                </w:div>
                <w:div w:id="2051178017">
                  <w:marLeft w:val="0"/>
                  <w:marRight w:val="0"/>
                  <w:marTop w:val="0"/>
                  <w:marBottom w:val="0"/>
                  <w:divBdr>
                    <w:top w:val="none" w:sz="0" w:space="0" w:color="auto"/>
                    <w:left w:val="none" w:sz="0" w:space="0" w:color="auto"/>
                    <w:bottom w:val="none" w:sz="0" w:space="0" w:color="auto"/>
                    <w:right w:val="none" w:sz="0" w:space="0" w:color="auto"/>
                  </w:divBdr>
                </w:div>
                <w:div w:id="127205920">
                  <w:marLeft w:val="0"/>
                  <w:marRight w:val="0"/>
                  <w:marTop w:val="0"/>
                  <w:marBottom w:val="0"/>
                  <w:divBdr>
                    <w:top w:val="none" w:sz="0" w:space="0" w:color="auto"/>
                    <w:left w:val="none" w:sz="0" w:space="0" w:color="auto"/>
                    <w:bottom w:val="none" w:sz="0" w:space="0" w:color="auto"/>
                    <w:right w:val="none" w:sz="0" w:space="0" w:color="auto"/>
                  </w:divBdr>
                </w:div>
                <w:div w:id="1721515549">
                  <w:marLeft w:val="0"/>
                  <w:marRight w:val="0"/>
                  <w:marTop w:val="0"/>
                  <w:marBottom w:val="0"/>
                  <w:divBdr>
                    <w:top w:val="none" w:sz="0" w:space="0" w:color="auto"/>
                    <w:left w:val="none" w:sz="0" w:space="0" w:color="auto"/>
                    <w:bottom w:val="none" w:sz="0" w:space="0" w:color="auto"/>
                    <w:right w:val="none" w:sz="0" w:space="0" w:color="auto"/>
                  </w:divBdr>
                </w:div>
                <w:div w:id="58675683">
                  <w:marLeft w:val="0"/>
                  <w:marRight w:val="0"/>
                  <w:marTop w:val="0"/>
                  <w:marBottom w:val="0"/>
                  <w:divBdr>
                    <w:top w:val="none" w:sz="0" w:space="0" w:color="auto"/>
                    <w:left w:val="none" w:sz="0" w:space="0" w:color="auto"/>
                    <w:bottom w:val="none" w:sz="0" w:space="0" w:color="auto"/>
                    <w:right w:val="none" w:sz="0" w:space="0" w:color="auto"/>
                  </w:divBdr>
                </w:div>
                <w:div w:id="1108811306">
                  <w:marLeft w:val="0"/>
                  <w:marRight w:val="0"/>
                  <w:marTop w:val="0"/>
                  <w:marBottom w:val="0"/>
                  <w:divBdr>
                    <w:top w:val="none" w:sz="0" w:space="0" w:color="auto"/>
                    <w:left w:val="none" w:sz="0" w:space="0" w:color="auto"/>
                    <w:bottom w:val="none" w:sz="0" w:space="0" w:color="auto"/>
                    <w:right w:val="none" w:sz="0" w:space="0" w:color="auto"/>
                  </w:divBdr>
                </w:div>
                <w:div w:id="521088300">
                  <w:marLeft w:val="0"/>
                  <w:marRight w:val="0"/>
                  <w:marTop w:val="0"/>
                  <w:marBottom w:val="0"/>
                  <w:divBdr>
                    <w:top w:val="none" w:sz="0" w:space="0" w:color="auto"/>
                    <w:left w:val="none" w:sz="0" w:space="0" w:color="auto"/>
                    <w:bottom w:val="none" w:sz="0" w:space="0" w:color="auto"/>
                    <w:right w:val="none" w:sz="0" w:space="0" w:color="auto"/>
                  </w:divBdr>
                </w:div>
                <w:div w:id="130295375">
                  <w:marLeft w:val="0"/>
                  <w:marRight w:val="0"/>
                  <w:marTop w:val="0"/>
                  <w:marBottom w:val="0"/>
                  <w:divBdr>
                    <w:top w:val="none" w:sz="0" w:space="0" w:color="auto"/>
                    <w:left w:val="none" w:sz="0" w:space="0" w:color="auto"/>
                    <w:bottom w:val="none" w:sz="0" w:space="0" w:color="auto"/>
                    <w:right w:val="none" w:sz="0" w:space="0" w:color="auto"/>
                  </w:divBdr>
                </w:div>
                <w:div w:id="8452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1813">
          <w:marLeft w:val="0"/>
          <w:marRight w:val="0"/>
          <w:marTop w:val="0"/>
          <w:marBottom w:val="0"/>
          <w:divBdr>
            <w:top w:val="none" w:sz="0" w:space="0" w:color="auto"/>
            <w:left w:val="none" w:sz="0" w:space="0" w:color="auto"/>
            <w:bottom w:val="none" w:sz="0" w:space="0" w:color="auto"/>
            <w:right w:val="none" w:sz="0" w:space="0" w:color="auto"/>
          </w:divBdr>
        </w:div>
        <w:div w:id="678387488">
          <w:marLeft w:val="0"/>
          <w:marRight w:val="0"/>
          <w:marTop w:val="180"/>
          <w:marBottom w:val="45"/>
          <w:divBdr>
            <w:top w:val="none" w:sz="0" w:space="0" w:color="auto"/>
            <w:left w:val="none" w:sz="0" w:space="0" w:color="auto"/>
            <w:bottom w:val="none" w:sz="0" w:space="0" w:color="auto"/>
            <w:right w:val="none" w:sz="0" w:space="0" w:color="auto"/>
          </w:divBdr>
        </w:div>
        <w:div w:id="1971663710">
          <w:marLeft w:val="0"/>
          <w:marRight w:val="0"/>
          <w:marTop w:val="0"/>
          <w:marBottom w:val="0"/>
          <w:divBdr>
            <w:top w:val="none" w:sz="0" w:space="0" w:color="auto"/>
            <w:left w:val="none" w:sz="0" w:space="0" w:color="auto"/>
            <w:bottom w:val="none" w:sz="0" w:space="0" w:color="auto"/>
            <w:right w:val="none" w:sz="0" w:space="0" w:color="auto"/>
          </w:divBdr>
        </w:div>
        <w:div w:id="894856482">
          <w:marLeft w:val="0"/>
          <w:marRight w:val="0"/>
          <w:marTop w:val="180"/>
          <w:marBottom w:val="45"/>
          <w:divBdr>
            <w:top w:val="none" w:sz="0" w:space="0" w:color="auto"/>
            <w:left w:val="none" w:sz="0" w:space="0" w:color="auto"/>
            <w:bottom w:val="none" w:sz="0" w:space="0" w:color="auto"/>
            <w:right w:val="none" w:sz="0" w:space="0" w:color="auto"/>
          </w:divBdr>
        </w:div>
        <w:div w:id="1735470425">
          <w:marLeft w:val="0"/>
          <w:marRight w:val="0"/>
          <w:marTop w:val="180"/>
          <w:marBottom w:val="45"/>
          <w:divBdr>
            <w:top w:val="none" w:sz="0" w:space="0" w:color="auto"/>
            <w:left w:val="none" w:sz="0" w:space="0" w:color="auto"/>
            <w:bottom w:val="none" w:sz="0" w:space="0" w:color="auto"/>
            <w:right w:val="none" w:sz="0" w:space="0" w:color="auto"/>
          </w:divBdr>
        </w:div>
        <w:div w:id="921646405">
          <w:marLeft w:val="0"/>
          <w:marRight w:val="0"/>
          <w:marTop w:val="0"/>
          <w:marBottom w:val="0"/>
          <w:divBdr>
            <w:top w:val="none" w:sz="0" w:space="0" w:color="auto"/>
            <w:left w:val="none" w:sz="0" w:space="0" w:color="auto"/>
            <w:bottom w:val="none" w:sz="0" w:space="0" w:color="auto"/>
            <w:right w:val="none" w:sz="0" w:space="0" w:color="auto"/>
          </w:divBdr>
        </w:div>
        <w:div w:id="1219051569">
          <w:marLeft w:val="0"/>
          <w:marRight w:val="0"/>
          <w:marTop w:val="0"/>
          <w:marBottom w:val="0"/>
          <w:divBdr>
            <w:top w:val="none" w:sz="0" w:space="0" w:color="auto"/>
            <w:left w:val="none" w:sz="0" w:space="0" w:color="auto"/>
            <w:bottom w:val="none" w:sz="0" w:space="0" w:color="auto"/>
            <w:right w:val="none" w:sz="0" w:space="0" w:color="auto"/>
          </w:divBdr>
        </w:div>
        <w:div w:id="750391442">
          <w:marLeft w:val="0"/>
          <w:marRight w:val="0"/>
          <w:marTop w:val="0"/>
          <w:marBottom w:val="0"/>
          <w:divBdr>
            <w:top w:val="none" w:sz="0" w:space="0" w:color="auto"/>
            <w:left w:val="none" w:sz="0" w:space="0" w:color="auto"/>
            <w:bottom w:val="none" w:sz="0" w:space="0" w:color="auto"/>
            <w:right w:val="none" w:sz="0" w:space="0" w:color="auto"/>
          </w:divBdr>
        </w:div>
        <w:div w:id="495656048">
          <w:marLeft w:val="0"/>
          <w:marRight w:val="0"/>
          <w:marTop w:val="0"/>
          <w:marBottom w:val="0"/>
          <w:divBdr>
            <w:top w:val="none" w:sz="0" w:space="0" w:color="auto"/>
            <w:left w:val="none" w:sz="0" w:space="0" w:color="auto"/>
            <w:bottom w:val="none" w:sz="0" w:space="0" w:color="auto"/>
            <w:right w:val="none" w:sz="0" w:space="0" w:color="auto"/>
          </w:divBdr>
        </w:div>
        <w:div w:id="356081792">
          <w:marLeft w:val="0"/>
          <w:marRight w:val="0"/>
          <w:marTop w:val="0"/>
          <w:marBottom w:val="0"/>
          <w:divBdr>
            <w:top w:val="none" w:sz="0" w:space="0" w:color="auto"/>
            <w:left w:val="none" w:sz="0" w:space="0" w:color="auto"/>
            <w:bottom w:val="none" w:sz="0" w:space="0" w:color="auto"/>
            <w:right w:val="none" w:sz="0" w:space="0" w:color="auto"/>
          </w:divBdr>
        </w:div>
        <w:div w:id="415978095">
          <w:marLeft w:val="0"/>
          <w:marRight w:val="0"/>
          <w:marTop w:val="0"/>
          <w:marBottom w:val="0"/>
          <w:divBdr>
            <w:top w:val="none" w:sz="0" w:space="0" w:color="auto"/>
            <w:left w:val="none" w:sz="0" w:space="0" w:color="auto"/>
            <w:bottom w:val="none" w:sz="0" w:space="0" w:color="auto"/>
            <w:right w:val="none" w:sz="0" w:space="0" w:color="auto"/>
          </w:divBdr>
        </w:div>
        <w:div w:id="271519386">
          <w:marLeft w:val="0"/>
          <w:marRight w:val="0"/>
          <w:marTop w:val="0"/>
          <w:marBottom w:val="0"/>
          <w:divBdr>
            <w:top w:val="none" w:sz="0" w:space="0" w:color="auto"/>
            <w:left w:val="none" w:sz="0" w:space="0" w:color="auto"/>
            <w:bottom w:val="none" w:sz="0" w:space="0" w:color="auto"/>
            <w:right w:val="none" w:sz="0" w:space="0" w:color="auto"/>
          </w:divBdr>
        </w:div>
        <w:div w:id="1579755345">
          <w:marLeft w:val="0"/>
          <w:marRight w:val="0"/>
          <w:marTop w:val="0"/>
          <w:marBottom w:val="0"/>
          <w:divBdr>
            <w:top w:val="none" w:sz="0" w:space="0" w:color="auto"/>
            <w:left w:val="none" w:sz="0" w:space="0" w:color="auto"/>
            <w:bottom w:val="none" w:sz="0" w:space="0" w:color="auto"/>
            <w:right w:val="none" w:sz="0" w:space="0" w:color="auto"/>
          </w:divBdr>
        </w:div>
        <w:div w:id="1400637890">
          <w:marLeft w:val="0"/>
          <w:marRight w:val="0"/>
          <w:marTop w:val="0"/>
          <w:marBottom w:val="0"/>
          <w:divBdr>
            <w:top w:val="none" w:sz="0" w:space="0" w:color="auto"/>
            <w:left w:val="none" w:sz="0" w:space="0" w:color="auto"/>
            <w:bottom w:val="none" w:sz="0" w:space="0" w:color="auto"/>
            <w:right w:val="none" w:sz="0" w:space="0" w:color="auto"/>
          </w:divBdr>
        </w:div>
        <w:div w:id="331373867">
          <w:marLeft w:val="0"/>
          <w:marRight w:val="0"/>
          <w:marTop w:val="0"/>
          <w:marBottom w:val="0"/>
          <w:divBdr>
            <w:top w:val="none" w:sz="0" w:space="0" w:color="auto"/>
            <w:left w:val="none" w:sz="0" w:space="0" w:color="auto"/>
            <w:bottom w:val="none" w:sz="0" w:space="0" w:color="auto"/>
            <w:right w:val="none" w:sz="0" w:space="0" w:color="auto"/>
          </w:divBdr>
        </w:div>
        <w:div w:id="1396705869">
          <w:marLeft w:val="0"/>
          <w:marRight w:val="0"/>
          <w:marTop w:val="0"/>
          <w:marBottom w:val="0"/>
          <w:divBdr>
            <w:top w:val="none" w:sz="0" w:space="0" w:color="auto"/>
            <w:left w:val="none" w:sz="0" w:space="0" w:color="auto"/>
            <w:bottom w:val="none" w:sz="0" w:space="0" w:color="auto"/>
            <w:right w:val="none" w:sz="0" w:space="0" w:color="auto"/>
          </w:divBdr>
        </w:div>
        <w:div w:id="1786851730">
          <w:marLeft w:val="0"/>
          <w:marRight w:val="0"/>
          <w:marTop w:val="0"/>
          <w:marBottom w:val="0"/>
          <w:divBdr>
            <w:top w:val="none" w:sz="0" w:space="0" w:color="auto"/>
            <w:left w:val="none" w:sz="0" w:space="0" w:color="auto"/>
            <w:bottom w:val="none" w:sz="0" w:space="0" w:color="auto"/>
            <w:right w:val="none" w:sz="0" w:space="0" w:color="auto"/>
          </w:divBdr>
        </w:div>
        <w:div w:id="919406888">
          <w:marLeft w:val="0"/>
          <w:marRight w:val="0"/>
          <w:marTop w:val="0"/>
          <w:marBottom w:val="0"/>
          <w:divBdr>
            <w:top w:val="none" w:sz="0" w:space="0" w:color="auto"/>
            <w:left w:val="none" w:sz="0" w:space="0" w:color="auto"/>
            <w:bottom w:val="none" w:sz="0" w:space="0" w:color="auto"/>
            <w:right w:val="none" w:sz="0" w:space="0" w:color="auto"/>
          </w:divBdr>
        </w:div>
        <w:div w:id="891574203">
          <w:marLeft w:val="0"/>
          <w:marRight w:val="0"/>
          <w:marTop w:val="0"/>
          <w:marBottom w:val="0"/>
          <w:divBdr>
            <w:top w:val="none" w:sz="0" w:space="0" w:color="auto"/>
            <w:left w:val="none" w:sz="0" w:space="0" w:color="auto"/>
            <w:bottom w:val="none" w:sz="0" w:space="0" w:color="auto"/>
            <w:right w:val="none" w:sz="0" w:space="0" w:color="auto"/>
          </w:divBdr>
        </w:div>
        <w:div w:id="1061488931">
          <w:marLeft w:val="0"/>
          <w:marRight w:val="0"/>
          <w:marTop w:val="0"/>
          <w:marBottom w:val="0"/>
          <w:divBdr>
            <w:top w:val="none" w:sz="0" w:space="0" w:color="auto"/>
            <w:left w:val="none" w:sz="0" w:space="0" w:color="auto"/>
            <w:bottom w:val="none" w:sz="0" w:space="0" w:color="auto"/>
            <w:right w:val="none" w:sz="0" w:space="0" w:color="auto"/>
          </w:divBdr>
        </w:div>
        <w:div w:id="836766429">
          <w:marLeft w:val="0"/>
          <w:marRight w:val="0"/>
          <w:marTop w:val="0"/>
          <w:marBottom w:val="0"/>
          <w:divBdr>
            <w:top w:val="none" w:sz="0" w:space="0" w:color="auto"/>
            <w:left w:val="none" w:sz="0" w:space="0" w:color="auto"/>
            <w:bottom w:val="none" w:sz="0" w:space="0" w:color="auto"/>
            <w:right w:val="none" w:sz="0" w:space="0" w:color="auto"/>
          </w:divBdr>
        </w:div>
        <w:div w:id="1359890129">
          <w:marLeft w:val="0"/>
          <w:marRight w:val="0"/>
          <w:marTop w:val="0"/>
          <w:marBottom w:val="0"/>
          <w:divBdr>
            <w:top w:val="none" w:sz="0" w:space="0" w:color="auto"/>
            <w:left w:val="none" w:sz="0" w:space="0" w:color="auto"/>
            <w:bottom w:val="none" w:sz="0" w:space="0" w:color="auto"/>
            <w:right w:val="none" w:sz="0" w:space="0" w:color="auto"/>
          </w:divBdr>
        </w:div>
        <w:div w:id="1572037996">
          <w:marLeft w:val="0"/>
          <w:marRight w:val="0"/>
          <w:marTop w:val="0"/>
          <w:marBottom w:val="0"/>
          <w:divBdr>
            <w:top w:val="none" w:sz="0" w:space="0" w:color="auto"/>
            <w:left w:val="none" w:sz="0" w:space="0" w:color="auto"/>
            <w:bottom w:val="none" w:sz="0" w:space="0" w:color="auto"/>
            <w:right w:val="none" w:sz="0" w:space="0" w:color="auto"/>
          </w:divBdr>
        </w:div>
      </w:divsChild>
    </w:div>
    <w:div w:id="393700490">
      <w:bodyDiv w:val="1"/>
      <w:marLeft w:val="0"/>
      <w:marRight w:val="0"/>
      <w:marTop w:val="0"/>
      <w:marBottom w:val="0"/>
      <w:divBdr>
        <w:top w:val="none" w:sz="0" w:space="0" w:color="auto"/>
        <w:left w:val="none" w:sz="0" w:space="0" w:color="auto"/>
        <w:bottom w:val="none" w:sz="0" w:space="0" w:color="auto"/>
        <w:right w:val="none" w:sz="0" w:space="0" w:color="auto"/>
      </w:divBdr>
    </w:div>
    <w:div w:id="401099045">
      <w:bodyDiv w:val="1"/>
      <w:marLeft w:val="0"/>
      <w:marRight w:val="0"/>
      <w:marTop w:val="0"/>
      <w:marBottom w:val="0"/>
      <w:divBdr>
        <w:top w:val="none" w:sz="0" w:space="0" w:color="auto"/>
        <w:left w:val="none" w:sz="0" w:space="0" w:color="auto"/>
        <w:bottom w:val="none" w:sz="0" w:space="0" w:color="auto"/>
        <w:right w:val="none" w:sz="0" w:space="0" w:color="auto"/>
      </w:divBdr>
    </w:div>
    <w:div w:id="403643289">
      <w:bodyDiv w:val="1"/>
      <w:marLeft w:val="0"/>
      <w:marRight w:val="0"/>
      <w:marTop w:val="0"/>
      <w:marBottom w:val="0"/>
      <w:divBdr>
        <w:top w:val="none" w:sz="0" w:space="0" w:color="auto"/>
        <w:left w:val="none" w:sz="0" w:space="0" w:color="auto"/>
        <w:bottom w:val="none" w:sz="0" w:space="0" w:color="auto"/>
        <w:right w:val="none" w:sz="0" w:space="0" w:color="auto"/>
      </w:divBdr>
      <w:divsChild>
        <w:div w:id="1024670127">
          <w:marLeft w:val="0"/>
          <w:marRight w:val="0"/>
          <w:marTop w:val="180"/>
          <w:marBottom w:val="45"/>
          <w:divBdr>
            <w:top w:val="none" w:sz="0" w:space="0" w:color="auto"/>
            <w:left w:val="none" w:sz="0" w:space="0" w:color="auto"/>
            <w:bottom w:val="none" w:sz="0" w:space="0" w:color="auto"/>
            <w:right w:val="none" w:sz="0" w:space="0" w:color="auto"/>
          </w:divBdr>
        </w:div>
        <w:div w:id="42603989">
          <w:marLeft w:val="0"/>
          <w:marRight w:val="0"/>
          <w:marTop w:val="180"/>
          <w:marBottom w:val="45"/>
          <w:divBdr>
            <w:top w:val="none" w:sz="0" w:space="0" w:color="auto"/>
            <w:left w:val="none" w:sz="0" w:space="0" w:color="auto"/>
            <w:bottom w:val="none" w:sz="0" w:space="0" w:color="auto"/>
            <w:right w:val="none" w:sz="0" w:space="0" w:color="auto"/>
          </w:divBdr>
        </w:div>
        <w:div w:id="1966891269">
          <w:marLeft w:val="0"/>
          <w:marRight w:val="0"/>
          <w:marTop w:val="0"/>
          <w:marBottom w:val="0"/>
          <w:divBdr>
            <w:top w:val="none" w:sz="0" w:space="0" w:color="auto"/>
            <w:left w:val="none" w:sz="0" w:space="0" w:color="auto"/>
            <w:bottom w:val="none" w:sz="0" w:space="0" w:color="auto"/>
            <w:right w:val="none" w:sz="0" w:space="0" w:color="auto"/>
          </w:divBdr>
        </w:div>
        <w:div w:id="465903141">
          <w:marLeft w:val="0"/>
          <w:marRight w:val="0"/>
          <w:marTop w:val="0"/>
          <w:marBottom w:val="0"/>
          <w:divBdr>
            <w:top w:val="none" w:sz="0" w:space="0" w:color="auto"/>
            <w:left w:val="none" w:sz="0" w:space="0" w:color="auto"/>
            <w:bottom w:val="none" w:sz="0" w:space="0" w:color="auto"/>
            <w:right w:val="none" w:sz="0" w:space="0" w:color="auto"/>
          </w:divBdr>
          <w:divsChild>
            <w:div w:id="322247699">
              <w:marLeft w:val="0"/>
              <w:marRight w:val="0"/>
              <w:marTop w:val="0"/>
              <w:marBottom w:val="0"/>
              <w:divBdr>
                <w:top w:val="none" w:sz="0" w:space="0" w:color="auto"/>
                <w:left w:val="none" w:sz="0" w:space="0" w:color="auto"/>
                <w:bottom w:val="none" w:sz="0" w:space="0" w:color="auto"/>
                <w:right w:val="none" w:sz="0" w:space="0" w:color="auto"/>
              </w:divBdr>
            </w:div>
          </w:divsChild>
        </w:div>
        <w:div w:id="87628936">
          <w:marLeft w:val="0"/>
          <w:marRight w:val="0"/>
          <w:marTop w:val="0"/>
          <w:marBottom w:val="0"/>
          <w:divBdr>
            <w:top w:val="none" w:sz="0" w:space="0" w:color="auto"/>
            <w:left w:val="none" w:sz="0" w:space="0" w:color="auto"/>
            <w:bottom w:val="none" w:sz="0" w:space="0" w:color="auto"/>
            <w:right w:val="none" w:sz="0" w:space="0" w:color="auto"/>
          </w:divBdr>
        </w:div>
        <w:div w:id="351028754">
          <w:marLeft w:val="0"/>
          <w:marRight w:val="0"/>
          <w:marTop w:val="0"/>
          <w:marBottom w:val="0"/>
          <w:divBdr>
            <w:top w:val="none" w:sz="0" w:space="0" w:color="auto"/>
            <w:left w:val="none" w:sz="0" w:space="0" w:color="auto"/>
            <w:bottom w:val="none" w:sz="0" w:space="0" w:color="auto"/>
            <w:right w:val="none" w:sz="0" w:space="0" w:color="auto"/>
          </w:divBdr>
        </w:div>
        <w:div w:id="1094781558">
          <w:marLeft w:val="0"/>
          <w:marRight w:val="0"/>
          <w:marTop w:val="0"/>
          <w:marBottom w:val="0"/>
          <w:divBdr>
            <w:top w:val="none" w:sz="0" w:space="0" w:color="auto"/>
            <w:left w:val="none" w:sz="0" w:space="0" w:color="auto"/>
            <w:bottom w:val="none" w:sz="0" w:space="0" w:color="auto"/>
            <w:right w:val="none" w:sz="0" w:space="0" w:color="auto"/>
          </w:divBdr>
        </w:div>
        <w:div w:id="1800219887">
          <w:marLeft w:val="0"/>
          <w:marRight w:val="0"/>
          <w:marTop w:val="0"/>
          <w:marBottom w:val="0"/>
          <w:divBdr>
            <w:top w:val="none" w:sz="0" w:space="0" w:color="auto"/>
            <w:left w:val="none" w:sz="0" w:space="0" w:color="auto"/>
            <w:bottom w:val="none" w:sz="0" w:space="0" w:color="auto"/>
            <w:right w:val="none" w:sz="0" w:space="0" w:color="auto"/>
          </w:divBdr>
        </w:div>
        <w:div w:id="1890412435">
          <w:marLeft w:val="0"/>
          <w:marRight w:val="0"/>
          <w:marTop w:val="180"/>
          <w:marBottom w:val="45"/>
          <w:divBdr>
            <w:top w:val="none" w:sz="0" w:space="0" w:color="auto"/>
            <w:left w:val="none" w:sz="0" w:space="0" w:color="auto"/>
            <w:bottom w:val="none" w:sz="0" w:space="0" w:color="auto"/>
            <w:right w:val="none" w:sz="0" w:space="0" w:color="auto"/>
          </w:divBdr>
        </w:div>
        <w:div w:id="419060486">
          <w:marLeft w:val="0"/>
          <w:marRight w:val="0"/>
          <w:marTop w:val="0"/>
          <w:marBottom w:val="0"/>
          <w:divBdr>
            <w:top w:val="none" w:sz="0" w:space="0" w:color="auto"/>
            <w:left w:val="none" w:sz="0" w:space="0" w:color="auto"/>
            <w:bottom w:val="none" w:sz="0" w:space="0" w:color="auto"/>
            <w:right w:val="none" w:sz="0" w:space="0" w:color="auto"/>
          </w:divBdr>
        </w:div>
        <w:div w:id="372005937">
          <w:marLeft w:val="0"/>
          <w:marRight w:val="0"/>
          <w:marTop w:val="180"/>
          <w:marBottom w:val="45"/>
          <w:divBdr>
            <w:top w:val="none" w:sz="0" w:space="0" w:color="auto"/>
            <w:left w:val="none" w:sz="0" w:space="0" w:color="auto"/>
            <w:bottom w:val="none" w:sz="0" w:space="0" w:color="auto"/>
            <w:right w:val="none" w:sz="0" w:space="0" w:color="auto"/>
          </w:divBdr>
        </w:div>
        <w:div w:id="1708674089">
          <w:marLeft w:val="0"/>
          <w:marRight w:val="0"/>
          <w:marTop w:val="180"/>
          <w:marBottom w:val="45"/>
          <w:divBdr>
            <w:top w:val="none" w:sz="0" w:space="0" w:color="auto"/>
            <w:left w:val="none" w:sz="0" w:space="0" w:color="auto"/>
            <w:bottom w:val="none" w:sz="0" w:space="0" w:color="auto"/>
            <w:right w:val="none" w:sz="0" w:space="0" w:color="auto"/>
          </w:divBdr>
        </w:div>
        <w:div w:id="1586111219">
          <w:marLeft w:val="0"/>
          <w:marRight w:val="0"/>
          <w:marTop w:val="0"/>
          <w:marBottom w:val="0"/>
          <w:divBdr>
            <w:top w:val="none" w:sz="0" w:space="0" w:color="auto"/>
            <w:left w:val="none" w:sz="0" w:space="0" w:color="auto"/>
            <w:bottom w:val="none" w:sz="0" w:space="0" w:color="auto"/>
            <w:right w:val="none" w:sz="0" w:space="0" w:color="auto"/>
          </w:divBdr>
        </w:div>
        <w:div w:id="1923946685">
          <w:marLeft w:val="0"/>
          <w:marRight w:val="0"/>
          <w:marTop w:val="0"/>
          <w:marBottom w:val="0"/>
          <w:divBdr>
            <w:top w:val="none" w:sz="0" w:space="0" w:color="auto"/>
            <w:left w:val="none" w:sz="0" w:space="0" w:color="auto"/>
            <w:bottom w:val="none" w:sz="0" w:space="0" w:color="auto"/>
            <w:right w:val="none" w:sz="0" w:space="0" w:color="auto"/>
          </w:divBdr>
        </w:div>
        <w:div w:id="284235280">
          <w:marLeft w:val="0"/>
          <w:marRight w:val="0"/>
          <w:marTop w:val="0"/>
          <w:marBottom w:val="0"/>
          <w:divBdr>
            <w:top w:val="none" w:sz="0" w:space="0" w:color="auto"/>
            <w:left w:val="none" w:sz="0" w:space="0" w:color="auto"/>
            <w:bottom w:val="none" w:sz="0" w:space="0" w:color="auto"/>
            <w:right w:val="none" w:sz="0" w:space="0" w:color="auto"/>
          </w:divBdr>
        </w:div>
        <w:div w:id="190150920">
          <w:marLeft w:val="0"/>
          <w:marRight w:val="0"/>
          <w:marTop w:val="0"/>
          <w:marBottom w:val="0"/>
          <w:divBdr>
            <w:top w:val="none" w:sz="0" w:space="0" w:color="auto"/>
            <w:left w:val="none" w:sz="0" w:space="0" w:color="auto"/>
            <w:bottom w:val="none" w:sz="0" w:space="0" w:color="auto"/>
            <w:right w:val="none" w:sz="0" w:space="0" w:color="auto"/>
          </w:divBdr>
        </w:div>
        <w:div w:id="1396901998">
          <w:marLeft w:val="0"/>
          <w:marRight w:val="0"/>
          <w:marTop w:val="0"/>
          <w:marBottom w:val="0"/>
          <w:divBdr>
            <w:top w:val="none" w:sz="0" w:space="0" w:color="auto"/>
            <w:left w:val="none" w:sz="0" w:space="0" w:color="auto"/>
            <w:bottom w:val="none" w:sz="0" w:space="0" w:color="auto"/>
            <w:right w:val="none" w:sz="0" w:space="0" w:color="auto"/>
          </w:divBdr>
        </w:div>
        <w:div w:id="456531449">
          <w:marLeft w:val="0"/>
          <w:marRight w:val="0"/>
          <w:marTop w:val="0"/>
          <w:marBottom w:val="0"/>
          <w:divBdr>
            <w:top w:val="none" w:sz="0" w:space="0" w:color="auto"/>
            <w:left w:val="none" w:sz="0" w:space="0" w:color="auto"/>
            <w:bottom w:val="none" w:sz="0" w:space="0" w:color="auto"/>
            <w:right w:val="none" w:sz="0" w:space="0" w:color="auto"/>
          </w:divBdr>
        </w:div>
        <w:div w:id="1612591684">
          <w:marLeft w:val="0"/>
          <w:marRight w:val="0"/>
          <w:marTop w:val="0"/>
          <w:marBottom w:val="0"/>
          <w:divBdr>
            <w:top w:val="none" w:sz="0" w:space="0" w:color="auto"/>
            <w:left w:val="none" w:sz="0" w:space="0" w:color="auto"/>
            <w:bottom w:val="none" w:sz="0" w:space="0" w:color="auto"/>
            <w:right w:val="none" w:sz="0" w:space="0" w:color="auto"/>
          </w:divBdr>
        </w:div>
        <w:div w:id="275212582">
          <w:marLeft w:val="0"/>
          <w:marRight w:val="0"/>
          <w:marTop w:val="0"/>
          <w:marBottom w:val="0"/>
          <w:divBdr>
            <w:top w:val="none" w:sz="0" w:space="0" w:color="auto"/>
            <w:left w:val="none" w:sz="0" w:space="0" w:color="auto"/>
            <w:bottom w:val="none" w:sz="0" w:space="0" w:color="auto"/>
            <w:right w:val="none" w:sz="0" w:space="0" w:color="auto"/>
          </w:divBdr>
        </w:div>
        <w:div w:id="1895505017">
          <w:marLeft w:val="0"/>
          <w:marRight w:val="0"/>
          <w:marTop w:val="0"/>
          <w:marBottom w:val="0"/>
          <w:divBdr>
            <w:top w:val="none" w:sz="0" w:space="0" w:color="auto"/>
            <w:left w:val="none" w:sz="0" w:space="0" w:color="auto"/>
            <w:bottom w:val="none" w:sz="0" w:space="0" w:color="auto"/>
            <w:right w:val="none" w:sz="0" w:space="0" w:color="auto"/>
          </w:divBdr>
        </w:div>
        <w:div w:id="742875951">
          <w:marLeft w:val="0"/>
          <w:marRight w:val="0"/>
          <w:marTop w:val="0"/>
          <w:marBottom w:val="0"/>
          <w:divBdr>
            <w:top w:val="none" w:sz="0" w:space="0" w:color="auto"/>
            <w:left w:val="none" w:sz="0" w:space="0" w:color="auto"/>
            <w:bottom w:val="none" w:sz="0" w:space="0" w:color="auto"/>
            <w:right w:val="none" w:sz="0" w:space="0" w:color="auto"/>
          </w:divBdr>
        </w:div>
      </w:divsChild>
    </w:div>
    <w:div w:id="443380465">
      <w:bodyDiv w:val="1"/>
      <w:marLeft w:val="0"/>
      <w:marRight w:val="0"/>
      <w:marTop w:val="0"/>
      <w:marBottom w:val="0"/>
      <w:divBdr>
        <w:top w:val="none" w:sz="0" w:space="0" w:color="auto"/>
        <w:left w:val="none" w:sz="0" w:space="0" w:color="auto"/>
        <w:bottom w:val="none" w:sz="0" w:space="0" w:color="auto"/>
        <w:right w:val="none" w:sz="0" w:space="0" w:color="auto"/>
      </w:divBdr>
      <w:divsChild>
        <w:div w:id="224416712">
          <w:marLeft w:val="0"/>
          <w:marRight w:val="0"/>
          <w:marTop w:val="180"/>
          <w:marBottom w:val="45"/>
          <w:divBdr>
            <w:top w:val="none" w:sz="0" w:space="0" w:color="auto"/>
            <w:left w:val="none" w:sz="0" w:space="0" w:color="auto"/>
            <w:bottom w:val="none" w:sz="0" w:space="0" w:color="auto"/>
            <w:right w:val="none" w:sz="0" w:space="0" w:color="auto"/>
          </w:divBdr>
        </w:div>
        <w:div w:id="782924258">
          <w:marLeft w:val="0"/>
          <w:marRight w:val="0"/>
          <w:marTop w:val="0"/>
          <w:marBottom w:val="0"/>
          <w:divBdr>
            <w:top w:val="none" w:sz="0" w:space="0" w:color="auto"/>
            <w:left w:val="none" w:sz="0" w:space="0" w:color="auto"/>
            <w:bottom w:val="none" w:sz="0" w:space="0" w:color="auto"/>
            <w:right w:val="none" w:sz="0" w:space="0" w:color="auto"/>
          </w:divBdr>
        </w:div>
        <w:div w:id="2081905959">
          <w:marLeft w:val="0"/>
          <w:marRight w:val="0"/>
          <w:marTop w:val="180"/>
          <w:marBottom w:val="45"/>
          <w:divBdr>
            <w:top w:val="none" w:sz="0" w:space="0" w:color="auto"/>
            <w:left w:val="none" w:sz="0" w:space="0" w:color="auto"/>
            <w:bottom w:val="none" w:sz="0" w:space="0" w:color="auto"/>
            <w:right w:val="none" w:sz="0" w:space="0" w:color="auto"/>
          </w:divBdr>
        </w:div>
        <w:div w:id="1334264271">
          <w:marLeft w:val="0"/>
          <w:marRight w:val="0"/>
          <w:marTop w:val="0"/>
          <w:marBottom w:val="0"/>
          <w:divBdr>
            <w:top w:val="none" w:sz="0" w:space="0" w:color="auto"/>
            <w:left w:val="none" w:sz="0" w:space="0" w:color="auto"/>
            <w:bottom w:val="none" w:sz="0" w:space="0" w:color="auto"/>
            <w:right w:val="none" w:sz="0" w:space="0" w:color="auto"/>
          </w:divBdr>
        </w:div>
        <w:div w:id="1048335868">
          <w:marLeft w:val="0"/>
          <w:marRight w:val="0"/>
          <w:marTop w:val="0"/>
          <w:marBottom w:val="0"/>
          <w:divBdr>
            <w:top w:val="none" w:sz="0" w:space="0" w:color="auto"/>
            <w:left w:val="none" w:sz="0" w:space="0" w:color="auto"/>
            <w:bottom w:val="none" w:sz="0" w:space="0" w:color="auto"/>
            <w:right w:val="none" w:sz="0" w:space="0" w:color="auto"/>
          </w:divBdr>
        </w:div>
        <w:div w:id="1039280745">
          <w:marLeft w:val="0"/>
          <w:marRight w:val="0"/>
          <w:marTop w:val="0"/>
          <w:marBottom w:val="0"/>
          <w:divBdr>
            <w:top w:val="none" w:sz="0" w:space="0" w:color="auto"/>
            <w:left w:val="none" w:sz="0" w:space="0" w:color="auto"/>
            <w:bottom w:val="none" w:sz="0" w:space="0" w:color="auto"/>
            <w:right w:val="none" w:sz="0" w:space="0" w:color="auto"/>
          </w:divBdr>
          <w:divsChild>
            <w:div w:id="1317108563">
              <w:marLeft w:val="0"/>
              <w:marRight w:val="0"/>
              <w:marTop w:val="180"/>
              <w:marBottom w:val="45"/>
              <w:divBdr>
                <w:top w:val="none" w:sz="0" w:space="0" w:color="auto"/>
                <w:left w:val="none" w:sz="0" w:space="0" w:color="auto"/>
                <w:bottom w:val="none" w:sz="0" w:space="0" w:color="auto"/>
                <w:right w:val="none" w:sz="0" w:space="0" w:color="auto"/>
              </w:divBdr>
            </w:div>
            <w:div w:id="338697780">
              <w:marLeft w:val="0"/>
              <w:marRight w:val="0"/>
              <w:marTop w:val="0"/>
              <w:marBottom w:val="0"/>
              <w:divBdr>
                <w:top w:val="none" w:sz="0" w:space="0" w:color="auto"/>
                <w:left w:val="none" w:sz="0" w:space="0" w:color="auto"/>
                <w:bottom w:val="none" w:sz="0" w:space="0" w:color="auto"/>
                <w:right w:val="none" w:sz="0" w:space="0" w:color="auto"/>
              </w:divBdr>
              <w:divsChild>
                <w:div w:id="1096636427">
                  <w:marLeft w:val="0"/>
                  <w:marRight w:val="0"/>
                  <w:marTop w:val="0"/>
                  <w:marBottom w:val="0"/>
                  <w:divBdr>
                    <w:top w:val="none" w:sz="0" w:space="0" w:color="auto"/>
                    <w:left w:val="none" w:sz="0" w:space="0" w:color="auto"/>
                    <w:bottom w:val="none" w:sz="0" w:space="0" w:color="auto"/>
                    <w:right w:val="none" w:sz="0" w:space="0" w:color="auto"/>
                  </w:divBdr>
                </w:div>
                <w:div w:id="841352903">
                  <w:marLeft w:val="0"/>
                  <w:marRight w:val="0"/>
                  <w:marTop w:val="0"/>
                  <w:marBottom w:val="0"/>
                  <w:divBdr>
                    <w:top w:val="none" w:sz="0" w:space="0" w:color="auto"/>
                    <w:left w:val="none" w:sz="0" w:space="0" w:color="auto"/>
                    <w:bottom w:val="none" w:sz="0" w:space="0" w:color="auto"/>
                    <w:right w:val="none" w:sz="0" w:space="0" w:color="auto"/>
                  </w:divBdr>
                </w:div>
                <w:div w:id="1116290613">
                  <w:marLeft w:val="0"/>
                  <w:marRight w:val="0"/>
                  <w:marTop w:val="0"/>
                  <w:marBottom w:val="0"/>
                  <w:divBdr>
                    <w:top w:val="none" w:sz="0" w:space="0" w:color="auto"/>
                    <w:left w:val="none" w:sz="0" w:space="0" w:color="auto"/>
                    <w:bottom w:val="none" w:sz="0" w:space="0" w:color="auto"/>
                    <w:right w:val="none" w:sz="0" w:space="0" w:color="auto"/>
                  </w:divBdr>
                </w:div>
                <w:div w:id="607591430">
                  <w:marLeft w:val="0"/>
                  <w:marRight w:val="0"/>
                  <w:marTop w:val="0"/>
                  <w:marBottom w:val="0"/>
                  <w:divBdr>
                    <w:top w:val="none" w:sz="0" w:space="0" w:color="auto"/>
                    <w:left w:val="none" w:sz="0" w:space="0" w:color="auto"/>
                    <w:bottom w:val="none" w:sz="0" w:space="0" w:color="auto"/>
                    <w:right w:val="none" w:sz="0" w:space="0" w:color="auto"/>
                  </w:divBdr>
                </w:div>
                <w:div w:id="1348143901">
                  <w:marLeft w:val="0"/>
                  <w:marRight w:val="0"/>
                  <w:marTop w:val="0"/>
                  <w:marBottom w:val="0"/>
                  <w:divBdr>
                    <w:top w:val="none" w:sz="0" w:space="0" w:color="auto"/>
                    <w:left w:val="none" w:sz="0" w:space="0" w:color="auto"/>
                    <w:bottom w:val="none" w:sz="0" w:space="0" w:color="auto"/>
                    <w:right w:val="none" w:sz="0" w:space="0" w:color="auto"/>
                  </w:divBdr>
                </w:div>
                <w:div w:id="1981306236">
                  <w:marLeft w:val="0"/>
                  <w:marRight w:val="0"/>
                  <w:marTop w:val="0"/>
                  <w:marBottom w:val="0"/>
                  <w:divBdr>
                    <w:top w:val="none" w:sz="0" w:space="0" w:color="auto"/>
                    <w:left w:val="none" w:sz="0" w:space="0" w:color="auto"/>
                    <w:bottom w:val="none" w:sz="0" w:space="0" w:color="auto"/>
                    <w:right w:val="none" w:sz="0" w:space="0" w:color="auto"/>
                  </w:divBdr>
                </w:div>
                <w:div w:id="107048390">
                  <w:marLeft w:val="0"/>
                  <w:marRight w:val="0"/>
                  <w:marTop w:val="0"/>
                  <w:marBottom w:val="0"/>
                  <w:divBdr>
                    <w:top w:val="none" w:sz="0" w:space="0" w:color="auto"/>
                    <w:left w:val="none" w:sz="0" w:space="0" w:color="auto"/>
                    <w:bottom w:val="none" w:sz="0" w:space="0" w:color="auto"/>
                    <w:right w:val="none" w:sz="0" w:space="0" w:color="auto"/>
                  </w:divBdr>
                </w:div>
                <w:div w:id="573317431">
                  <w:marLeft w:val="0"/>
                  <w:marRight w:val="0"/>
                  <w:marTop w:val="0"/>
                  <w:marBottom w:val="0"/>
                  <w:divBdr>
                    <w:top w:val="none" w:sz="0" w:space="0" w:color="auto"/>
                    <w:left w:val="none" w:sz="0" w:space="0" w:color="auto"/>
                    <w:bottom w:val="none" w:sz="0" w:space="0" w:color="auto"/>
                    <w:right w:val="none" w:sz="0" w:space="0" w:color="auto"/>
                  </w:divBdr>
                </w:div>
                <w:div w:id="1133673571">
                  <w:marLeft w:val="0"/>
                  <w:marRight w:val="0"/>
                  <w:marTop w:val="0"/>
                  <w:marBottom w:val="0"/>
                  <w:divBdr>
                    <w:top w:val="none" w:sz="0" w:space="0" w:color="auto"/>
                    <w:left w:val="none" w:sz="0" w:space="0" w:color="auto"/>
                    <w:bottom w:val="none" w:sz="0" w:space="0" w:color="auto"/>
                    <w:right w:val="none" w:sz="0" w:space="0" w:color="auto"/>
                  </w:divBdr>
                </w:div>
                <w:div w:id="454059495">
                  <w:marLeft w:val="0"/>
                  <w:marRight w:val="0"/>
                  <w:marTop w:val="0"/>
                  <w:marBottom w:val="0"/>
                  <w:divBdr>
                    <w:top w:val="none" w:sz="0" w:space="0" w:color="auto"/>
                    <w:left w:val="none" w:sz="0" w:space="0" w:color="auto"/>
                    <w:bottom w:val="none" w:sz="0" w:space="0" w:color="auto"/>
                    <w:right w:val="none" w:sz="0" w:space="0" w:color="auto"/>
                  </w:divBdr>
                </w:div>
                <w:div w:id="2058965780">
                  <w:marLeft w:val="0"/>
                  <w:marRight w:val="0"/>
                  <w:marTop w:val="0"/>
                  <w:marBottom w:val="0"/>
                  <w:divBdr>
                    <w:top w:val="none" w:sz="0" w:space="0" w:color="auto"/>
                    <w:left w:val="none" w:sz="0" w:space="0" w:color="auto"/>
                    <w:bottom w:val="none" w:sz="0" w:space="0" w:color="auto"/>
                    <w:right w:val="none" w:sz="0" w:space="0" w:color="auto"/>
                  </w:divBdr>
                </w:div>
                <w:div w:id="1182158641">
                  <w:marLeft w:val="0"/>
                  <w:marRight w:val="0"/>
                  <w:marTop w:val="0"/>
                  <w:marBottom w:val="0"/>
                  <w:divBdr>
                    <w:top w:val="none" w:sz="0" w:space="0" w:color="auto"/>
                    <w:left w:val="none" w:sz="0" w:space="0" w:color="auto"/>
                    <w:bottom w:val="none" w:sz="0" w:space="0" w:color="auto"/>
                    <w:right w:val="none" w:sz="0" w:space="0" w:color="auto"/>
                  </w:divBdr>
                </w:div>
                <w:div w:id="1494711710">
                  <w:marLeft w:val="0"/>
                  <w:marRight w:val="0"/>
                  <w:marTop w:val="0"/>
                  <w:marBottom w:val="0"/>
                  <w:divBdr>
                    <w:top w:val="none" w:sz="0" w:space="0" w:color="auto"/>
                    <w:left w:val="none" w:sz="0" w:space="0" w:color="auto"/>
                    <w:bottom w:val="none" w:sz="0" w:space="0" w:color="auto"/>
                    <w:right w:val="none" w:sz="0" w:space="0" w:color="auto"/>
                  </w:divBdr>
                </w:div>
                <w:div w:id="1376545403">
                  <w:marLeft w:val="0"/>
                  <w:marRight w:val="0"/>
                  <w:marTop w:val="0"/>
                  <w:marBottom w:val="0"/>
                  <w:divBdr>
                    <w:top w:val="none" w:sz="0" w:space="0" w:color="auto"/>
                    <w:left w:val="none" w:sz="0" w:space="0" w:color="auto"/>
                    <w:bottom w:val="none" w:sz="0" w:space="0" w:color="auto"/>
                    <w:right w:val="none" w:sz="0" w:space="0" w:color="auto"/>
                  </w:divBdr>
                </w:div>
                <w:div w:id="1774206843">
                  <w:marLeft w:val="0"/>
                  <w:marRight w:val="0"/>
                  <w:marTop w:val="0"/>
                  <w:marBottom w:val="0"/>
                  <w:divBdr>
                    <w:top w:val="none" w:sz="0" w:space="0" w:color="auto"/>
                    <w:left w:val="none" w:sz="0" w:space="0" w:color="auto"/>
                    <w:bottom w:val="none" w:sz="0" w:space="0" w:color="auto"/>
                    <w:right w:val="none" w:sz="0" w:space="0" w:color="auto"/>
                  </w:divBdr>
                </w:div>
                <w:div w:id="1998144913">
                  <w:marLeft w:val="0"/>
                  <w:marRight w:val="0"/>
                  <w:marTop w:val="0"/>
                  <w:marBottom w:val="0"/>
                  <w:divBdr>
                    <w:top w:val="none" w:sz="0" w:space="0" w:color="auto"/>
                    <w:left w:val="none" w:sz="0" w:space="0" w:color="auto"/>
                    <w:bottom w:val="none" w:sz="0" w:space="0" w:color="auto"/>
                    <w:right w:val="none" w:sz="0" w:space="0" w:color="auto"/>
                  </w:divBdr>
                </w:div>
                <w:div w:id="1643119248">
                  <w:marLeft w:val="0"/>
                  <w:marRight w:val="0"/>
                  <w:marTop w:val="0"/>
                  <w:marBottom w:val="0"/>
                  <w:divBdr>
                    <w:top w:val="none" w:sz="0" w:space="0" w:color="auto"/>
                    <w:left w:val="none" w:sz="0" w:space="0" w:color="auto"/>
                    <w:bottom w:val="none" w:sz="0" w:space="0" w:color="auto"/>
                    <w:right w:val="none" w:sz="0" w:space="0" w:color="auto"/>
                  </w:divBdr>
                </w:div>
                <w:div w:id="5372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914">
          <w:marLeft w:val="0"/>
          <w:marRight w:val="0"/>
          <w:marTop w:val="0"/>
          <w:marBottom w:val="0"/>
          <w:divBdr>
            <w:top w:val="none" w:sz="0" w:space="0" w:color="auto"/>
            <w:left w:val="none" w:sz="0" w:space="0" w:color="auto"/>
            <w:bottom w:val="none" w:sz="0" w:space="0" w:color="auto"/>
            <w:right w:val="none" w:sz="0" w:space="0" w:color="auto"/>
          </w:divBdr>
        </w:div>
        <w:div w:id="176577961">
          <w:marLeft w:val="0"/>
          <w:marRight w:val="0"/>
          <w:marTop w:val="180"/>
          <w:marBottom w:val="45"/>
          <w:divBdr>
            <w:top w:val="none" w:sz="0" w:space="0" w:color="auto"/>
            <w:left w:val="none" w:sz="0" w:space="0" w:color="auto"/>
            <w:bottom w:val="none" w:sz="0" w:space="0" w:color="auto"/>
            <w:right w:val="none" w:sz="0" w:space="0" w:color="auto"/>
          </w:divBdr>
        </w:div>
        <w:div w:id="1168709814">
          <w:marLeft w:val="0"/>
          <w:marRight w:val="0"/>
          <w:marTop w:val="0"/>
          <w:marBottom w:val="0"/>
          <w:divBdr>
            <w:top w:val="none" w:sz="0" w:space="0" w:color="auto"/>
            <w:left w:val="none" w:sz="0" w:space="0" w:color="auto"/>
            <w:bottom w:val="none" w:sz="0" w:space="0" w:color="auto"/>
            <w:right w:val="none" w:sz="0" w:space="0" w:color="auto"/>
          </w:divBdr>
        </w:div>
        <w:div w:id="151483718">
          <w:marLeft w:val="0"/>
          <w:marRight w:val="0"/>
          <w:marTop w:val="180"/>
          <w:marBottom w:val="45"/>
          <w:divBdr>
            <w:top w:val="none" w:sz="0" w:space="0" w:color="auto"/>
            <w:left w:val="none" w:sz="0" w:space="0" w:color="auto"/>
            <w:bottom w:val="none" w:sz="0" w:space="0" w:color="auto"/>
            <w:right w:val="none" w:sz="0" w:space="0" w:color="auto"/>
          </w:divBdr>
        </w:div>
        <w:div w:id="932661503">
          <w:marLeft w:val="0"/>
          <w:marRight w:val="0"/>
          <w:marTop w:val="180"/>
          <w:marBottom w:val="45"/>
          <w:divBdr>
            <w:top w:val="none" w:sz="0" w:space="0" w:color="auto"/>
            <w:left w:val="none" w:sz="0" w:space="0" w:color="auto"/>
            <w:bottom w:val="none" w:sz="0" w:space="0" w:color="auto"/>
            <w:right w:val="none" w:sz="0" w:space="0" w:color="auto"/>
          </w:divBdr>
        </w:div>
        <w:div w:id="104741002">
          <w:marLeft w:val="0"/>
          <w:marRight w:val="0"/>
          <w:marTop w:val="0"/>
          <w:marBottom w:val="0"/>
          <w:divBdr>
            <w:top w:val="none" w:sz="0" w:space="0" w:color="auto"/>
            <w:left w:val="none" w:sz="0" w:space="0" w:color="auto"/>
            <w:bottom w:val="none" w:sz="0" w:space="0" w:color="auto"/>
            <w:right w:val="none" w:sz="0" w:space="0" w:color="auto"/>
          </w:divBdr>
        </w:div>
        <w:div w:id="2091391245">
          <w:marLeft w:val="0"/>
          <w:marRight w:val="0"/>
          <w:marTop w:val="0"/>
          <w:marBottom w:val="0"/>
          <w:divBdr>
            <w:top w:val="none" w:sz="0" w:space="0" w:color="auto"/>
            <w:left w:val="none" w:sz="0" w:space="0" w:color="auto"/>
            <w:bottom w:val="none" w:sz="0" w:space="0" w:color="auto"/>
            <w:right w:val="none" w:sz="0" w:space="0" w:color="auto"/>
          </w:divBdr>
        </w:div>
        <w:div w:id="141972886">
          <w:marLeft w:val="0"/>
          <w:marRight w:val="0"/>
          <w:marTop w:val="0"/>
          <w:marBottom w:val="0"/>
          <w:divBdr>
            <w:top w:val="none" w:sz="0" w:space="0" w:color="auto"/>
            <w:left w:val="none" w:sz="0" w:space="0" w:color="auto"/>
            <w:bottom w:val="none" w:sz="0" w:space="0" w:color="auto"/>
            <w:right w:val="none" w:sz="0" w:space="0" w:color="auto"/>
          </w:divBdr>
        </w:div>
        <w:div w:id="374082126">
          <w:marLeft w:val="0"/>
          <w:marRight w:val="0"/>
          <w:marTop w:val="0"/>
          <w:marBottom w:val="0"/>
          <w:divBdr>
            <w:top w:val="none" w:sz="0" w:space="0" w:color="auto"/>
            <w:left w:val="none" w:sz="0" w:space="0" w:color="auto"/>
            <w:bottom w:val="none" w:sz="0" w:space="0" w:color="auto"/>
            <w:right w:val="none" w:sz="0" w:space="0" w:color="auto"/>
          </w:divBdr>
        </w:div>
        <w:div w:id="1602638530">
          <w:marLeft w:val="0"/>
          <w:marRight w:val="0"/>
          <w:marTop w:val="0"/>
          <w:marBottom w:val="0"/>
          <w:divBdr>
            <w:top w:val="none" w:sz="0" w:space="0" w:color="auto"/>
            <w:left w:val="none" w:sz="0" w:space="0" w:color="auto"/>
            <w:bottom w:val="none" w:sz="0" w:space="0" w:color="auto"/>
            <w:right w:val="none" w:sz="0" w:space="0" w:color="auto"/>
          </w:divBdr>
        </w:div>
        <w:div w:id="1438720260">
          <w:marLeft w:val="0"/>
          <w:marRight w:val="0"/>
          <w:marTop w:val="0"/>
          <w:marBottom w:val="0"/>
          <w:divBdr>
            <w:top w:val="none" w:sz="0" w:space="0" w:color="auto"/>
            <w:left w:val="none" w:sz="0" w:space="0" w:color="auto"/>
            <w:bottom w:val="none" w:sz="0" w:space="0" w:color="auto"/>
            <w:right w:val="none" w:sz="0" w:space="0" w:color="auto"/>
          </w:divBdr>
        </w:div>
        <w:div w:id="764228400">
          <w:marLeft w:val="0"/>
          <w:marRight w:val="0"/>
          <w:marTop w:val="0"/>
          <w:marBottom w:val="0"/>
          <w:divBdr>
            <w:top w:val="none" w:sz="0" w:space="0" w:color="auto"/>
            <w:left w:val="none" w:sz="0" w:space="0" w:color="auto"/>
            <w:bottom w:val="none" w:sz="0" w:space="0" w:color="auto"/>
            <w:right w:val="none" w:sz="0" w:space="0" w:color="auto"/>
          </w:divBdr>
        </w:div>
        <w:div w:id="337538364">
          <w:marLeft w:val="0"/>
          <w:marRight w:val="0"/>
          <w:marTop w:val="0"/>
          <w:marBottom w:val="0"/>
          <w:divBdr>
            <w:top w:val="none" w:sz="0" w:space="0" w:color="auto"/>
            <w:left w:val="none" w:sz="0" w:space="0" w:color="auto"/>
            <w:bottom w:val="none" w:sz="0" w:space="0" w:color="auto"/>
            <w:right w:val="none" w:sz="0" w:space="0" w:color="auto"/>
          </w:divBdr>
        </w:div>
        <w:div w:id="797533854">
          <w:marLeft w:val="0"/>
          <w:marRight w:val="0"/>
          <w:marTop w:val="0"/>
          <w:marBottom w:val="0"/>
          <w:divBdr>
            <w:top w:val="none" w:sz="0" w:space="0" w:color="auto"/>
            <w:left w:val="none" w:sz="0" w:space="0" w:color="auto"/>
            <w:bottom w:val="none" w:sz="0" w:space="0" w:color="auto"/>
            <w:right w:val="none" w:sz="0" w:space="0" w:color="auto"/>
          </w:divBdr>
        </w:div>
        <w:div w:id="1094521054">
          <w:marLeft w:val="0"/>
          <w:marRight w:val="0"/>
          <w:marTop w:val="0"/>
          <w:marBottom w:val="0"/>
          <w:divBdr>
            <w:top w:val="none" w:sz="0" w:space="0" w:color="auto"/>
            <w:left w:val="none" w:sz="0" w:space="0" w:color="auto"/>
            <w:bottom w:val="none" w:sz="0" w:space="0" w:color="auto"/>
            <w:right w:val="none" w:sz="0" w:space="0" w:color="auto"/>
          </w:divBdr>
        </w:div>
        <w:div w:id="733896240">
          <w:marLeft w:val="0"/>
          <w:marRight w:val="0"/>
          <w:marTop w:val="0"/>
          <w:marBottom w:val="0"/>
          <w:divBdr>
            <w:top w:val="none" w:sz="0" w:space="0" w:color="auto"/>
            <w:left w:val="none" w:sz="0" w:space="0" w:color="auto"/>
            <w:bottom w:val="none" w:sz="0" w:space="0" w:color="auto"/>
            <w:right w:val="none" w:sz="0" w:space="0" w:color="auto"/>
          </w:divBdr>
        </w:div>
        <w:div w:id="444545481">
          <w:marLeft w:val="0"/>
          <w:marRight w:val="0"/>
          <w:marTop w:val="0"/>
          <w:marBottom w:val="0"/>
          <w:divBdr>
            <w:top w:val="none" w:sz="0" w:space="0" w:color="auto"/>
            <w:left w:val="none" w:sz="0" w:space="0" w:color="auto"/>
            <w:bottom w:val="none" w:sz="0" w:space="0" w:color="auto"/>
            <w:right w:val="none" w:sz="0" w:space="0" w:color="auto"/>
          </w:divBdr>
        </w:div>
        <w:div w:id="1706446326">
          <w:marLeft w:val="0"/>
          <w:marRight w:val="0"/>
          <w:marTop w:val="0"/>
          <w:marBottom w:val="0"/>
          <w:divBdr>
            <w:top w:val="none" w:sz="0" w:space="0" w:color="auto"/>
            <w:left w:val="none" w:sz="0" w:space="0" w:color="auto"/>
            <w:bottom w:val="none" w:sz="0" w:space="0" w:color="auto"/>
            <w:right w:val="none" w:sz="0" w:space="0" w:color="auto"/>
          </w:divBdr>
        </w:div>
        <w:div w:id="127818336">
          <w:marLeft w:val="0"/>
          <w:marRight w:val="0"/>
          <w:marTop w:val="0"/>
          <w:marBottom w:val="0"/>
          <w:divBdr>
            <w:top w:val="none" w:sz="0" w:space="0" w:color="auto"/>
            <w:left w:val="none" w:sz="0" w:space="0" w:color="auto"/>
            <w:bottom w:val="none" w:sz="0" w:space="0" w:color="auto"/>
            <w:right w:val="none" w:sz="0" w:space="0" w:color="auto"/>
          </w:divBdr>
        </w:div>
        <w:div w:id="672412085">
          <w:marLeft w:val="0"/>
          <w:marRight w:val="0"/>
          <w:marTop w:val="0"/>
          <w:marBottom w:val="0"/>
          <w:divBdr>
            <w:top w:val="none" w:sz="0" w:space="0" w:color="auto"/>
            <w:left w:val="none" w:sz="0" w:space="0" w:color="auto"/>
            <w:bottom w:val="none" w:sz="0" w:space="0" w:color="auto"/>
            <w:right w:val="none" w:sz="0" w:space="0" w:color="auto"/>
          </w:divBdr>
        </w:div>
        <w:div w:id="1906721964">
          <w:marLeft w:val="0"/>
          <w:marRight w:val="0"/>
          <w:marTop w:val="0"/>
          <w:marBottom w:val="0"/>
          <w:divBdr>
            <w:top w:val="none" w:sz="0" w:space="0" w:color="auto"/>
            <w:left w:val="none" w:sz="0" w:space="0" w:color="auto"/>
            <w:bottom w:val="none" w:sz="0" w:space="0" w:color="auto"/>
            <w:right w:val="none" w:sz="0" w:space="0" w:color="auto"/>
          </w:divBdr>
        </w:div>
      </w:divsChild>
    </w:div>
    <w:div w:id="450053606">
      <w:bodyDiv w:val="1"/>
      <w:marLeft w:val="0"/>
      <w:marRight w:val="0"/>
      <w:marTop w:val="0"/>
      <w:marBottom w:val="0"/>
      <w:divBdr>
        <w:top w:val="none" w:sz="0" w:space="0" w:color="auto"/>
        <w:left w:val="none" w:sz="0" w:space="0" w:color="auto"/>
        <w:bottom w:val="none" w:sz="0" w:space="0" w:color="auto"/>
        <w:right w:val="none" w:sz="0" w:space="0" w:color="auto"/>
      </w:divBdr>
    </w:div>
    <w:div w:id="611128979">
      <w:bodyDiv w:val="1"/>
      <w:marLeft w:val="0"/>
      <w:marRight w:val="0"/>
      <w:marTop w:val="0"/>
      <w:marBottom w:val="0"/>
      <w:divBdr>
        <w:top w:val="none" w:sz="0" w:space="0" w:color="auto"/>
        <w:left w:val="none" w:sz="0" w:space="0" w:color="auto"/>
        <w:bottom w:val="none" w:sz="0" w:space="0" w:color="auto"/>
        <w:right w:val="none" w:sz="0" w:space="0" w:color="auto"/>
      </w:divBdr>
      <w:divsChild>
        <w:div w:id="995451397">
          <w:marLeft w:val="0"/>
          <w:marRight w:val="0"/>
          <w:marTop w:val="180"/>
          <w:marBottom w:val="45"/>
          <w:divBdr>
            <w:top w:val="none" w:sz="0" w:space="0" w:color="auto"/>
            <w:left w:val="none" w:sz="0" w:space="0" w:color="auto"/>
            <w:bottom w:val="none" w:sz="0" w:space="0" w:color="auto"/>
            <w:right w:val="none" w:sz="0" w:space="0" w:color="auto"/>
          </w:divBdr>
        </w:div>
        <w:div w:id="2101372521">
          <w:marLeft w:val="0"/>
          <w:marRight w:val="0"/>
          <w:marTop w:val="0"/>
          <w:marBottom w:val="0"/>
          <w:divBdr>
            <w:top w:val="none" w:sz="0" w:space="0" w:color="auto"/>
            <w:left w:val="none" w:sz="0" w:space="0" w:color="auto"/>
            <w:bottom w:val="none" w:sz="0" w:space="0" w:color="auto"/>
            <w:right w:val="none" w:sz="0" w:space="0" w:color="auto"/>
          </w:divBdr>
        </w:div>
        <w:div w:id="1937521527">
          <w:marLeft w:val="0"/>
          <w:marRight w:val="0"/>
          <w:marTop w:val="180"/>
          <w:marBottom w:val="45"/>
          <w:divBdr>
            <w:top w:val="none" w:sz="0" w:space="0" w:color="auto"/>
            <w:left w:val="none" w:sz="0" w:space="0" w:color="auto"/>
            <w:bottom w:val="none" w:sz="0" w:space="0" w:color="auto"/>
            <w:right w:val="none" w:sz="0" w:space="0" w:color="auto"/>
          </w:divBdr>
        </w:div>
        <w:div w:id="1761215228">
          <w:marLeft w:val="0"/>
          <w:marRight w:val="0"/>
          <w:marTop w:val="0"/>
          <w:marBottom w:val="0"/>
          <w:divBdr>
            <w:top w:val="none" w:sz="0" w:space="0" w:color="auto"/>
            <w:left w:val="none" w:sz="0" w:space="0" w:color="auto"/>
            <w:bottom w:val="none" w:sz="0" w:space="0" w:color="auto"/>
            <w:right w:val="none" w:sz="0" w:space="0" w:color="auto"/>
          </w:divBdr>
        </w:div>
        <w:div w:id="299650065">
          <w:marLeft w:val="0"/>
          <w:marRight w:val="0"/>
          <w:marTop w:val="0"/>
          <w:marBottom w:val="0"/>
          <w:divBdr>
            <w:top w:val="none" w:sz="0" w:space="0" w:color="auto"/>
            <w:left w:val="none" w:sz="0" w:space="0" w:color="auto"/>
            <w:bottom w:val="none" w:sz="0" w:space="0" w:color="auto"/>
            <w:right w:val="none" w:sz="0" w:space="0" w:color="auto"/>
          </w:divBdr>
        </w:div>
        <w:div w:id="211502811">
          <w:marLeft w:val="0"/>
          <w:marRight w:val="0"/>
          <w:marTop w:val="0"/>
          <w:marBottom w:val="0"/>
          <w:divBdr>
            <w:top w:val="none" w:sz="0" w:space="0" w:color="auto"/>
            <w:left w:val="none" w:sz="0" w:space="0" w:color="auto"/>
            <w:bottom w:val="none" w:sz="0" w:space="0" w:color="auto"/>
            <w:right w:val="none" w:sz="0" w:space="0" w:color="auto"/>
          </w:divBdr>
          <w:divsChild>
            <w:div w:id="1472556872">
              <w:marLeft w:val="0"/>
              <w:marRight w:val="0"/>
              <w:marTop w:val="180"/>
              <w:marBottom w:val="45"/>
              <w:divBdr>
                <w:top w:val="none" w:sz="0" w:space="0" w:color="auto"/>
                <w:left w:val="none" w:sz="0" w:space="0" w:color="auto"/>
                <w:bottom w:val="none" w:sz="0" w:space="0" w:color="auto"/>
                <w:right w:val="none" w:sz="0" w:space="0" w:color="auto"/>
              </w:divBdr>
            </w:div>
            <w:div w:id="663318489">
              <w:marLeft w:val="0"/>
              <w:marRight w:val="0"/>
              <w:marTop w:val="0"/>
              <w:marBottom w:val="0"/>
              <w:divBdr>
                <w:top w:val="none" w:sz="0" w:space="0" w:color="auto"/>
                <w:left w:val="none" w:sz="0" w:space="0" w:color="auto"/>
                <w:bottom w:val="none" w:sz="0" w:space="0" w:color="auto"/>
                <w:right w:val="none" w:sz="0" w:space="0" w:color="auto"/>
              </w:divBdr>
              <w:divsChild>
                <w:div w:id="1444305397">
                  <w:marLeft w:val="0"/>
                  <w:marRight w:val="0"/>
                  <w:marTop w:val="0"/>
                  <w:marBottom w:val="0"/>
                  <w:divBdr>
                    <w:top w:val="none" w:sz="0" w:space="0" w:color="auto"/>
                    <w:left w:val="none" w:sz="0" w:space="0" w:color="auto"/>
                    <w:bottom w:val="none" w:sz="0" w:space="0" w:color="auto"/>
                    <w:right w:val="none" w:sz="0" w:space="0" w:color="auto"/>
                  </w:divBdr>
                </w:div>
                <w:div w:id="876812831">
                  <w:marLeft w:val="0"/>
                  <w:marRight w:val="0"/>
                  <w:marTop w:val="0"/>
                  <w:marBottom w:val="0"/>
                  <w:divBdr>
                    <w:top w:val="none" w:sz="0" w:space="0" w:color="auto"/>
                    <w:left w:val="none" w:sz="0" w:space="0" w:color="auto"/>
                    <w:bottom w:val="none" w:sz="0" w:space="0" w:color="auto"/>
                    <w:right w:val="none" w:sz="0" w:space="0" w:color="auto"/>
                  </w:divBdr>
                </w:div>
                <w:div w:id="481510251">
                  <w:marLeft w:val="0"/>
                  <w:marRight w:val="0"/>
                  <w:marTop w:val="0"/>
                  <w:marBottom w:val="0"/>
                  <w:divBdr>
                    <w:top w:val="none" w:sz="0" w:space="0" w:color="auto"/>
                    <w:left w:val="none" w:sz="0" w:space="0" w:color="auto"/>
                    <w:bottom w:val="none" w:sz="0" w:space="0" w:color="auto"/>
                    <w:right w:val="none" w:sz="0" w:space="0" w:color="auto"/>
                  </w:divBdr>
                </w:div>
                <w:div w:id="59327503">
                  <w:marLeft w:val="0"/>
                  <w:marRight w:val="0"/>
                  <w:marTop w:val="0"/>
                  <w:marBottom w:val="0"/>
                  <w:divBdr>
                    <w:top w:val="none" w:sz="0" w:space="0" w:color="auto"/>
                    <w:left w:val="none" w:sz="0" w:space="0" w:color="auto"/>
                    <w:bottom w:val="none" w:sz="0" w:space="0" w:color="auto"/>
                    <w:right w:val="none" w:sz="0" w:space="0" w:color="auto"/>
                  </w:divBdr>
                </w:div>
                <w:div w:id="677853255">
                  <w:marLeft w:val="0"/>
                  <w:marRight w:val="0"/>
                  <w:marTop w:val="0"/>
                  <w:marBottom w:val="0"/>
                  <w:divBdr>
                    <w:top w:val="none" w:sz="0" w:space="0" w:color="auto"/>
                    <w:left w:val="none" w:sz="0" w:space="0" w:color="auto"/>
                    <w:bottom w:val="none" w:sz="0" w:space="0" w:color="auto"/>
                    <w:right w:val="none" w:sz="0" w:space="0" w:color="auto"/>
                  </w:divBdr>
                </w:div>
                <w:div w:id="1312980284">
                  <w:marLeft w:val="0"/>
                  <w:marRight w:val="0"/>
                  <w:marTop w:val="0"/>
                  <w:marBottom w:val="0"/>
                  <w:divBdr>
                    <w:top w:val="none" w:sz="0" w:space="0" w:color="auto"/>
                    <w:left w:val="none" w:sz="0" w:space="0" w:color="auto"/>
                    <w:bottom w:val="none" w:sz="0" w:space="0" w:color="auto"/>
                    <w:right w:val="none" w:sz="0" w:space="0" w:color="auto"/>
                  </w:divBdr>
                </w:div>
                <w:div w:id="158547065">
                  <w:marLeft w:val="0"/>
                  <w:marRight w:val="0"/>
                  <w:marTop w:val="0"/>
                  <w:marBottom w:val="0"/>
                  <w:divBdr>
                    <w:top w:val="none" w:sz="0" w:space="0" w:color="auto"/>
                    <w:left w:val="none" w:sz="0" w:space="0" w:color="auto"/>
                    <w:bottom w:val="none" w:sz="0" w:space="0" w:color="auto"/>
                    <w:right w:val="none" w:sz="0" w:space="0" w:color="auto"/>
                  </w:divBdr>
                </w:div>
                <w:div w:id="267811297">
                  <w:marLeft w:val="0"/>
                  <w:marRight w:val="0"/>
                  <w:marTop w:val="0"/>
                  <w:marBottom w:val="0"/>
                  <w:divBdr>
                    <w:top w:val="none" w:sz="0" w:space="0" w:color="auto"/>
                    <w:left w:val="none" w:sz="0" w:space="0" w:color="auto"/>
                    <w:bottom w:val="none" w:sz="0" w:space="0" w:color="auto"/>
                    <w:right w:val="none" w:sz="0" w:space="0" w:color="auto"/>
                  </w:divBdr>
                </w:div>
                <w:div w:id="1436704491">
                  <w:marLeft w:val="0"/>
                  <w:marRight w:val="0"/>
                  <w:marTop w:val="0"/>
                  <w:marBottom w:val="0"/>
                  <w:divBdr>
                    <w:top w:val="none" w:sz="0" w:space="0" w:color="auto"/>
                    <w:left w:val="none" w:sz="0" w:space="0" w:color="auto"/>
                    <w:bottom w:val="none" w:sz="0" w:space="0" w:color="auto"/>
                    <w:right w:val="none" w:sz="0" w:space="0" w:color="auto"/>
                  </w:divBdr>
                </w:div>
                <w:div w:id="1075515457">
                  <w:marLeft w:val="0"/>
                  <w:marRight w:val="0"/>
                  <w:marTop w:val="0"/>
                  <w:marBottom w:val="0"/>
                  <w:divBdr>
                    <w:top w:val="none" w:sz="0" w:space="0" w:color="auto"/>
                    <w:left w:val="none" w:sz="0" w:space="0" w:color="auto"/>
                    <w:bottom w:val="none" w:sz="0" w:space="0" w:color="auto"/>
                    <w:right w:val="none" w:sz="0" w:space="0" w:color="auto"/>
                  </w:divBdr>
                </w:div>
                <w:div w:id="562302346">
                  <w:marLeft w:val="0"/>
                  <w:marRight w:val="0"/>
                  <w:marTop w:val="0"/>
                  <w:marBottom w:val="0"/>
                  <w:divBdr>
                    <w:top w:val="none" w:sz="0" w:space="0" w:color="auto"/>
                    <w:left w:val="none" w:sz="0" w:space="0" w:color="auto"/>
                    <w:bottom w:val="none" w:sz="0" w:space="0" w:color="auto"/>
                    <w:right w:val="none" w:sz="0" w:space="0" w:color="auto"/>
                  </w:divBdr>
                </w:div>
                <w:div w:id="1666207968">
                  <w:marLeft w:val="0"/>
                  <w:marRight w:val="0"/>
                  <w:marTop w:val="0"/>
                  <w:marBottom w:val="0"/>
                  <w:divBdr>
                    <w:top w:val="none" w:sz="0" w:space="0" w:color="auto"/>
                    <w:left w:val="none" w:sz="0" w:space="0" w:color="auto"/>
                    <w:bottom w:val="none" w:sz="0" w:space="0" w:color="auto"/>
                    <w:right w:val="none" w:sz="0" w:space="0" w:color="auto"/>
                  </w:divBdr>
                </w:div>
                <w:div w:id="957024741">
                  <w:marLeft w:val="0"/>
                  <w:marRight w:val="0"/>
                  <w:marTop w:val="0"/>
                  <w:marBottom w:val="0"/>
                  <w:divBdr>
                    <w:top w:val="none" w:sz="0" w:space="0" w:color="auto"/>
                    <w:left w:val="none" w:sz="0" w:space="0" w:color="auto"/>
                    <w:bottom w:val="none" w:sz="0" w:space="0" w:color="auto"/>
                    <w:right w:val="none" w:sz="0" w:space="0" w:color="auto"/>
                  </w:divBdr>
                </w:div>
                <w:div w:id="483349975">
                  <w:marLeft w:val="0"/>
                  <w:marRight w:val="0"/>
                  <w:marTop w:val="0"/>
                  <w:marBottom w:val="0"/>
                  <w:divBdr>
                    <w:top w:val="none" w:sz="0" w:space="0" w:color="auto"/>
                    <w:left w:val="none" w:sz="0" w:space="0" w:color="auto"/>
                    <w:bottom w:val="none" w:sz="0" w:space="0" w:color="auto"/>
                    <w:right w:val="none" w:sz="0" w:space="0" w:color="auto"/>
                  </w:divBdr>
                </w:div>
                <w:div w:id="1231650367">
                  <w:marLeft w:val="0"/>
                  <w:marRight w:val="0"/>
                  <w:marTop w:val="0"/>
                  <w:marBottom w:val="0"/>
                  <w:divBdr>
                    <w:top w:val="none" w:sz="0" w:space="0" w:color="auto"/>
                    <w:left w:val="none" w:sz="0" w:space="0" w:color="auto"/>
                    <w:bottom w:val="none" w:sz="0" w:space="0" w:color="auto"/>
                    <w:right w:val="none" w:sz="0" w:space="0" w:color="auto"/>
                  </w:divBdr>
                </w:div>
                <w:div w:id="111680945">
                  <w:marLeft w:val="0"/>
                  <w:marRight w:val="0"/>
                  <w:marTop w:val="0"/>
                  <w:marBottom w:val="0"/>
                  <w:divBdr>
                    <w:top w:val="none" w:sz="0" w:space="0" w:color="auto"/>
                    <w:left w:val="none" w:sz="0" w:space="0" w:color="auto"/>
                    <w:bottom w:val="none" w:sz="0" w:space="0" w:color="auto"/>
                    <w:right w:val="none" w:sz="0" w:space="0" w:color="auto"/>
                  </w:divBdr>
                </w:div>
                <w:div w:id="646251807">
                  <w:marLeft w:val="0"/>
                  <w:marRight w:val="0"/>
                  <w:marTop w:val="0"/>
                  <w:marBottom w:val="0"/>
                  <w:divBdr>
                    <w:top w:val="none" w:sz="0" w:space="0" w:color="auto"/>
                    <w:left w:val="none" w:sz="0" w:space="0" w:color="auto"/>
                    <w:bottom w:val="none" w:sz="0" w:space="0" w:color="auto"/>
                    <w:right w:val="none" w:sz="0" w:space="0" w:color="auto"/>
                  </w:divBdr>
                </w:div>
                <w:div w:id="915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06366">
          <w:marLeft w:val="0"/>
          <w:marRight w:val="0"/>
          <w:marTop w:val="0"/>
          <w:marBottom w:val="0"/>
          <w:divBdr>
            <w:top w:val="none" w:sz="0" w:space="0" w:color="auto"/>
            <w:left w:val="none" w:sz="0" w:space="0" w:color="auto"/>
            <w:bottom w:val="none" w:sz="0" w:space="0" w:color="auto"/>
            <w:right w:val="none" w:sz="0" w:space="0" w:color="auto"/>
          </w:divBdr>
        </w:div>
        <w:div w:id="1708871734">
          <w:marLeft w:val="0"/>
          <w:marRight w:val="0"/>
          <w:marTop w:val="180"/>
          <w:marBottom w:val="45"/>
          <w:divBdr>
            <w:top w:val="none" w:sz="0" w:space="0" w:color="auto"/>
            <w:left w:val="none" w:sz="0" w:space="0" w:color="auto"/>
            <w:bottom w:val="none" w:sz="0" w:space="0" w:color="auto"/>
            <w:right w:val="none" w:sz="0" w:space="0" w:color="auto"/>
          </w:divBdr>
        </w:div>
        <w:div w:id="1137576737">
          <w:marLeft w:val="0"/>
          <w:marRight w:val="0"/>
          <w:marTop w:val="0"/>
          <w:marBottom w:val="0"/>
          <w:divBdr>
            <w:top w:val="none" w:sz="0" w:space="0" w:color="auto"/>
            <w:left w:val="none" w:sz="0" w:space="0" w:color="auto"/>
            <w:bottom w:val="none" w:sz="0" w:space="0" w:color="auto"/>
            <w:right w:val="none" w:sz="0" w:space="0" w:color="auto"/>
          </w:divBdr>
        </w:div>
        <w:div w:id="107315185">
          <w:marLeft w:val="0"/>
          <w:marRight w:val="0"/>
          <w:marTop w:val="180"/>
          <w:marBottom w:val="45"/>
          <w:divBdr>
            <w:top w:val="none" w:sz="0" w:space="0" w:color="auto"/>
            <w:left w:val="none" w:sz="0" w:space="0" w:color="auto"/>
            <w:bottom w:val="none" w:sz="0" w:space="0" w:color="auto"/>
            <w:right w:val="none" w:sz="0" w:space="0" w:color="auto"/>
          </w:divBdr>
        </w:div>
        <w:div w:id="1950118371">
          <w:marLeft w:val="0"/>
          <w:marRight w:val="0"/>
          <w:marTop w:val="180"/>
          <w:marBottom w:val="45"/>
          <w:divBdr>
            <w:top w:val="none" w:sz="0" w:space="0" w:color="auto"/>
            <w:left w:val="none" w:sz="0" w:space="0" w:color="auto"/>
            <w:bottom w:val="none" w:sz="0" w:space="0" w:color="auto"/>
            <w:right w:val="none" w:sz="0" w:space="0" w:color="auto"/>
          </w:divBdr>
        </w:div>
        <w:div w:id="1213811486">
          <w:marLeft w:val="0"/>
          <w:marRight w:val="0"/>
          <w:marTop w:val="0"/>
          <w:marBottom w:val="0"/>
          <w:divBdr>
            <w:top w:val="none" w:sz="0" w:space="0" w:color="auto"/>
            <w:left w:val="none" w:sz="0" w:space="0" w:color="auto"/>
            <w:bottom w:val="none" w:sz="0" w:space="0" w:color="auto"/>
            <w:right w:val="none" w:sz="0" w:space="0" w:color="auto"/>
          </w:divBdr>
        </w:div>
        <w:div w:id="1758867768">
          <w:marLeft w:val="0"/>
          <w:marRight w:val="0"/>
          <w:marTop w:val="0"/>
          <w:marBottom w:val="0"/>
          <w:divBdr>
            <w:top w:val="none" w:sz="0" w:space="0" w:color="auto"/>
            <w:left w:val="none" w:sz="0" w:space="0" w:color="auto"/>
            <w:bottom w:val="none" w:sz="0" w:space="0" w:color="auto"/>
            <w:right w:val="none" w:sz="0" w:space="0" w:color="auto"/>
          </w:divBdr>
        </w:div>
        <w:div w:id="1090009133">
          <w:marLeft w:val="0"/>
          <w:marRight w:val="0"/>
          <w:marTop w:val="0"/>
          <w:marBottom w:val="0"/>
          <w:divBdr>
            <w:top w:val="none" w:sz="0" w:space="0" w:color="auto"/>
            <w:left w:val="none" w:sz="0" w:space="0" w:color="auto"/>
            <w:bottom w:val="none" w:sz="0" w:space="0" w:color="auto"/>
            <w:right w:val="none" w:sz="0" w:space="0" w:color="auto"/>
          </w:divBdr>
        </w:div>
        <w:div w:id="637875890">
          <w:marLeft w:val="0"/>
          <w:marRight w:val="0"/>
          <w:marTop w:val="0"/>
          <w:marBottom w:val="0"/>
          <w:divBdr>
            <w:top w:val="none" w:sz="0" w:space="0" w:color="auto"/>
            <w:left w:val="none" w:sz="0" w:space="0" w:color="auto"/>
            <w:bottom w:val="none" w:sz="0" w:space="0" w:color="auto"/>
            <w:right w:val="none" w:sz="0" w:space="0" w:color="auto"/>
          </w:divBdr>
        </w:div>
        <w:div w:id="1525285508">
          <w:marLeft w:val="0"/>
          <w:marRight w:val="0"/>
          <w:marTop w:val="0"/>
          <w:marBottom w:val="0"/>
          <w:divBdr>
            <w:top w:val="none" w:sz="0" w:space="0" w:color="auto"/>
            <w:left w:val="none" w:sz="0" w:space="0" w:color="auto"/>
            <w:bottom w:val="none" w:sz="0" w:space="0" w:color="auto"/>
            <w:right w:val="none" w:sz="0" w:space="0" w:color="auto"/>
          </w:divBdr>
        </w:div>
        <w:div w:id="350767845">
          <w:marLeft w:val="0"/>
          <w:marRight w:val="0"/>
          <w:marTop w:val="0"/>
          <w:marBottom w:val="0"/>
          <w:divBdr>
            <w:top w:val="none" w:sz="0" w:space="0" w:color="auto"/>
            <w:left w:val="none" w:sz="0" w:space="0" w:color="auto"/>
            <w:bottom w:val="none" w:sz="0" w:space="0" w:color="auto"/>
            <w:right w:val="none" w:sz="0" w:space="0" w:color="auto"/>
          </w:divBdr>
        </w:div>
        <w:div w:id="1269770891">
          <w:marLeft w:val="0"/>
          <w:marRight w:val="0"/>
          <w:marTop w:val="0"/>
          <w:marBottom w:val="0"/>
          <w:divBdr>
            <w:top w:val="none" w:sz="0" w:space="0" w:color="auto"/>
            <w:left w:val="none" w:sz="0" w:space="0" w:color="auto"/>
            <w:bottom w:val="none" w:sz="0" w:space="0" w:color="auto"/>
            <w:right w:val="none" w:sz="0" w:space="0" w:color="auto"/>
          </w:divBdr>
        </w:div>
        <w:div w:id="1226330407">
          <w:marLeft w:val="0"/>
          <w:marRight w:val="0"/>
          <w:marTop w:val="0"/>
          <w:marBottom w:val="0"/>
          <w:divBdr>
            <w:top w:val="none" w:sz="0" w:space="0" w:color="auto"/>
            <w:left w:val="none" w:sz="0" w:space="0" w:color="auto"/>
            <w:bottom w:val="none" w:sz="0" w:space="0" w:color="auto"/>
            <w:right w:val="none" w:sz="0" w:space="0" w:color="auto"/>
          </w:divBdr>
        </w:div>
        <w:div w:id="1944142505">
          <w:marLeft w:val="0"/>
          <w:marRight w:val="0"/>
          <w:marTop w:val="0"/>
          <w:marBottom w:val="0"/>
          <w:divBdr>
            <w:top w:val="none" w:sz="0" w:space="0" w:color="auto"/>
            <w:left w:val="none" w:sz="0" w:space="0" w:color="auto"/>
            <w:bottom w:val="none" w:sz="0" w:space="0" w:color="auto"/>
            <w:right w:val="none" w:sz="0" w:space="0" w:color="auto"/>
          </w:divBdr>
        </w:div>
        <w:div w:id="1100688333">
          <w:marLeft w:val="0"/>
          <w:marRight w:val="0"/>
          <w:marTop w:val="0"/>
          <w:marBottom w:val="0"/>
          <w:divBdr>
            <w:top w:val="none" w:sz="0" w:space="0" w:color="auto"/>
            <w:left w:val="none" w:sz="0" w:space="0" w:color="auto"/>
            <w:bottom w:val="none" w:sz="0" w:space="0" w:color="auto"/>
            <w:right w:val="none" w:sz="0" w:space="0" w:color="auto"/>
          </w:divBdr>
        </w:div>
        <w:div w:id="1871842517">
          <w:marLeft w:val="0"/>
          <w:marRight w:val="0"/>
          <w:marTop w:val="0"/>
          <w:marBottom w:val="0"/>
          <w:divBdr>
            <w:top w:val="none" w:sz="0" w:space="0" w:color="auto"/>
            <w:left w:val="none" w:sz="0" w:space="0" w:color="auto"/>
            <w:bottom w:val="none" w:sz="0" w:space="0" w:color="auto"/>
            <w:right w:val="none" w:sz="0" w:space="0" w:color="auto"/>
          </w:divBdr>
        </w:div>
        <w:div w:id="225379419">
          <w:marLeft w:val="0"/>
          <w:marRight w:val="0"/>
          <w:marTop w:val="0"/>
          <w:marBottom w:val="0"/>
          <w:divBdr>
            <w:top w:val="none" w:sz="0" w:space="0" w:color="auto"/>
            <w:left w:val="none" w:sz="0" w:space="0" w:color="auto"/>
            <w:bottom w:val="none" w:sz="0" w:space="0" w:color="auto"/>
            <w:right w:val="none" w:sz="0" w:space="0" w:color="auto"/>
          </w:divBdr>
        </w:div>
        <w:div w:id="801464063">
          <w:marLeft w:val="0"/>
          <w:marRight w:val="0"/>
          <w:marTop w:val="0"/>
          <w:marBottom w:val="0"/>
          <w:divBdr>
            <w:top w:val="none" w:sz="0" w:space="0" w:color="auto"/>
            <w:left w:val="none" w:sz="0" w:space="0" w:color="auto"/>
            <w:bottom w:val="none" w:sz="0" w:space="0" w:color="auto"/>
            <w:right w:val="none" w:sz="0" w:space="0" w:color="auto"/>
          </w:divBdr>
        </w:div>
        <w:div w:id="773206497">
          <w:marLeft w:val="0"/>
          <w:marRight w:val="0"/>
          <w:marTop w:val="0"/>
          <w:marBottom w:val="0"/>
          <w:divBdr>
            <w:top w:val="none" w:sz="0" w:space="0" w:color="auto"/>
            <w:left w:val="none" w:sz="0" w:space="0" w:color="auto"/>
            <w:bottom w:val="none" w:sz="0" w:space="0" w:color="auto"/>
            <w:right w:val="none" w:sz="0" w:space="0" w:color="auto"/>
          </w:divBdr>
        </w:div>
        <w:div w:id="724184588">
          <w:marLeft w:val="0"/>
          <w:marRight w:val="0"/>
          <w:marTop w:val="0"/>
          <w:marBottom w:val="0"/>
          <w:divBdr>
            <w:top w:val="none" w:sz="0" w:space="0" w:color="auto"/>
            <w:left w:val="none" w:sz="0" w:space="0" w:color="auto"/>
            <w:bottom w:val="none" w:sz="0" w:space="0" w:color="auto"/>
            <w:right w:val="none" w:sz="0" w:space="0" w:color="auto"/>
          </w:divBdr>
        </w:div>
        <w:div w:id="291135589">
          <w:marLeft w:val="0"/>
          <w:marRight w:val="0"/>
          <w:marTop w:val="0"/>
          <w:marBottom w:val="0"/>
          <w:divBdr>
            <w:top w:val="none" w:sz="0" w:space="0" w:color="auto"/>
            <w:left w:val="none" w:sz="0" w:space="0" w:color="auto"/>
            <w:bottom w:val="none" w:sz="0" w:space="0" w:color="auto"/>
            <w:right w:val="none" w:sz="0" w:space="0" w:color="auto"/>
          </w:divBdr>
        </w:div>
      </w:divsChild>
    </w:div>
    <w:div w:id="653067876">
      <w:bodyDiv w:val="1"/>
      <w:marLeft w:val="0"/>
      <w:marRight w:val="0"/>
      <w:marTop w:val="0"/>
      <w:marBottom w:val="0"/>
      <w:divBdr>
        <w:top w:val="none" w:sz="0" w:space="0" w:color="auto"/>
        <w:left w:val="none" w:sz="0" w:space="0" w:color="auto"/>
        <w:bottom w:val="none" w:sz="0" w:space="0" w:color="auto"/>
        <w:right w:val="none" w:sz="0" w:space="0" w:color="auto"/>
      </w:divBdr>
    </w:div>
    <w:div w:id="654576483">
      <w:bodyDiv w:val="1"/>
      <w:marLeft w:val="0"/>
      <w:marRight w:val="0"/>
      <w:marTop w:val="0"/>
      <w:marBottom w:val="0"/>
      <w:divBdr>
        <w:top w:val="none" w:sz="0" w:space="0" w:color="auto"/>
        <w:left w:val="none" w:sz="0" w:space="0" w:color="auto"/>
        <w:bottom w:val="none" w:sz="0" w:space="0" w:color="auto"/>
        <w:right w:val="none" w:sz="0" w:space="0" w:color="auto"/>
      </w:divBdr>
      <w:divsChild>
        <w:div w:id="1130703236">
          <w:marLeft w:val="0"/>
          <w:marRight w:val="0"/>
          <w:marTop w:val="180"/>
          <w:marBottom w:val="45"/>
          <w:divBdr>
            <w:top w:val="none" w:sz="0" w:space="0" w:color="auto"/>
            <w:left w:val="none" w:sz="0" w:space="0" w:color="auto"/>
            <w:bottom w:val="none" w:sz="0" w:space="0" w:color="auto"/>
            <w:right w:val="none" w:sz="0" w:space="0" w:color="auto"/>
          </w:divBdr>
        </w:div>
        <w:div w:id="1286539999">
          <w:marLeft w:val="0"/>
          <w:marRight w:val="0"/>
          <w:marTop w:val="0"/>
          <w:marBottom w:val="0"/>
          <w:divBdr>
            <w:top w:val="none" w:sz="0" w:space="0" w:color="auto"/>
            <w:left w:val="none" w:sz="0" w:space="0" w:color="auto"/>
            <w:bottom w:val="none" w:sz="0" w:space="0" w:color="auto"/>
            <w:right w:val="none" w:sz="0" w:space="0" w:color="auto"/>
          </w:divBdr>
        </w:div>
        <w:div w:id="633291670">
          <w:marLeft w:val="0"/>
          <w:marRight w:val="0"/>
          <w:marTop w:val="180"/>
          <w:marBottom w:val="45"/>
          <w:divBdr>
            <w:top w:val="none" w:sz="0" w:space="0" w:color="auto"/>
            <w:left w:val="none" w:sz="0" w:space="0" w:color="auto"/>
            <w:bottom w:val="none" w:sz="0" w:space="0" w:color="auto"/>
            <w:right w:val="none" w:sz="0" w:space="0" w:color="auto"/>
          </w:divBdr>
        </w:div>
        <w:div w:id="93130672">
          <w:marLeft w:val="0"/>
          <w:marRight w:val="0"/>
          <w:marTop w:val="0"/>
          <w:marBottom w:val="0"/>
          <w:divBdr>
            <w:top w:val="none" w:sz="0" w:space="0" w:color="auto"/>
            <w:left w:val="none" w:sz="0" w:space="0" w:color="auto"/>
            <w:bottom w:val="none" w:sz="0" w:space="0" w:color="auto"/>
            <w:right w:val="none" w:sz="0" w:space="0" w:color="auto"/>
          </w:divBdr>
        </w:div>
        <w:div w:id="1599871868">
          <w:marLeft w:val="0"/>
          <w:marRight w:val="0"/>
          <w:marTop w:val="0"/>
          <w:marBottom w:val="0"/>
          <w:divBdr>
            <w:top w:val="none" w:sz="0" w:space="0" w:color="auto"/>
            <w:left w:val="none" w:sz="0" w:space="0" w:color="auto"/>
            <w:bottom w:val="none" w:sz="0" w:space="0" w:color="auto"/>
            <w:right w:val="none" w:sz="0" w:space="0" w:color="auto"/>
          </w:divBdr>
        </w:div>
        <w:div w:id="1810706905">
          <w:marLeft w:val="0"/>
          <w:marRight w:val="0"/>
          <w:marTop w:val="0"/>
          <w:marBottom w:val="0"/>
          <w:divBdr>
            <w:top w:val="none" w:sz="0" w:space="0" w:color="auto"/>
            <w:left w:val="none" w:sz="0" w:space="0" w:color="auto"/>
            <w:bottom w:val="none" w:sz="0" w:space="0" w:color="auto"/>
            <w:right w:val="none" w:sz="0" w:space="0" w:color="auto"/>
          </w:divBdr>
        </w:div>
        <w:div w:id="584920118">
          <w:marLeft w:val="0"/>
          <w:marRight w:val="0"/>
          <w:marTop w:val="0"/>
          <w:marBottom w:val="0"/>
          <w:divBdr>
            <w:top w:val="none" w:sz="0" w:space="0" w:color="auto"/>
            <w:left w:val="none" w:sz="0" w:space="0" w:color="auto"/>
            <w:bottom w:val="none" w:sz="0" w:space="0" w:color="auto"/>
            <w:right w:val="none" w:sz="0" w:space="0" w:color="auto"/>
          </w:divBdr>
          <w:divsChild>
            <w:div w:id="367535865">
              <w:marLeft w:val="0"/>
              <w:marRight w:val="0"/>
              <w:marTop w:val="0"/>
              <w:marBottom w:val="0"/>
              <w:divBdr>
                <w:top w:val="none" w:sz="0" w:space="0" w:color="auto"/>
                <w:left w:val="none" w:sz="0" w:space="0" w:color="auto"/>
                <w:bottom w:val="none" w:sz="0" w:space="0" w:color="auto"/>
                <w:right w:val="none" w:sz="0" w:space="0" w:color="auto"/>
              </w:divBdr>
              <w:divsChild>
                <w:div w:id="1567298483">
                  <w:marLeft w:val="0"/>
                  <w:marRight w:val="0"/>
                  <w:marTop w:val="0"/>
                  <w:marBottom w:val="0"/>
                  <w:divBdr>
                    <w:top w:val="none" w:sz="0" w:space="0" w:color="auto"/>
                    <w:left w:val="none" w:sz="0" w:space="0" w:color="auto"/>
                    <w:bottom w:val="none" w:sz="0" w:space="0" w:color="auto"/>
                    <w:right w:val="none" w:sz="0" w:space="0" w:color="auto"/>
                  </w:divBdr>
                </w:div>
                <w:div w:id="1261641080">
                  <w:marLeft w:val="0"/>
                  <w:marRight w:val="0"/>
                  <w:marTop w:val="0"/>
                  <w:marBottom w:val="0"/>
                  <w:divBdr>
                    <w:top w:val="none" w:sz="0" w:space="0" w:color="auto"/>
                    <w:left w:val="none" w:sz="0" w:space="0" w:color="auto"/>
                    <w:bottom w:val="none" w:sz="0" w:space="0" w:color="auto"/>
                    <w:right w:val="none" w:sz="0" w:space="0" w:color="auto"/>
                  </w:divBdr>
                </w:div>
                <w:div w:id="669911844">
                  <w:marLeft w:val="0"/>
                  <w:marRight w:val="0"/>
                  <w:marTop w:val="0"/>
                  <w:marBottom w:val="0"/>
                  <w:divBdr>
                    <w:top w:val="none" w:sz="0" w:space="0" w:color="auto"/>
                    <w:left w:val="none" w:sz="0" w:space="0" w:color="auto"/>
                    <w:bottom w:val="none" w:sz="0" w:space="0" w:color="auto"/>
                    <w:right w:val="none" w:sz="0" w:space="0" w:color="auto"/>
                  </w:divBdr>
                </w:div>
                <w:div w:id="144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8513">
          <w:marLeft w:val="0"/>
          <w:marRight w:val="0"/>
          <w:marTop w:val="0"/>
          <w:marBottom w:val="0"/>
          <w:divBdr>
            <w:top w:val="none" w:sz="0" w:space="0" w:color="auto"/>
            <w:left w:val="none" w:sz="0" w:space="0" w:color="auto"/>
            <w:bottom w:val="none" w:sz="0" w:space="0" w:color="auto"/>
            <w:right w:val="none" w:sz="0" w:space="0" w:color="auto"/>
          </w:divBdr>
          <w:divsChild>
            <w:div w:id="799692662">
              <w:marLeft w:val="0"/>
              <w:marRight w:val="0"/>
              <w:marTop w:val="180"/>
              <w:marBottom w:val="45"/>
              <w:divBdr>
                <w:top w:val="none" w:sz="0" w:space="0" w:color="auto"/>
                <w:left w:val="none" w:sz="0" w:space="0" w:color="auto"/>
                <w:bottom w:val="none" w:sz="0" w:space="0" w:color="auto"/>
                <w:right w:val="none" w:sz="0" w:space="0" w:color="auto"/>
              </w:divBdr>
            </w:div>
            <w:div w:id="132911495">
              <w:marLeft w:val="0"/>
              <w:marRight w:val="0"/>
              <w:marTop w:val="0"/>
              <w:marBottom w:val="0"/>
              <w:divBdr>
                <w:top w:val="none" w:sz="0" w:space="0" w:color="auto"/>
                <w:left w:val="none" w:sz="0" w:space="0" w:color="auto"/>
                <w:bottom w:val="none" w:sz="0" w:space="0" w:color="auto"/>
                <w:right w:val="none" w:sz="0" w:space="0" w:color="auto"/>
              </w:divBdr>
              <w:divsChild>
                <w:div w:id="2032606190">
                  <w:marLeft w:val="0"/>
                  <w:marRight w:val="0"/>
                  <w:marTop w:val="0"/>
                  <w:marBottom w:val="0"/>
                  <w:divBdr>
                    <w:top w:val="none" w:sz="0" w:space="0" w:color="auto"/>
                    <w:left w:val="none" w:sz="0" w:space="0" w:color="auto"/>
                    <w:bottom w:val="none" w:sz="0" w:space="0" w:color="auto"/>
                    <w:right w:val="none" w:sz="0" w:space="0" w:color="auto"/>
                  </w:divBdr>
                </w:div>
                <w:div w:id="387845550">
                  <w:marLeft w:val="0"/>
                  <w:marRight w:val="0"/>
                  <w:marTop w:val="0"/>
                  <w:marBottom w:val="0"/>
                  <w:divBdr>
                    <w:top w:val="none" w:sz="0" w:space="0" w:color="auto"/>
                    <w:left w:val="none" w:sz="0" w:space="0" w:color="auto"/>
                    <w:bottom w:val="none" w:sz="0" w:space="0" w:color="auto"/>
                    <w:right w:val="none" w:sz="0" w:space="0" w:color="auto"/>
                  </w:divBdr>
                </w:div>
                <w:div w:id="691996446">
                  <w:marLeft w:val="0"/>
                  <w:marRight w:val="0"/>
                  <w:marTop w:val="0"/>
                  <w:marBottom w:val="0"/>
                  <w:divBdr>
                    <w:top w:val="none" w:sz="0" w:space="0" w:color="auto"/>
                    <w:left w:val="none" w:sz="0" w:space="0" w:color="auto"/>
                    <w:bottom w:val="none" w:sz="0" w:space="0" w:color="auto"/>
                    <w:right w:val="none" w:sz="0" w:space="0" w:color="auto"/>
                  </w:divBdr>
                </w:div>
                <w:div w:id="89743960">
                  <w:marLeft w:val="0"/>
                  <w:marRight w:val="0"/>
                  <w:marTop w:val="0"/>
                  <w:marBottom w:val="0"/>
                  <w:divBdr>
                    <w:top w:val="none" w:sz="0" w:space="0" w:color="auto"/>
                    <w:left w:val="none" w:sz="0" w:space="0" w:color="auto"/>
                    <w:bottom w:val="none" w:sz="0" w:space="0" w:color="auto"/>
                    <w:right w:val="none" w:sz="0" w:space="0" w:color="auto"/>
                  </w:divBdr>
                </w:div>
                <w:div w:id="564801984">
                  <w:marLeft w:val="0"/>
                  <w:marRight w:val="0"/>
                  <w:marTop w:val="0"/>
                  <w:marBottom w:val="0"/>
                  <w:divBdr>
                    <w:top w:val="none" w:sz="0" w:space="0" w:color="auto"/>
                    <w:left w:val="none" w:sz="0" w:space="0" w:color="auto"/>
                    <w:bottom w:val="none" w:sz="0" w:space="0" w:color="auto"/>
                    <w:right w:val="none" w:sz="0" w:space="0" w:color="auto"/>
                  </w:divBdr>
                </w:div>
                <w:div w:id="608581902">
                  <w:marLeft w:val="0"/>
                  <w:marRight w:val="0"/>
                  <w:marTop w:val="0"/>
                  <w:marBottom w:val="0"/>
                  <w:divBdr>
                    <w:top w:val="none" w:sz="0" w:space="0" w:color="auto"/>
                    <w:left w:val="none" w:sz="0" w:space="0" w:color="auto"/>
                    <w:bottom w:val="none" w:sz="0" w:space="0" w:color="auto"/>
                    <w:right w:val="none" w:sz="0" w:space="0" w:color="auto"/>
                  </w:divBdr>
                </w:div>
                <w:div w:id="1482310905">
                  <w:marLeft w:val="0"/>
                  <w:marRight w:val="0"/>
                  <w:marTop w:val="0"/>
                  <w:marBottom w:val="0"/>
                  <w:divBdr>
                    <w:top w:val="none" w:sz="0" w:space="0" w:color="auto"/>
                    <w:left w:val="none" w:sz="0" w:space="0" w:color="auto"/>
                    <w:bottom w:val="none" w:sz="0" w:space="0" w:color="auto"/>
                    <w:right w:val="none" w:sz="0" w:space="0" w:color="auto"/>
                  </w:divBdr>
                </w:div>
                <w:div w:id="313413085">
                  <w:marLeft w:val="0"/>
                  <w:marRight w:val="0"/>
                  <w:marTop w:val="0"/>
                  <w:marBottom w:val="0"/>
                  <w:divBdr>
                    <w:top w:val="none" w:sz="0" w:space="0" w:color="auto"/>
                    <w:left w:val="none" w:sz="0" w:space="0" w:color="auto"/>
                    <w:bottom w:val="none" w:sz="0" w:space="0" w:color="auto"/>
                    <w:right w:val="none" w:sz="0" w:space="0" w:color="auto"/>
                  </w:divBdr>
                </w:div>
                <w:div w:id="995300665">
                  <w:marLeft w:val="0"/>
                  <w:marRight w:val="0"/>
                  <w:marTop w:val="0"/>
                  <w:marBottom w:val="0"/>
                  <w:divBdr>
                    <w:top w:val="none" w:sz="0" w:space="0" w:color="auto"/>
                    <w:left w:val="none" w:sz="0" w:space="0" w:color="auto"/>
                    <w:bottom w:val="none" w:sz="0" w:space="0" w:color="auto"/>
                    <w:right w:val="none" w:sz="0" w:space="0" w:color="auto"/>
                  </w:divBdr>
                </w:div>
                <w:div w:id="890534219">
                  <w:marLeft w:val="0"/>
                  <w:marRight w:val="0"/>
                  <w:marTop w:val="0"/>
                  <w:marBottom w:val="0"/>
                  <w:divBdr>
                    <w:top w:val="none" w:sz="0" w:space="0" w:color="auto"/>
                    <w:left w:val="none" w:sz="0" w:space="0" w:color="auto"/>
                    <w:bottom w:val="none" w:sz="0" w:space="0" w:color="auto"/>
                    <w:right w:val="none" w:sz="0" w:space="0" w:color="auto"/>
                  </w:divBdr>
                </w:div>
                <w:div w:id="74016569">
                  <w:marLeft w:val="0"/>
                  <w:marRight w:val="0"/>
                  <w:marTop w:val="0"/>
                  <w:marBottom w:val="0"/>
                  <w:divBdr>
                    <w:top w:val="none" w:sz="0" w:space="0" w:color="auto"/>
                    <w:left w:val="none" w:sz="0" w:space="0" w:color="auto"/>
                    <w:bottom w:val="none" w:sz="0" w:space="0" w:color="auto"/>
                    <w:right w:val="none" w:sz="0" w:space="0" w:color="auto"/>
                  </w:divBdr>
                </w:div>
                <w:div w:id="281696880">
                  <w:marLeft w:val="0"/>
                  <w:marRight w:val="0"/>
                  <w:marTop w:val="0"/>
                  <w:marBottom w:val="0"/>
                  <w:divBdr>
                    <w:top w:val="none" w:sz="0" w:space="0" w:color="auto"/>
                    <w:left w:val="none" w:sz="0" w:space="0" w:color="auto"/>
                    <w:bottom w:val="none" w:sz="0" w:space="0" w:color="auto"/>
                    <w:right w:val="none" w:sz="0" w:space="0" w:color="auto"/>
                  </w:divBdr>
                </w:div>
                <w:div w:id="1970817399">
                  <w:marLeft w:val="0"/>
                  <w:marRight w:val="0"/>
                  <w:marTop w:val="0"/>
                  <w:marBottom w:val="0"/>
                  <w:divBdr>
                    <w:top w:val="none" w:sz="0" w:space="0" w:color="auto"/>
                    <w:left w:val="none" w:sz="0" w:space="0" w:color="auto"/>
                    <w:bottom w:val="none" w:sz="0" w:space="0" w:color="auto"/>
                    <w:right w:val="none" w:sz="0" w:space="0" w:color="auto"/>
                  </w:divBdr>
                </w:div>
                <w:div w:id="424350605">
                  <w:marLeft w:val="0"/>
                  <w:marRight w:val="0"/>
                  <w:marTop w:val="0"/>
                  <w:marBottom w:val="0"/>
                  <w:divBdr>
                    <w:top w:val="none" w:sz="0" w:space="0" w:color="auto"/>
                    <w:left w:val="none" w:sz="0" w:space="0" w:color="auto"/>
                    <w:bottom w:val="none" w:sz="0" w:space="0" w:color="auto"/>
                    <w:right w:val="none" w:sz="0" w:space="0" w:color="auto"/>
                  </w:divBdr>
                </w:div>
                <w:div w:id="450588584">
                  <w:marLeft w:val="0"/>
                  <w:marRight w:val="0"/>
                  <w:marTop w:val="0"/>
                  <w:marBottom w:val="0"/>
                  <w:divBdr>
                    <w:top w:val="none" w:sz="0" w:space="0" w:color="auto"/>
                    <w:left w:val="none" w:sz="0" w:space="0" w:color="auto"/>
                    <w:bottom w:val="none" w:sz="0" w:space="0" w:color="auto"/>
                    <w:right w:val="none" w:sz="0" w:space="0" w:color="auto"/>
                  </w:divBdr>
                </w:div>
                <w:div w:id="1414661189">
                  <w:marLeft w:val="0"/>
                  <w:marRight w:val="0"/>
                  <w:marTop w:val="0"/>
                  <w:marBottom w:val="0"/>
                  <w:divBdr>
                    <w:top w:val="none" w:sz="0" w:space="0" w:color="auto"/>
                    <w:left w:val="none" w:sz="0" w:space="0" w:color="auto"/>
                    <w:bottom w:val="none" w:sz="0" w:space="0" w:color="auto"/>
                    <w:right w:val="none" w:sz="0" w:space="0" w:color="auto"/>
                  </w:divBdr>
                </w:div>
                <w:div w:id="1692684715">
                  <w:marLeft w:val="0"/>
                  <w:marRight w:val="0"/>
                  <w:marTop w:val="0"/>
                  <w:marBottom w:val="0"/>
                  <w:divBdr>
                    <w:top w:val="none" w:sz="0" w:space="0" w:color="auto"/>
                    <w:left w:val="none" w:sz="0" w:space="0" w:color="auto"/>
                    <w:bottom w:val="none" w:sz="0" w:space="0" w:color="auto"/>
                    <w:right w:val="none" w:sz="0" w:space="0" w:color="auto"/>
                  </w:divBdr>
                </w:div>
                <w:div w:id="1062097197">
                  <w:marLeft w:val="0"/>
                  <w:marRight w:val="0"/>
                  <w:marTop w:val="0"/>
                  <w:marBottom w:val="0"/>
                  <w:divBdr>
                    <w:top w:val="none" w:sz="0" w:space="0" w:color="auto"/>
                    <w:left w:val="none" w:sz="0" w:space="0" w:color="auto"/>
                    <w:bottom w:val="none" w:sz="0" w:space="0" w:color="auto"/>
                    <w:right w:val="none" w:sz="0" w:space="0" w:color="auto"/>
                  </w:divBdr>
                </w:div>
                <w:div w:id="1796867794">
                  <w:marLeft w:val="0"/>
                  <w:marRight w:val="0"/>
                  <w:marTop w:val="0"/>
                  <w:marBottom w:val="0"/>
                  <w:divBdr>
                    <w:top w:val="none" w:sz="0" w:space="0" w:color="auto"/>
                    <w:left w:val="none" w:sz="0" w:space="0" w:color="auto"/>
                    <w:bottom w:val="none" w:sz="0" w:space="0" w:color="auto"/>
                    <w:right w:val="none" w:sz="0" w:space="0" w:color="auto"/>
                  </w:divBdr>
                </w:div>
                <w:div w:id="1917082739">
                  <w:marLeft w:val="0"/>
                  <w:marRight w:val="0"/>
                  <w:marTop w:val="0"/>
                  <w:marBottom w:val="0"/>
                  <w:divBdr>
                    <w:top w:val="none" w:sz="0" w:space="0" w:color="auto"/>
                    <w:left w:val="none" w:sz="0" w:space="0" w:color="auto"/>
                    <w:bottom w:val="none" w:sz="0" w:space="0" w:color="auto"/>
                    <w:right w:val="none" w:sz="0" w:space="0" w:color="auto"/>
                  </w:divBdr>
                </w:div>
                <w:div w:id="1527212294">
                  <w:marLeft w:val="0"/>
                  <w:marRight w:val="0"/>
                  <w:marTop w:val="0"/>
                  <w:marBottom w:val="0"/>
                  <w:divBdr>
                    <w:top w:val="none" w:sz="0" w:space="0" w:color="auto"/>
                    <w:left w:val="none" w:sz="0" w:space="0" w:color="auto"/>
                    <w:bottom w:val="none" w:sz="0" w:space="0" w:color="auto"/>
                    <w:right w:val="none" w:sz="0" w:space="0" w:color="auto"/>
                  </w:divBdr>
                </w:div>
                <w:div w:id="7033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3113">
          <w:marLeft w:val="0"/>
          <w:marRight w:val="0"/>
          <w:marTop w:val="0"/>
          <w:marBottom w:val="0"/>
          <w:divBdr>
            <w:top w:val="none" w:sz="0" w:space="0" w:color="auto"/>
            <w:left w:val="none" w:sz="0" w:space="0" w:color="auto"/>
            <w:bottom w:val="none" w:sz="0" w:space="0" w:color="auto"/>
            <w:right w:val="none" w:sz="0" w:space="0" w:color="auto"/>
          </w:divBdr>
        </w:div>
        <w:div w:id="626207546">
          <w:marLeft w:val="0"/>
          <w:marRight w:val="0"/>
          <w:marTop w:val="180"/>
          <w:marBottom w:val="45"/>
          <w:divBdr>
            <w:top w:val="none" w:sz="0" w:space="0" w:color="auto"/>
            <w:left w:val="none" w:sz="0" w:space="0" w:color="auto"/>
            <w:bottom w:val="none" w:sz="0" w:space="0" w:color="auto"/>
            <w:right w:val="none" w:sz="0" w:space="0" w:color="auto"/>
          </w:divBdr>
        </w:div>
        <w:div w:id="1370954215">
          <w:marLeft w:val="0"/>
          <w:marRight w:val="0"/>
          <w:marTop w:val="0"/>
          <w:marBottom w:val="0"/>
          <w:divBdr>
            <w:top w:val="none" w:sz="0" w:space="0" w:color="auto"/>
            <w:left w:val="none" w:sz="0" w:space="0" w:color="auto"/>
            <w:bottom w:val="none" w:sz="0" w:space="0" w:color="auto"/>
            <w:right w:val="none" w:sz="0" w:space="0" w:color="auto"/>
          </w:divBdr>
        </w:div>
        <w:div w:id="1423915082">
          <w:marLeft w:val="0"/>
          <w:marRight w:val="0"/>
          <w:marTop w:val="180"/>
          <w:marBottom w:val="45"/>
          <w:divBdr>
            <w:top w:val="none" w:sz="0" w:space="0" w:color="auto"/>
            <w:left w:val="none" w:sz="0" w:space="0" w:color="auto"/>
            <w:bottom w:val="none" w:sz="0" w:space="0" w:color="auto"/>
            <w:right w:val="none" w:sz="0" w:space="0" w:color="auto"/>
          </w:divBdr>
        </w:div>
        <w:div w:id="53628032">
          <w:marLeft w:val="0"/>
          <w:marRight w:val="0"/>
          <w:marTop w:val="180"/>
          <w:marBottom w:val="45"/>
          <w:divBdr>
            <w:top w:val="none" w:sz="0" w:space="0" w:color="auto"/>
            <w:left w:val="none" w:sz="0" w:space="0" w:color="auto"/>
            <w:bottom w:val="none" w:sz="0" w:space="0" w:color="auto"/>
            <w:right w:val="none" w:sz="0" w:space="0" w:color="auto"/>
          </w:divBdr>
        </w:div>
        <w:div w:id="2062247520">
          <w:marLeft w:val="0"/>
          <w:marRight w:val="0"/>
          <w:marTop w:val="0"/>
          <w:marBottom w:val="0"/>
          <w:divBdr>
            <w:top w:val="none" w:sz="0" w:space="0" w:color="auto"/>
            <w:left w:val="none" w:sz="0" w:space="0" w:color="auto"/>
            <w:bottom w:val="none" w:sz="0" w:space="0" w:color="auto"/>
            <w:right w:val="none" w:sz="0" w:space="0" w:color="auto"/>
          </w:divBdr>
        </w:div>
        <w:div w:id="1915318386">
          <w:marLeft w:val="0"/>
          <w:marRight w:val="0"/>
          <w:marTop w:val="0"/>
          <w:marBottom w:val="0"/>
          <w:divBdr>
            <w:top w:val="none" w:sz="0" w:space="0" w:color="auto"/>
            <w:left w:val="none" w:sz="0" w:space="0" w:color="auto"/>
            <w:bottom w:val="none" w:sz="0" w:space="0" w:color="auto"/>
            <w:right w:val="none" w:sz="0" w:space="0" w:color="auto"/>
          </w:divBdr>
        </w:div>
        <w:div w:id="1820416328">
          <w:marLeft w:val="0"/>
          <w:marRight w:val="0"/>
          <w:marTop w:val="0"/>
          <w:marBottom w:val="0"/>
          <w:divBdr>
            <w:top w:val="none" w:sz="0" w:space="0" w:color="auto"/>
            <w:left w:val="none" w:sz="0" w:space="0" w:color="auto"/>
            <w:bottom w:val="none" w:sz="0" w:space="0" w:color="auto"/>
            <w:right w:val="none" w:sz="0" w:space="0" w:color="auto"/>
          </w:divBdr>
        </w:div>
        <w:div w:id="1412696026">
          <w:marLeft w:val="0"/>
          <w:marRight w:val="0"/>
          <w:marTop w:val="0"/>
          <w:marBottom w:val="0"/>
          <w:divBdr>
            <w:top w:val="none" w:sz="0" w:space="0" w:color="auto"/>
            <w:left w:val="none" w:sz="0" w:space="0" w:color="auto"/>
            <w:bottom w:val="none" w:sz="0" w:space="0" w:color="auto"/>
            <w:right w:val="none" w:sz="0" w:space="0" w:color="auto"/>
          </w:divBdr>
        </w:div>
        <w:div w:id="1351490506">
          <w:marLeft w:val="0"/>
          <w:marRight w:val="0"/>
          <w:marTop w:val="0"/>
          <w:marBottom w:val="0"/>
          <w:divBdr>
            <w:top w:val="none" w:sz="0" w:space="0" w:color="auto"/>
            <w:left w:val="none" w:sz="0" w:space="0" w:color="auto"/>
            <w:bottom w:val="none" w:sz="0" w:space="0" w:color="auto"/>
            <w:right w:val="none" w:sz="0" w:space="0" w:color="auto"/>
          </w:divBdr>
        </w:div>
        <w:div w:id="1720395600">
          <w:marLeft w:val="0"/>
          <w:marRight w:val="0"/>
          <w:marTop w:val="0"/>
          <w:marBottom w:val="0"/>
          <w:divBdr>
            <w:top w:val="none" w:sz="0" w:space="0" w:color="auto"/>
            <w:left w:val="none" w:sz="0" w:space="0" w:color="auto"/>
            <w:bottom w:val="none" w:sz="0" w:space="0" w:color="auto"/>
            <w:right w:val="none" w:sz="0" w:space="0" w:color="auto"/>
          </w:divBdr>
        </w:div>
        <w:div w:id="1220022311">
          <w:marLeft w:val="0"/>
          <w:marRight w:val="0"/>
          <w:marTop w:val="0"/>
          <w:marBottom w:val="0"/>
          <w:divBdr>
            <w:top w:val="none" w:sz="0" w:space="0" w:color="auto"/>
            <w:left w:val="none" w:sz="0" w:space="0" w:color="auto"/>
            <w:bottom w:val="none" w:sz="0" w:space="0" w:color="auto"/>
            <w:right w:val="none" w:sz="0" w:space="0" w:color="auto"/>
          </w:divBdr>
        </w:div>
        <w:div w:id="1912503137">
          <w:marLeft w:val="0"/>
          <w:marRight w:val="0"/>
          <w:marTop w:val="0"/>
          <w:marBottom w:val="0"/>
          <w:divBdr>
            <w:top w:val="none" w:sz="0" w:space="0" w:color="auto"/>
            <w:left w:val="none" w:sz="0" w:space="0" w:color="auto"/>
            <w:bottom w:val="none" w:sz="0" w:space="0" w:color="auto"/>
            <w:right w:val="none" w:sz="0" w:space="0" w:color="auto"/>
          </w:divBdr>
        </w:div>
        <w:div w:id="1449155118">
          <w:marLeft w:val="0"/>
          <w:marRight w:val="0"/>
          <w:marTop w:val="0"/>
          <w:marBottom w:val="0"/>
          <w:divBdr>
            <w:top w:val="none" w:sz="0" w:space="0" w:color="auto"/>
            <w:left w:val="none" w:sz="0" w:space="0" w:color="auto"/>
            <w:bottom w:val="none" w:sz="0" w:space="0" w:color="auto"/>
            <w:right w:val="none" w:sz="0" w:space="0" w:color="auto"/>
          </w:divBdr>
        </w:div>
        <w:div w:id="1712458787">
          <w:marLeft w:val="0"/>
          <w:marRight w:val="0"/>
          <w:marTop w:val="0"/>
          <w:marBottom w:val="0"/>
          <w:divBdr>
            <w:top w:val="none" w:sz="0" w:space="0" w:color="auto"/>
            <w:left w:val="none" w:sz="0" w:space="0" w:color="auto"/>
            <w:bottom w:val="none" w:sz="0" w:space="0" w:color="auto"/>
            <w:right w:val="none" w:sz="0" w:space="0" w:color="auto"/>
          </w:divBdr>
        </w:div>
        <w:div w:id="626349241">
          <w:marLeft w:val="0"/>
          <w:marRight w:val="0"/>
          <w:marTop w:val="0"/>
          <w:marBottom w:val="0"/>
          <w:divBdr>
            <w:top w:val="none" w:sz="0" w:space="0" w:color="auto"/>
            <w:left w:val="none" w:sz="0" w:space="0" w:color="auto"/>
            <w:bottom w:val="none" w:sz="0" w:space="0" w:color="auto"/>
            <w:right w:val="none" w:sz="0" w:space="0" w:color="auto"/>
          </w:divBdr>
        </w:div>
        <w:div w:id="360329129">
          <w:marLeft w:val="0"/>
          <w:marRight w:val="0"/>
          <w:marTop w:val="0"/>
          <w:marBottom w:val="0"/>
          <w:divBdr>
            <w:top w:val="none" w:sz="0" w:space="0" w:color="auto"/>
            <w:left w:val="none" w:sz="0" w:space="0" w:color="auto"/>
            <w:bottom w:val="none" w:sz="0" w:space="0" w:color="auto"/>
            <w:right w:val="none" w:sz="0" w:space="0" w:color="auto"/>
          </w:divBdr>
        </w:div>
        <w:div w:id="1920094571">
          <w:marLeft w:val="0"/>
          <w:marRight w:val="0"/>
          <w:marTop w:val="0"/>
          <w:marBottom w:val="0"/>
          <w:divBdr>
            <w:top w:val="none" w:sz="0" w:space="0" w:color="auto"/>
            <w:left w:val="none" w:sz="0" w:space="0" w:color="auto"/>
            <w:bottom w:val="none" w:sz="0" w:space="0" w:color="auto"/>
            <w:right w:val="none" w:sz="0" w:space="0" w:color="auto"/>
          </w:divBdr>
        </w:div>
        <w:div w:id="1044864166">
          <w:marLeft w:val="0"/>
          <w:marRight w:val="0"/>
          <w:marTop w:val="0"/>
          <w:marBottom w:val="0"/>
          <w:divBdr>
            <w:top w:val="none" w:sz="0" w:space="0" w:color="auto"/>
            <w:left w:val="none" w:sz="0" w:space="0" w:color="auto"/>
            <w:bottom w:val="none" w:sz="0" w:space="0" w:color="auto"/>
            <w:right w:val="none" w:sz="0" w:space="0" w:color="auto"/>
          </w:divBdr>
        </w:div>
        <w:div w:id="1842693391">
          <w:marLeft w:val="0"/>
          <w:marRight w:val="0"/>
          <w:marTop w:val="0"/>
          <w:marBottom w:val="0"/>
          <w:divBdr>
            <w:top w:val="none" w:sz="0" w:space="0" w:color="auto"/>
            <w:left w:val="none" w:sz="0" w:space="0" w:color="auto"/>
            <w:bottom w:val="none" w:sz="0" w:space="0" w:color="auto"/>
            <w:right w:val="none" w:sz="0" w:space="0" w:color="auto"/>
          </w:divBdr>
        </w:div>
        <w:div w:id="1066491329">
          <w:marLeft w:val="0"/>
          <w:marRight w:val="0"/>
          <w:marTop w:val="0"/>
          <w:marBottom w:val="0"/>
          <w:divBdr>
            <w:top w:val="none" w:sz="0" w:space="0" w:color="auto"/>
            <w:left w:val="none" w:sz="0" w:space="0" w:color="auto"/>
            <w:bottom w:val="none" w:sz="0" w:space="0" w:color="auto"/>
            <w:right w:val="none" w:sz="0" w:space="0" w:color="auto"/>
          </w:divBdr>
        </w:div>
        <w:div w:id="1306399357">
          <w:marLeft w:val="0"/>
          <w:marRight w:val="0"/>
          <w:marTop w:val="0"/>
          <w:marBottom w:val="0"/>
          <w:divBdr>
            <w:top w:val="none" w:sz="0" w:space="0" w:color="auto"/>
            <w:left w:val="none" w:sz="0" w:space="0" w:color="auto"/>
            <w:bottom w:val="none" w:sz="0" w:space="0" w:color="auto"/>
            <w:right w:val="none" w:sz="0" w:space="0" w:color="auto"/>
          </w:divBdr>
        </w:div>
        <w:div w:id="1656103322">
          <w:marLeft w:val="0"/>
          <w:marRight w:val="0"/>
          <w:marTop w:val="0"/>
          <w:marBottom w:val="0"/>
          <w:divBdr>
            <w:top w:val="none" w:sz="0" w:space="0" w:color="auto"/>
            <w:left w:val="none" w:sz="0" w:space="0" w:color="auto"/>
            <w:bottom w:val="none" w:sz="0" w:space="0" w:color="auto"/>
            <w:right w:val="none" w:sz="0" w:space="0" w:color="auto"/>
          </w:divBdr>
        </w:div>
      </w:divsChild>
    </w:div>
    <w:div w:id="660739980">
      <w:bodyDiv w:val="1"/>
      <w:marLeft w:val="0"/>
      <w:marRight w:val="0"/>
      <w:marTop w:val="0"/>
      <w:marBottom w:val="0"/>
      <w:divBdr>
        <w:top w:val="none" w:sz="0" w:space="0" w:color="auto"/>
        <w:left w:val="none" w:sz="0" w:space="0" w:color="auto"/>
        <w:bottom w:val="none" w:sz="0" w:space="0" w:color="auto"/>
        <w:right w:val="none" w:sz="0" w:space="0" w:color="auto"/>
      </w:divBdr>
    </w:div>
    <w:div w:id="757216959">
      <w:bodyDiv w:val="1"/>
      <w:marLeft w:val="0"/>
      <w:marRight w:val="0"/>
      <w:marTop w:val="0"/>
      <w:marBottom w:val="0"/>
      <w:divBdr>
        <w:top w:val="none" w:sz="0" w:space="0" w:color="auto"/>
        <w:left w:val="none" w:sz="0" w:space="0" w:color="auto"/>
        <w:bottom w:val="none" w:sz="0" w:space="0" w:color="auto"/>
        <w:right w:val="none" w:sz="0" w:space="0" w:color="auto"/>
      </w:divBdr>
    </w:div>
    <w:div w:id="785271337">
      <w:bodyDiv w:val="1"/>
      <w:marLeft w:val="0"/>
      <w:marRight w:val="0"/>
      <w:marTop w:val="0"/>
      <w:marBottom w:val="0"/>
      <w:divBdr>
        <w:top w:val="none" w:sz="0" w:space="0" w:color="auto"/>
        <w:left w:val="none" w:sz="0" w:space="0" w:color="auto"/>
        <w:bottom w:val="none" w:sz="0" w:space="0" w:color="auto"/>
        <w:right w:val="none" w:sz="0" w:space="0" w:color="auto"/>
      </w:divBdr>
    </w:div>
    <w:div w:id="857738948">
      <w:bodyDiv w:val="1"/>
      <w:marLeft w:val="0"/>
      <w:marRight w:val="0"/>
      <w:marTop w:val="0"/>
      <w:marBottom w:val="0"/>
      <w:divBdr>
        <w:top w:val="none" w:sz="0" w:space="0" w:color="auto"/>
        <w:left w:val="none" w:sz="0" w:space="0" w:color="auto"/>
        <w:bottom w:val="none" w:sz="0" w:space="0" w:color="auto"/>
        <w:right w:val="none" w:sz="0" w:space="0" w:color="auto"/>
      </w:divBdr>
    </w:div>
    <w:div w:id="894197339">
      <w:bodyDiv w:val="1"/>
      <w:marLeft w:val="0"/>
      <w:marRight w:val="0"/>
      <w:marTop w:val="0"/>
      <w:marBottom w:val="0"/>
      <w:divBdr>
        <w:top w:val="none" w:sz="0" w:space="0" w:color="auto"/>
        <w:left w:val="none" w:sz="0" w:space="0" w:color="auto"/>
        <w:bottom w:val="none" w:sz="0" w:space="0" w:color="auto"/>
        <w:right w:val="none" w:sz="0" w:space="0" w:color="auto"/>
      </w:divBdr>
      <w:divsChild>
        <w:div w:id="890262159">
          <w:marLeft w:val="0"/>
          <w:marRight w:val="0"/>
          <w:marTop w:val="180"/>
          <w:marBottom w:val="45"/>
          <w:divBdr>
            <w:top w:val="none" w:sz="0" w:space="0" w:color="auto"/>
            <w:left w:val="none" w:sz="0" w:space="0" w:color="auto"/>
            <w:bottom w:val="none" w:sz="0" w:space="0" w:color="auto"/>
            <w:right w:val="none" w:sz="0" w:space="0" w:color="auto"/>
          </w:divBdr>
        </w:div>
        <w:div w:id="1711496817">
          <w:marLeft w:val="0"/>
          <w:marRight w:val="0"/>
          <w:marTop w:val="0"/>
          <w:marBottom w:val="0"/>
          <w:divBdr>
            <w:top w:val="none" w:sz="0" w:space="0" w:color="auto"/>
            <w:left w:val="none" w:sz="0" w:space="0" w:color="auto"/>
            <w:bottom w:val="none" w:sz="0" w:space="0" w:color="auto"/>
            <w:right w:val="none" w:sz="0" w:space="0" w:color="auto"/>
          </w:divBdr>
        </w:div>
        <w:div w:id="942609266">
          <w:marLeft w:val="0"/>
          <w:marRight w:val="0"/>
          <w:marTop w:val="180"/>
          <w:marBottom w:val="45"/>
          <w:divBdr>
            <w:top w:val="none" w:sz="0" w:space="0" w:color="auto"/>
            <w:left w:val="none" w:sz="0" w:space="0" w:color="auto"/>
            <w:bottom w:val="none" w:sz="0" w:space="0" w:color="auto"/>
            <w:right w:val="none" w:sz="0" w:space="0" w:color="auto"/>
          </w:divBdr>
        </w:div>
        <w:div w:id="1504004347">
          <w:marLeft w:val="0"/>
          <w:marRight w:val="0"/>
          <w:marTop w:val="0"/>
          <w:marBottom w:val="0"/>
          <w:divBdr>
            <w:top w:val="none" w:sz="0" w:space="0" w:color="auto"/>
            <w:left w:val="none" w:sz="0" w:space="0" w:color="auto"/>
            <w:bottom w:val="none" w:sz="0" w:space="0" w:color="auto"/>
            <w:right w:val="none" w:sz="0" w:space="0" w:color="auto"/>
          </w:divBdr>
        </w:div>
        <w:div w:id="1865627826">
          <w:marLeft w:val="0"/>
          <w:marRight w:val="0"/>
          <w:marTop w:val="0"/>
          <w:marBottom w:val="0"/>
          <w:divBdr>
            <w:top w:val="none" w:sz="0" w:space="0" w:color="auto"/>
            <w:left w:val="none" w:sz="0" w:space="0" w:color="auto"/>
            <w:bottom w:val="none" w:sz="0" w:space="0" w:color="auto"/>
            <w:right w:val="none" w:sz="0" w:space="0" w:color="auto"/>
          </w:divBdr>
        </w:div>
        <w:div w:id="602802049">
          <w:marLeft w:val="0"/>
          <w:marRight w:val="0"/>
          <w:marTop w:val="0"/>
          <w:marBottom w:val="0"/>
          <w:divBdr>
            <w:top w:val="none" w:sz="0" w:space="0" w:color="auto"/>
            <w:left w:val="none" w:sz="0" w:space="0" w:color="auto"/>
            <w:bottom w:val="none" w:sz="0" w:space="0" w:color="auto"/>
            <w:right w:val="none" w:sz="0" w:space="0" w:color="auto"/>
          </w:divBdr>
        </w:div>
        <w:div w:id="196430047">
          <w:marLeft w:val="0"/>
          <w:marRight w:val="0"/>
          <w:marTop w:val="0"/>
          <w:marBottom w:val="0"/>
          <w:divBdr>
            <w:top w:val="none" w:sz="0" w:space="0" w:color="auto"/>
            <w:left w:val="none" w:sz="0" w:space="0" w:color="auto"/>
            <w:bottom w:val="none" w:sz="0" w:space="0" w:color="auto"/>
            <w:right w:val="none" w:sz="0" w:space="0" w:color="auto"/>
          </w:divBdr>
          <w:divsChild>
            <w:div w:id="925917695">
              <w:marLeft w:val="0"/>
              <w:marRight w:val="0"/>
              <w:marTop w:val="0"/>
              <w:marBottom w:val="0"/>
              <w:divBdr>
                <w:top w:val="none" w:sz="0" w:space="0" w:color="auto"/>
                <w:left w:val="none" w:sz="0" w:space="0" w:color="auto"/>
                <w:bottom w:val="none" w:sz="0" w:space="0" w:color="auto"/>
                <w:right w:val="none" w:sz="0" w:space="0" w:color="auto"/>
              </w:divBdr>
              <w:divsChild>
                <w:div w:id="1913662338">
                  <w:marLeft w:val="0"/>
                  <w:marRight w:val="0"/>
                  <w:marTop w:val="0"/>
                  <w:marBottom w:val="0"/>
                  <w:divBdr>
                    <w:top w:val="none" w:sz="0" w:space="0" w:color="auto"/>
                    <w:left w:val="none" w:sz="0" w:space="0" w:color="auto"/>
                    <w:bottom w:val="none" w:sz="0" w:space="0" w:color="auto"/>
                    <w:right w:val="none" w:sz="0" w:space="0" w:color="auto"/>
                  </w:divBdr>
                </w:div>
                <w:div w:id="793912247">
                  <w:marLeft w:val="0"/>
                  <w:marRight w:val="0"/>
                  <w:marTop w:val="0"/>
                  <w:marBottom w:val="0"/>
                  <w:divBdr>
                    <w:top w:val="none" w:sz="0" w:space="0" w:color="auto"/>
                    <w:left w:val="none" w:sz="0" w:space="0" w:color="auto"/>
                    <w:bottom w:val="none" w:sz="0" w:space="0" w:color="auto"/>
                    <w:right w:val="none" w:sz="0" w:space="0" w:color="auto"/>
                  </w:divBdr>
                </w:div>
                <w:div w:id="1200976344">
                  <w:marLeft w:val="0"/>
                  <w:marRight w:val="0"/>
                  <w:marTop w:val="0"/>
                  <w:marBottom w:val="0"/>
                  <w:divBdr>
                    <w:top w:val="none" w:sz="0" w:space="0" w:color="auto"/>
                    <w:left w:val="none" w:sz="0" w:space="0" w:color="auto"/>
                    <w:bottom w:val="none" w:sz="0" w:space="0" w:color="auto"/>
                    <w:right w:val="none" w:sz="0" w:space="0" w:color="auto"/>
                  </w:divBdr>
                </w:div>
                <w:div w:id="5721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2252">
          <w:marLeft w:val="0"/>
          <w:marRight w:val="0"/>
          <w:marTop w:val="0"/>
          <w:marBottom w:val="0"/>
          <w:divBdr>
            <w:top w:val="none" w:sz="0" w:space="0" w:color="auto"/>
            <w:left w:val="none" w:sz="0" w:space="0" w:color="auto"/>
            <w:bottom w:val="none" w:sz="0" w:space="0" w:color="auto"/>
            <w:right w:val="none" w:sz="0" w:space="0" w:color="auto"/>
          </w:divBdr>
          <w:divsChild>
            <w:div w:id="608318763">
              <w:marLeft w:val="0"/>
              <w:marRight w:val="0"/>
              <w:marTop w:val="180"/>
              <w:marBottom w:val="45"/>
              <w:divBdr>
                <w:top w:val="none" w:sz="0" w:space="0" w:color="auto"/>
                <w:left w:val="none" w:sz="0" w:space="0" w:color="auto"/>
                <w:bottom w:val="none" w:sz="0" w:space="0" w:color="auto"/>
                <w:right w:val="none" w:sz="0" w:space="0" w:color="auto"/>
              </w:divBdr>
            </w:div>
            <w:div w:id="1004674847">
              <w:marLeft w:val="0"/>
              <w:marRight w:val="0"/>
              <w:marTop w:val="0"/>
              <w:marBottom w:val="0"/>
              <w:divBdr>
                <w:top w:val="none" w:sz="0" w:space="0" w:color="auto"/>
                <w:left w:val="none" w:sz="0" w:space="0" w:color="auto"/>
                <w:bottom w:val="none" w:sz="0" w:space="0" w:color="auto"/>
                <w:right w:val="none" w:sz="0" w:space="0" w:color="auto"/>
              </w:divBdr>
              <w:divsChild>
                <w:div w:id="1270969885">
                  <w:marLeft w:val="0"/>
                  <w:marRight w:val="0"/>
                  <w:marTop w:val="0"/>
                  <w:marBottom w:val="0"/>
                  <w:divBdr>
                    <w:top w:val="none" w:sz="0" w:space="0" w:color="auto"/>
                    <w:left w:val="none" w:sz="0" w:space="0" w:color="auto"/>
                    <w:bottom w:val="none" w:sz="0" w:space="0" w:color="auto"/>
                    <w:right w:val="none" w:sz="0" w:space="0" w:color="auto"/>
                  </w:divBdr>
                </w:div>
                <w:div w:id="1558124776">
                  <w:marLeft w:val="0"/>
                  <w:marRight w:val="0"/>
                  <w:marTop w:val="0"/>
                  <w:marBottom w:val="0"/>
                  <w:divBdr>
                    <w:top w:val="none" w:sz="0" w:space="0" w:color="auto"/>
                    <w:left w:val="none" w:sz="0" w:space="0" w:color="auto"/>
                    <w:bottom w:val="none" w:sz="0" w:space="0" w:color="auto"/>
                    <w:right w:val="none" w:sz="0" w:space="0" w:color="auto"/>
                  </w:divBdr>
                </w:div>
                <w:div w:id="446628426">
                  <w:marLeft w:val="0"/>
                  <w:marRight w:val="0"/>
                  <w:marTop w:val="0"/>
                  <w:marBottom w:val="0"/>
                  <w:divBdr>
                    <w:top w:val="none" w:sz="0" w:space="0" w:color="auto"/>
                    <w:left w:val="none" w:sz="0" w:space="0" w:color="auto"/>
                    <w:bottom w:val="none" w:sz="0" w:space="0" w:color="auto"/>
                    <w:right w:val="none" w:sz="0" w:space="0" w:color="auto"/>
                  </w:divBdr>
                </w:div>
                <w:div w:id="1688217835">
                  <w:marLeft w:val="0"/>
                  <w:marRight w:val="0"/>
                  <w:marTop w:val="0"/>
                  <w:marBottom w:val="0"/>
                  <w:divBdr>
                    <w:top w:val="none" w:sz="0" w:space="0" w:color="auto"/>
                    <w:left w:val="none" w:sz="0" w:space="0" w:color="auto"/>
                    <w:bottom w:val="none" w:sz="0" w:space="0" w:color="auto"/>
                    <w:right w:val="none" w:sz="0" w:space="0" w:color="auto"/>
                  </w:divBdr>
                </w:div>
                <w:div w:id="739058642">
                  <w:marLeft w:val="0"/>
                  <w:marRight w:val="0"/>
                  <w:marTop w:val="0"/>
                  <w:marBottom w:val="0"/>
                  <w:divBdr>
                    <w:top w:val="none" w:sz="0" w:space="0" w:color="auto"/>
                    <w:left w:val="none" w:sz="0" w:space="0" w:color="auto"/>
                    <w:bottom w:val="none" w:sz="0" w:space="0" w:color="auto"/>
                    <w:right w:val="none" w:sz="0" w:space="0" w:color="auto"/>
                  </w:divBdr>
                </w:div>
                <w:div w:id="1403795641">
                  <w:marLeft w:val="0"/>
                  <w:marRight w:val="0"/>
                  <w:marTop w:val="0"/>
                  <w:marBottom w:val="0"/>
                  <w:divBdr>
                    <w:top w:val="none" w:sz="0" w:space="0" w:color="auto"/>
                    <w:left w:val="none" w:sz="0" w:space="0" w:color="auto"/>
                    <w:bottom w:val="none" w:sz="0" w:space="0" w:color="auto"/>
                    <w:right w:val="none" w:sz="0" w:space="0" w:color="auto"/>
                  </w:divBdr>
                </w:div>
                <w:div w:id="245965822">
                  <w:marLeft w:val="0"/>
                  <w:marRight w:val="0"/>
                  <w:marTop w:val="0"/>
                  <w:marBottom w:val="0"/>
                  <w:divBdr>
                    <w:top w:val="none" w:sz="0" w:space="0" w:color="auto"/>
                    <w:left w:val="none" w:sz="0" w:space="0" w:color="auto"/>
                    <w:bottom w:val="none" w:sz="0" w:space="0" w:color="auto"/>
                    <w:right w:val="none" w:sz="0" w:space="0" w:color="auto"/>
                  </w:divBdr>
                </w:div>
                <w:div w:id="579365552">
                  <w:marLeft w:val="0"/>
                  <w:marRight w:val="0"/>
                  <w:marTop w:val="0"/>
                  <w:marBottom w:val="0"/>
                  <w:divBdr>
                    <w:top w:val="none" w:sz="0" w:space="0" w:color="auto"/>
                    <w:left w:val="none" w:sz="0" w:space="0" w:color="auto"/>
                    <w:bottom w:val="none" w:sz="0" w:space="0" w:color="auto"/>
                    <w:right w:val="none" w:sz="0" w:space="0" w:color="auto"/>
                  </w:divBdr>
                </w:div>
                <w:div w:id="14573576">
                  <w:marLeft w:val="0"/>
                  <w:marRight w:val="0"/>
                  <w:marTop w:val="0"/>
                  <w:marBottom w:val="0"/>
                  <w:divBdr>
                    <w:top w:val="none" w:sz="0" w:space="0" w:color="auto"/>
                    <w:left w:val="none" w:sz="0" w:space="0" w:color="auto"/>
                    <w:bottom w:val="none" w:sz="0" w:space="0" w:color="auto"/>
                    <w:right w:val="none" w:sz="0" w:space="0" w:color="auto"/>
                  </w:divBdr>
                </w:div>
                <w:div w:id="1282499069">
                  <w:marLeft w:val="0"/>
                  <w:marRight w:val="0"/>
                  <w:marTop w:val="0"/>
                  <w:marBottom w:val="0"/>
                  <w:divBdr>
                    <w:top w:val="none" w:sz="0" w:space="0" w:color="auto"/>
                    <w:left w:val="none" w:sz="0" w:space="0" w:color="auto"/>
                    <w:bottom w:val="none" w:sz="0" w:space="0" w:color="auto"/>
                    <w:right w:val="none" w:sz="0" w:space="0" w:color="auto"/>
                  </w:divBdr>
                </w:div>
                <w:div w:id="988245899">
                  <w:marLeft w:val="0"/>
                  <w:marRight w:val="0"/>
                  <w:marTop w:val="0"/>
                  <w:marBottom w:val="0"/>
                  <w:divBdr>
                    <w:top w:val="none" w:sz="0" w:space="0" w:color="auto"/>
                    <w:left w:val="none" w:sz="0" w:space="0" w:color="auto"/>
                    <w:bottom w:val="none" w:sz="0" w:space="0" w:color="auto"/>
                    <w:right w:val="none" w:sz="0" w:space="0" w:color="auto"/>
                  </w:divBdr>
                </w:div>
                <w:div w:id="1260992451">
                  <w:marLeft w:val="0"/>
                  <w:marRight w:val="0"/>
                  <w:marTop w:val="0"/>
                  <w:marBottom w:val="0"/>
                  <w:divBdr>
                    <w:top w:val="none" w:sz="0" w:space="0" w:color="auto"/>
                    <w:left w:val="none" w:sz="0" w:space="0" w:color="auto"/>
                    <w:bottom w:val="none" w:sz="0" w:space="0" w:color="auto"/>
                    <w:right w:val="none" w:sz="0" w:space="0" w:color="auto"/>
                  </w:divBdr>
                </w:div>
                <w:div w:id="1933587045">
                  <w:marLeft w:val="0"/>
                  <w:marRight w:val="0"/>
                  <w:marTop w:val="0"/>
                  <w:marBottom w:val="0"/>
                  <w:divBdr>
                    <w:top w:val="none" w:sz="0" w:space="0" w:color="auto"/>
                    <w:left w:val="none" w:sz="0" w:space="0" w:color="auto"/>
                    <w:bottom w:val="none" w:sz="0" w:space="0" w:color="auto"/>
                    <w:right w:val="none" w:sz="0" w:space="0" w:color="auto"/>
                  </w:divBdr>
                </w:div>
                <w:div w:id="860246893">
                  <w:marLeft w:val="0"/>
                  <w:marRight w:val="0"/>
                  <w:marTop w:val="0"/>
                  <w:marBottom w:val="0"/>
                  <w:divBdr>
                    <w:top w:val="none" w:sz="0" w:space="0" w:color="auto"/>
                    <w:left w:val="none" w:sz="0" w:space="0" w:color="auto"/>
                    <w:bottom w:val="none" w:sz="0" w:space="0" w:color="auto"/>
                    <w:right w:val="none" w:sz="0" w:space="0" w:color="auto"/>
                  </w:divBdr>
                </w:div>
                <w:div w:id="368338369">
                  <w:marLeft w:val="0"/>
                  <w:marRight w:val="0"/>
                  <w:marTop w:val="0"/>
                  <w:marBottom w:val="0"/>
                  <w:divBdr>
                    <w:top w:val="none" w:sz="0" w:space="0" w:color="auto"/>
                    <w:left w:val="none" w:sz="0" w:space="0" w:color="auto"/>
                    <w:bottom w:val="none" w:sz="0" w:space="0" w:color="auto"/>
                    <w:right w:val="none" w:sz="0" w:space="0" w:color="auto"/>
                  </w:divBdr>
                </w:div>
                <w:div w:id="372120201">
                  <w:marLeft w:val="0"/>
                  <w:marRight w:val="0"/>
                  <w:marTop w:val="0"/>
                  <w:marBottom w:val="0"/>
                  <w:divBdr>
                    <w:top w:val="none" w:sz="0" w:space="0" w:color="auto"/>
                    <w:left w:val="none" w:sz="0" w:space="0" w:color="auto"/>
                    <w:bottom w:val="none" w:sz="0" w:space="0" w:color="auto"/>
                    <w:right w:val="none" w:sz="0" w:space="0" w:color="auto"/>
                  </w:divBdr>
                </w:div>
                <w:div w:id="1089081968">
                  <w:marLeft w:val="0"/>
                  <w:marRight w:val="0"/>
                  <w:marTop w:val="0"/>
                  <w:marBottom w:val="0"/>
                  <w:divBdr>
                    <w:top w:val="none" w:sz="0" w:space="0" w:color="auto"/>
                    <w:left w:val="none" w:sz="0" w:space="0" w:color="auto"/>
                    <w:bottom w:val="none" w:sz="0" w:space="0" w:color="auto"/>
                    <w:right w:val="none" w:sz="0" w:space="0" w:color="auto"/>
                  </w:divBdr>
                </w:div>
                <w:div w:id="1436441366">
                  <w:marLeft w:val="0"/>
                  <w:marRight w:val="0"/>
                  <w:marTop w:val="0"/>
                  <w:marBottom w:val="0"/>
                  <w:divBdr>
                    <w:top w:val="none" w:sz="0" w:space="0" w:color="auto"/>
                    <w:left w:val="none" w:sz="0" w:space="0" w:color="auto"/>
                    <w:bottom w:val="none" w:sz="0" w:space="0" w:color="auto"/>
                    <w:right w:val="none" w:sz="0" w:space="0" w:color="auto"/>
                  </w:divBdr>
                </w:div>
                <w:div w:id="872576299">
                  <w:marLeft w:val="0"/>
                  <w:marRight w:val="0"/>
                  <w:marTop w:val="0"/>
                  <w:marBottom w:val="0"/>
                  <w:divBdr>
                    <w:top w:val="none" w:sz="0" w:space="0" w:color="auto"/>
                    <w:left w:val="none" w:sz="0" w:space="0" w:color="auto"/>
                    <w:bottom w:val="none" w:sz="0" w:space="0" w:color="auto"/>
                    <w:right w:val="none" w:sz="0" w:space="0" w:color="auto"/>
                  </w:divBdr>
                </w:div>
                <w:div w:id="1406028388">
                  <w:marLeft w:val="0"/>
                  <w:marRight w:val="0"/>
                  <w:marTop w:val="0"/>
                  <w:marBottom w:val="0"/>
                  <w:divBdr>
                    <w:top w:val="none" w:sz="0" w:space="0" w:color="auto"/>
                    <w:left w:val="none" w:sz="0" w:space="0" w:color="auto"/>
                    <w:bottom w:val="none" w:sz="0" w:space="0" w:color="auto"/>
                    <w:right w:val="none" w:sz="0" w:space="0" w:color="auto"/>
                  </w:divBdr>
                </w:div>
                <w:div w:id="78793521">
                  <w:marLeft w:val="0"/>
                  <w:marRight w:val="0"/>
                  <w:marTop w:val="0"/>
                  <w:marBottom w:val="0"/>
                  <w:divBdr>
                    <w:top w:val="none" w:sz="0" w:space="0" w:color="auto"/>
                    <w:left w:val="none" w:sz="0" w:space="0" w:color="auto"/>
                    <w:bottom w:val="none" w:sz="0" w:space="0" w:color="auto"/>
                    <w:right w:val="none" w:sz="0" w:space="0" w:color="auto"/>
                  </w:divBdr>
                </w:div>
                <w:div w:id="9361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6339">
          <w:marLeft w:val="0"/>
          <w:marRight w:val="0"/>
          <w:marTop w:val="0"/>
          <w:marBottom w:val="0"/>
          <w:divBdr>
            <w:top w:val="none" w:sz="0" w:space="0" w:color="auto"/>
            <w:left w:val="none" w:sz="0" w:space="0" w:color="auto"/>
            <w:bottom w:val="none" w:sz="0" w:space="0" w:color="auto"/>
            <w:right w:val="none" w:sz="0" w:space="0" w:color="auto"/>
          </w:divBdr>
        </w:div>
        <w:div w:id="1334917787">
          <w:marLeft w:val="0"/>
          <w:marRight w:val="0"/>
          <w:marTop w:val="180"/>
          <w:marBottom w:val="45"/>
          <w:divBdr>
            <w:top w:val="none" w:sz="0" w:space="0" w:color="auto"/>
            <w:left w:val="none" w:sz="0" w:space="0" w:color="auto"/>
            <w:bottom w:val="none" w:sz="0" w:space="0" w:color="auto"/>
            <w:right w:val="none" w:sz="0" w:space="0" w:color="auto"/>
          </w:divBdr>
        </w:div>
        <w:div w:id="1615481197">
          <w:marLeft w:val="0"/>
          <w:marRight w:val="0"/>
          <w:marTop w:val="0"/>
          <w:marBottom w:val="0"/>
          <w:divBdr>
            <w:top w:val="none" w:sz="0" w:space="0" w:color="auto"/>
            <w:left w:val="none" w:sz="0" w:space="0" w:color="auto"/>
            <w:bottom w:val="none" w:sz="0" w:space="0" w:color="auto"/>
            <w:right w:val="none" w:sz="0" w:space="0" w:color="auto"/>
          </w:divBdr>
        </w:div>
        <w:div w:id="175582369">
          <w:marLeft w:val="0"/>
          <w:marRight w:val="0"/>
          <w:marTop w:val="180"/>
          <w:marBottom w:val="45"/>
          <w:divBdr>
            <w:top w:val="none" w:sz="0" w:space="0" w:color="auto"/>
            <w:left w:val="none" w:sz="0" w:space="0" w:color="auto"/>
            <w:bottom w:val="none" w:sz="0" w:space="0" w:color="auto"/>
            <w:right w:val="none" w:sz="0" w:space="0" w:color="auto"/>
          </w:divBdr>
        </w:div>
        <w:div w:id="753816770">
          <w:marLeft w:val="0"/>
          <w:marRight w:val="0"/>
          <w:marTop w:val="180"/>
          <w:marBottom w:val="45"/>
          <w:divBdr>
            <w:top w:val="none" w:sz="0" w:space="0" w:color="auto"/>
            <w:left w:val="none" w:sz="0" w:space="0" w:color="auto"/>
            <w:bottom w:val="none" w:sz="0" w:space="0" w:color="auto"/>
            <w:right w:val="none" w:sz="0" w:space="0" w:color="auto"/>
          </w:divBdr>
        </w:div>
        <w:div w:id="1104571474">
          <w:marLeft w:val="0"/>
          <w:marRight w:val="0"/>
          <w:marTop w:val="0"/>
          <w:marBottom w:val="0"/>
          <w:divBdr>
            <w:top w:val="none" w:sz="0" w:space="0" w:color="auto"/>
            <w:left w:val="none" w:sz="0" w:space="0" w:color="auto"/>
            <w:bottom w:val="none" w:sz="0" w:space="0" w:color="auto"/>
            <w:right w:val="none" w:sz="0" w:space="0" w:color="auto"/>
          </w:divBdr>
        </w:div>
        <w:div w:id="829760354">
          <w:marLeft w:val="0"/>
          <w:marRight w:val="0"/>
          <w:marTop w:val="0"/>
          <w:marBottom w:val="0"/>
          <w:divBdr>
            <w:top w:val="none" w:sz="0" w:space="0" w:color="auto"/>
            <w:left w:val="none" w:sz="0" w:space="0" w:color="auto"/>
            <w:bottom w:val="none" w:sz="0" w:space="0" w:color="auto"/>
            <w:right w:val="none" w:sz="0" w:space="0" w:color="auto"/>
          </w:divBdr>
        </w:div>
        <w:div w:id="1975601966">
          <w:marLeft w:val="0"/>
          <w:marRight w:val="0"/>
          <w:marTop w:val="0"/>
          <w:marBottom w:val="0"/>
          <w:divBdr>
            <w:top w:val="none" w:sz="0" w:space="0" w:color="auto"/>
            <w:left w:val="none" w:sz="0" w:space="0" w:color="auto"/>
            <w:bottom w:val="none" w:sz="0" w:space="0" w:color="auto"/>
            <w:right w:val="none" w:sz="0" w:space="0" w:color="auto"/>
          </w:divBdr>
        </w:div>
        <w:div w:id="447241528">
          <w:marLeft w:val="0"/>
          <w:marRight w:val="0"/>
          <w:marTop w:val="0"/>
          <w:marBottom w:val="0"/>
          <w:divBdr>
            <w:top w:val="none" w:sz="0" w:space="0" w:color="auto"/>
            <w:left w:val="none" w:sz="0" w:space="0" w:color="auto"/>
            <w:bottom w:val="none" w:sz="0" w:space="0" w:color="auto"/>
            <w:right w:val="none" w:sz="0" w:space="0" w:color="auto"/>
          </w:divBdr>
        </w:div>
        <w:div w:id="1471365509">
          <w:marLeft w:val="0"/>
          <w:marRight w:val="0"/>
          <w:marTop w:val="0"/>
          <w:marBottom w:val="0"/>
          <w:divBdr>
            <w:top w:val="none" w:sz="0" w:space="0" w:color="auto"/>
            <w:left w:val="none" w:sz="0" w:space="0" w:color="auto"/>
            <w:bottom w:val="none" w:sz="0" w:space="0" w:color="auto"/>
            <w:right w:val="none" w:sz="0" w:space="0" w:color="auto"/>
          </w:divBdr>
        </w:div>
        <w:div w:id="162360166">
          <w:marLeft w:val="0"/>
          <w:marRight w:val="0"/>
          <w:marTop w:val="0"/>
          <w:marBottom w:val="0"/>
          <w:divBdr>
            <w:top w:val="none" w:sz="0" w:space="0" w:color="auto"/>
            <w:left w:val="none" w:sz="0" w:space="0" w:color="auto"/>
            <w:bottom w:val="none" w:sz="0" w:space="0" w:color="auto"/>
            <w:right w:val="none" w:sz="0" w:space="0" w:color="auto"/>
          </w:divBdr>
        </w:div>
        <w:div w:id="1227181520">
          <w:marLeft w:val="0"/>
          <w:marRight w:val="0"/>
          <w:marTop w:val="0"/>
          <w:marBottom w:val="0"/>
          <w:divBdr>
            <w:top w:val="none" w:sz="0" w:space="0" w:color="auto"/>
            <w:left w:val="none" w:sz="0" w:space="0" w:color="auto"/>
            <w:bottom w:val="none" w:sz="0" w:space="0" w:color="auto"/>
            <w:right w:val="none" w:sz="0" w:space="0" w:color="auto"/>
          </w:divBdr>
        </w:div>
        <w:div w:id="698435419">
          <w:marLeft w:val="0"/>
          <w:marRight w:val="0"/>
          <w:marTop w:val="0"/>
          <w:marBottom w:val="0"/>
          <w:divBdr>
            <w:top w:val="none" w:sz="0" w:space="0" w:color="auto"/>
            <w:left w:val="none" w:sz="0" w:space="0" w:color="auto"/>
            <w:bottom w:val="none" w:sz="0" w:space="0" w:color="auto"/>
            <w:right w:val="none" w:sz="0" w:space="0" w:color="auto"/>
          </w:divBdr>
        </w:div>
        <w:div w:id="308245504">
          <w:marLeft w:val="0"/>
          <w:marRight w:val="0"/>
          <w:marTop w:val="0"/>
          <w:marBottom w:val="0"/>
          <w:divBdr>
            <w:top w:val="none" w:sz="0" w:space="0" w:color="auto"/>
            <w:left w:val="none" w:sz="0" w:space="0" w:color="auto"/>
            <w:bottom w:val="none" w:sz="0" w:space="0" w:color="auto"/>
            <w:right w:val="none" w:sz="0" w:space="0" w:color="auto"/>
          </w:divBdr>
        </w:div>
        <w:div w:id="1413505333">
          <w:marLeft w:val="0"/>
          <w:marRight w:val="0"/>
          <w:marTop w:val="0"/>
          <w:marBottom w:val="0"/>
          <w:divBdr>
            <w:top w:val="none" w:sz="0" w:space="0" w:color="auto"/>
            <w:left w:val="none" w:sz="0" w:space="0" w:color="auto"/>
            <w:bottom w:val="none" w:sz="0" w:space="0" w:color="auto"/>
            <w:right w:val="none" w:sz="0" w:space="0" w:color="auto"/>
          </w:divBdr>
        </w:div>
        <w:div w:id="1091973160">
          <w:marLeft w:val="0"/>
          <w:marRight w:val="0"/>
          <w:marTop w:val="0"/>
          <w:marBottom w:val="0"/>
          <w:divBdr>
            <w:top w:val="none" w:sz="0" w:space="0" w:color="auto"/>
            <w:left w:val="none" w:sz="0" w:space="0" w:color="auto"/>
            <w:bottom w:val="none" w:sz="0" w:space="0" w:color="auto"/>
            <w:right w:val="none" w:sz="0" w:space="0" w:color="auto"/>
          </w:divBdr>
        </w:div>
        <w:div w:id="57480388">
          <w:marLeft w:val="0"/>
          <w:marRight w:val="0"/>
          <w:marTop w:val="0"/>
          <w:marBottom w:val="0"/>
          <w:divBdr>
            <w:top w:val="none" w:sz="0" w:space="0" w:color="auto"/>
            <w:left w:val="none" w:sz="0" w:space="0" w:color="auto"/>
            <w:bottom w:val="none" w:sz="0" w:space="0" w:color="auto"/>
            <w:right w:val="none" w:sz="0" w:space="0" w:color="auto"/>
          </w:divBdr>
        </w:div>
        <w:div w:id="572084331">
          <w:marLeft w:val="0"/>
          <w:marRight w:val="0"/>
          <w:marTop w:val="0"/>
          <w:marBottom w:val="0"/>
          <w:divBdr>
            <w:top w:val="none" w:sz="0" w:space="0" w:color="auto"/>
            <w:left w:val="none" w:sz="0" w:space="0" w:color="auto"/>
            <w:bottom w:val="none" w:sz="0" w:space="0" w:color="auto"/>
            <w:right w:val="none" w:sz="0" w:space="0" w:color="auto"/>
          </w:divBdr>
        </w:div>
        <w:div w:id="182406065">
          <w:marLeft w:val="0"/>
          <w:marRight w:val="0"/>
          <w:marTop w:val="0"/>
          <w:marBottom w:val="0"/>
          <w:divBdr>
            <w:top w:val="none" w:sz="0" w:space="0" w:color="auto"/>
            <w:left w:val="none" w:sz="0" w:space="0" w:color="auto"/>
            <w:bottom w:val="none" w:sz="0" w:space="0" w:color="auto"/>
            <w:right w:val="none" w:sz="0" w:space="0" w:color="auto"/>
          </w:divBdr>
        </w:div>
        <w:div w:id="1916158786">
          <w:marLeft w:val="0"/>
          <w:marRight w:val="0"/>
          <w:marTop w:val="0"/>
          <w:marBottom w:val="0"/>
          <w:divBdr>
            <w:top w:val="none" w:sz="0" w:space="0" w:color="auto"/>
            <w:left w:val="none" w:sz="0" w:space="0" w:color="auto"/>
            <w:bottom w:val="none" w:sz="0" w:space="0" w:color="auto"/>
            <w:right w:val="none" w:sz="0" w:space="0" w:color="auto"/>
          </w:divBdr>
        </w:div>
        <w:div w:id="1067455838">
          <w:marLeft w:val="0"/>
          <w:marRight w:val="0"/>
          <w:marTop w:val="0"/>
          <w:marBottom w:val="0"/>
          <w:divBdr>
            <w:top w:val="none" w:sz="0" w:space="0" w:color="auto"/>
            <w:left w:val="none" w:sz="0" w:space="0" w:color="auto"/>
            <w:bottom w:val="none" w:sz="0" w:space="0" w:color="auto"/>
            <w:right w:val="none" w:sz="0" w:space="0" w:color="auto"/>
          </w:divBdr>
        </w:div>
      </w:divsChild>
    </w:div>
    <w:div w:id="927690327">
      <w:bodyDiv w:val="1"/>
      <w:marLeft w:val="0"/>
      <w:marRight w:val="0"/>
      <w:marTop w:val="0"/>
      <w:marBottom w:val="0"/>
      <w:divBdr>
        <w:top w:val="none" w:sz="0" w:space="0" w:color="auto"/>
        <w:left w:val="none" w:sz="0" w:space="0" w:color="auto"/>
        <w:bottom w:val="none" w:sz="0" w:space="0" w:color="auto"/>
        <w:right w:val="none" w:sz="0" w:space="0" w:color="auto"/>
      </w:divBdr>
    </w:div>
    <w:div w:id="1057782017">
      <w:bodyDiv w:val="1"/>
      <w:marLeft w:val="0"/>
      <w:marRight w:val="0"/>
      <w:marTop w:val="0"/>
      <w:marBottom w:val="0"/>
      <w:divBdr>
        <w:top w:val="none" w:sz="0" w:space="0" w:color="auto"/>
        <w:left w:val="none" w:sz="0" w:space="0" w:color="auto"/>
        <w:bottom w:val="none" w:sz="0" w:space="0" w:color="auto"/>
        <w:right w:val="none" w:sz="0" w:space="0" w:color="auto"/>
      </w:divBdr>
    </w:div>
    <w:div w:id="1091389819">
      <w:bodyDiv w:val="1"/>
      <w:marLeft w:val="0"/>
      <w:marRight w:val="0"/>
      <w:marTop w:val="0"/>
      <w:marBottom w:val="0"/>
      <w:divBdr>
        <w:top w:val="none" w:sz="0" w:space="0" w:color="auto"/>
        <w:left w:val="none" w:sz="0" w:space="0" w:color="auto"/>
        <w:bottom w:val="none" w:sz="0" w:space="0" w:color="auto"/>
        <w:right w:val="none" w:sz="0" w:space="0" w:color="auto"/>
      </w:divBdr>
    </w:div>
    <w:div w:id="1098524052">
      <w:bodyDiv w:val="1"/>
      <w:marLeft w:val="0"/>
      <w:marRight w:val="0"/>
      <w:marTop w:val="0"/>
      <w:marBottom w:val="0"/>
      <w:divBdr>
        <w:top w:val="none" w:sz="0" w:space="0" w:color="auto"/>
        <w:left w:val="none" w:sz="0" w:space="0" w:color="auto"/>
        <w:bottom w:val="none" w:sz="0" w:space="0" w:color="auto"/>
        <w:right w:val="none" w:sz="0" w:space="0" w:color="auto"/>
      </w:divBdr>
    </w:div>
    <w:div w:id="1151210298">
      <w:bodyDiv w:val="1"/>
      <w:marLeft w:val="0"/>
      <w:marRight w:val="0"/>
      <w:marTop w:val="0"/>
      <w:marBottom w:val="0"/>
      <w:divBdr>
        <w:top w:val="none" w:sz="0" w:space="0" w:color="auto"/>
        <w:left w:val="none" w:sz="0" w:space="0" w:color="auto"/>
        <w:bottom w:val="none" w:sz="0" w:space="0" w:color="auto"/>
        <w:right w:val="none" w:sz="0" w:space="0" w:color="auto"/>
      </w:divBdr>
    </w:div>
    <w:div w:id="1214779803">
      <w:bodyDiv w:val="1"/>
      <w:marLeft w:val="0"/>
      <w:marRight w:val="0"/>
      <w:marTop w:val="0"/>
      <w:marBottom w:val="0"/>
      <w:divBdr>
        <w:top w:val="none" w:sz="0" w:space="0" w:color="auto"/>
        <w:left w:val="none" w:sz="0" w:space="0" w:color="auto"/>
        <w:bottom w:val="none" w:sz="0" w:space="0" w:color="auto"/>
        <w:right w:val="none" w:sz="0" w:space="0" w:color="auto"/>
      </w:divBdr>
    </w:div>
    <w:div w:id="1292402241">
      <w:bodyDiv w:val="1"/>
      <w:marLeft w:val="0"/>
      <w:marRight w:val="0"/>
      <w:marTop w:val="0"/>
      <w:marBottom w:val="0"/>
      <w:divBdr>
        <w:top w:val="none" w:sz="0" w:space="0" w:color="auto"/>
        <w:left w:val="none" w:sz="0" w:space="0" w:color="auto"/>
        <w:bottom w:val="none" w:sz="0" w:space="0" w:color="auto"/>
        <w:right w:val="none" w:sz="0" w:space="0" w:color="auto"/>
      </w:divBdr>
    </w:div>
    <w:div w:id="1308243023">
      <w:bodyDiv w:val="1"/>
      <w:marLeft w:val="0"/>
      <w:marRight w:val="0"/>
      <w:marTop w:val="0"/>
      <w:marBottom w:val="0"/>
      <w:divBdr>
        <w:top w:val="none" w:sz="0" w:space="0" w:color="auto"/>
        <w:left w:val="none" w:sz="0" w:space="0" w:color="auto"/>
        <w:bottom w:val="none" w:sz="0" w:space="0" w:color="auto"/>
        <w:right w:val="none" w:sz="0" w:space="0" w:color="auto"/>
      </w:divBdr>
    </w:div>
    <w:div w:id="1365325240">
      <w:bodyDiv w:val="1"/>
      <w:marLeft w:val="0"/>
      <w:marRight w:val="0"/>
      <w:marTop w:val="0"/>
      <w:marBottom w:val="0"/>
      <w:divBdr>
        <w:top w:val="none" w:sz="0" w:space="0" w:color="auto"/>
        <w:left w:val="none" w:sz="0" w:space="0" w:color="auto"/>
        <w:bottom w:val="none" w:sz="0" w:space="0" w:color="auto"/>
        <w:right w:val="none" w:sz="0" w:space="0" w:color="auto"/>
      </w:divBdr>
    </w:div>
    <w:div w:id="1419133439">
      <w:bodyDiv w:val="1"/>
      <w:marLeft w:val="0"/>
      <w:marRight w:val="0"/>
      <w:marTop w:val="0"/>
      <w:marBottom w:val="0"/>
      <w:divBdr>
        <w:top w:val="none" w:sz="0" w:space="0" w:color="auto"/>
        <w:left w:val="none" w:sz="0" w:space="0" w:color="auto"/>
        <w:bottom w:val="none" w:sz="0" w:space="0" w:color="auto"/>
        <w:right w:val="none" w:sz="0" w:space="0" w:color="auto"/>
      </w:divBdr>
      <w:divsChild>
        <w:div w:id="1516917706">
          <w:marLeft w:val="0"/>
          <w:marRight w:val="0"/>
          <w:marTop w:val="180"/>
          <w:marBottom w:val="45"/>
          <w:divBdr>
            <w:top w:val="none" w:sz="0" w:space="0" w:color="auto"/>
            <w:left w:val="none" w:sz="0" w:space="0" w:color="auto"/>
            <w:bottom w:val="none" w:sz="0" w:space="0" w:color="auto"/>
            <w:right w:val="none" w:sz="0" w:space="0" w:color="auto"/>
          </w:divBdr>
        </w:div>
        <w:div w:id="2050520787">
          <w:marLeft w:val="0"/>
          <w:marRight w:val="0"/>
          <w:marTop w:val="0"/>
          <w:marBottom w:val="0"/>
          <w:divBdr>
            <w:top w:val="none" w:sz="0" w:space="0" w:color="auto"/>
            <w:left w:val="none" w:sz="0" w:space="0" w:color="auto"/>
            <w:bottom w:val="none" w:sz="0" w:space="0" w:color="auto"/>
            <w:right w:val="none" w:sz="0" w:space="0" w:color="auto"/>
          </w:divBdr>
        </w:div>
        <w:div w:id="700782192">
          <w:marLeft w:val="0"/>
          <w:marRight w:val="0"/>
          <w:marTop w:val="180"/>
          <w:marBottom w:val="45"/>
          <w:divBdr>
            <w:top w:val="none" w:sz="0" w:space="0" w:color="auto"/>
            <w:left w:val="none" w:sz="0" w:space="0" w:color="auto"/>
            <w:bottom w:val="none" w:sz="0" w:space="0" w:color="auto"/>
            <w:right w:val="none" w:sz="0" w:space="0" w:color="auto"/>
          </w:divBdr>
        </w:div>
        <w:div w:id="780144713">
          <w:marLeft w:val="0"/>
          <w:marRight w:val="0"/>
          <w:marTop w:val="0"/>
          <w:marBottom w:val="0"/>
          <w:divBdr>
            <w:top w:val="none" w:sz="0" w:space="0" w:color="auto"/>
            <w:left w:val="none" w:sz="0" w:space="0" w:color="auto"/>
            <w:bottom w:val="none" w:sz="0" w:space="0" w:color="auto"/>
            <w:right w:val="none" w:sz="0" w:space="0" w:color="auto"/>
          </w:divBdr>
        </w:div>
        <w:div w:id="1503203079">
          <w:marLeft w:val="0"/>
          <w:marRight w:val="0"/>
          <w:marTop w:val="0"/>
          <w:marBottom w:val="0"/>
          <w:divBdr>
            <w:top w:val="none" w:sz="0" w:space="0" w:color="auto"/>
            <w:left w:val="none" w:sz="0" w:space="0" w:color="auto"/>
            <w:bottom w:val="none" w:sz="0" w:space="0" w:color="auto"/>
            <w:right w:val="none" w:sz="0" w:space="0" w:color="auto"/>
          </w:divBdr>
        </w:div>
        <w:div w:id="1578633036">
          <w:marLeft w:val="0"/>
          <w:marRight w:val="0"/>
          <w:marTop w:val="0"/>
          <w:marBottom w:val="0"/>
          <w:divBdr>
            <w:top w:val="none" w:sz="0" w:space="0" w:color="auto"/>
            <w:left w:val="none" w:sz="0" w:space="0" w:color="auto"/>
            <w:bottom w:val="none" w:sz="0" w:space="0" w:color="auto"/>
            <w:right w:val="none" w:sz="0" w:space="0" w:color="auto"/>
          </w:divBdr>
          <w:divsChild>
            <w:div w:id="55671268">
              <w:marLeft w:val="0"/>
              <w:marRight w:val="0"/>
              <w:marTop w:val="180"/>
              <w:marBottom w:val="45"/>
              <w:divBdr>
                <w:top w:val="none" w:sz="0" w:space="0" w:color="auto"/>
                <w:left w:val="none" w:sz="0" w:space="0" w:color="auto"/>
                <w:bottom w:val="none" w:sz="0" w:space="0" w:color="auto"/>
                <w:right w:val="none" w:sz="0" w:space="0" w:color="auto"/>
              </w:divBdr>
            </w:div>
            <w:div w:id="2068141965">
              <w:marLeft w:val="0"/>
              <w:marRight w:val="0"/>
              <w:marTop w:val="0"/>
              <w:marBottom w:val="0"/>
              <w:divBdr>
                <w:top w:val="none" w:sz="0" w:space="0" w:color="auto"/>
                <w:left w:val="none" w:sz="0" w:space="0" w:color="auto"/>
                <w:bottom w:val="none" w:sz="0" w:space="0" w:color="auto"/>
                <w:right w:val="none" w:sz="0" w:space="0" w:color="auto"/>
              </w:divBdr>
              <w:divsChild>
                <w:div w:id="1184511049">
                  <w:marLeft w:val="0"/>
                  <w:marRight w:val="0"/>
                  <w:marTop w:val="0"/>
                  <w:marBottom w:val="0"/>
                  <w:divBdr>
                    <w:top w:val="none" w:sz="0" w:space="0" w:color="auto"/>
                    <w:left w:val="none" w:sz="0" w:space="0" w:color="auto"/>
                    <w:bottom w:val="none" w:sz="0" w:space="0" w:color="auto"/>
                    <w:right w:val="none" w:sz="0" w:space="0" w:color="auto"/>
                  </w:divBdr>
                </w:div>
                <w:div w:id="1754888350">
                  <w:marLeft w:val="0"/>
                  <w:marRight w:val="0"/>
                  <w:marTop w:val="0"/>
                  <w:marBottom w:val="0"/>
                  <w:divBdr>
                    <w:top w:val="none" w:sz="0" w:space="0" w:color="auto"/>
                    <w:left w:val="none" w:sz="0" w:space="0" w:color="auto"/>
                    <w:bottom w:val="none" w:sz="0" w:space="0" w:color="auto"/>
                    <w:right w:val="none" w:sz="0" w:space="0" w:color="auto"/>
                  </w:divBdr>
                </w:div>
                <w:div w:id="595868068">
                  <w:marLeft w:val="0"/>
                  <w:marRight w:val="0"/>
                  <w:marTop w:val="0"/>
                  <w:marBottom w:val="0"/>
                  <w:divBdr>
                    <w:top w:val="none" w:sz="0" w:space="0" w:color="auto"/>
                    <w:left w:val="none" w:sz="0" w:space="0" w:color="auto"/>
                    <w:bottom w:val="none" w:sz="0" w:space="0" w:color="auto"/>
                    <w:right w:val="none" w:sz="0" w:space="0" w:color="auto"/>
                  </w:divBdr>
                </w:div>
                <w:div w:id="1392729199">
                  <w:marLeft w:val="0"/>
                  <w:marRight w:val="0"/>
                  <w:marTop w:val="0"/>
                  <w:marBottom w:val="0"/>
                  <w:divBdr>
                    <w:top w:val="none" w:sz="0" w:space="0" w:color="auto"/>
                    <w:left w:val="none" w:sz="0" w:space="0" w:color="auto"/>
                    <w:bottom w:val="none" w:sz="0" w:space="0" w:color="auto"/>
                    <w:right w:val="none" w:sz="0" w:space="0" w:color="auto"/>
                  </w:divBdr>
                </w:div>
                <w:div w:id="317657369">
                  <w:marLeft w:val="0"/>
                  <w:marRight w:val="0"/>
                  <w:marTop w:val="0"/>
                  <w:marBottom w:val="0"/>
                  <w:divBdr>
                    <w:top w:val="none" w:sz="0" w:space="0" w:color="auto"/>
                    <w:left w:val="none" w:sz="0" w:space="0" w:color="auto"/>
                    <w:bottom w:val="none" w:sz="0" w:space="0" w:color="auto"/>
                    <w:right w:val="none" w:sz="0" w:space="0" w:color="auto"/>
                  </w:divBdr>
                </w:div>
                <w:div w:id="156923571">
                  <w:marLeft w:val="0"/>
                  <w:marRight w:val="0"/>
                  <w:marTop w:val="0"/>
                  <w:marBottom w:val="0"/>
                  <w:divBdr>
                    <w:top w:val="none" w:sz="0" w:space="0" w:color="auto"/>
                    <w:left w:val="none" w:sz="0" w:space="0" w:color="auto"/>
                    <w:bottom w:val="none" w:sz="0" w:space="0" w:color="auto"/>
                    <w:right w:val="none" w:sz="0" w:space="0" w:color="auto"/>
                  </w:divBdr>
                </w:div>
                <w:div w:id="699743839">
                  <w:marLeft w:val="0"/>
                  <w:marRight w:val="0"/>
                  <w:marTop w:val="0"/>
                  <w:marBottom w:val="0"/>
                  <w:divBdr>
                    <w:top w:val="none" w:sz="0" w:space="0" w:color="auto"/>
                    <w:left w:val="none" w:sz="0" w:space="0" w:color="auto"/>
                    <w:bottom w:val="none" w:sz="0" w:space="0" w:color="auto"/>
                    <w:right w:val="none" w:sz="0" w:space="0" w:color="auto"/>
                  </w:divBdr>
                </w:div>
                <w:div w:id="562372442">
                  <w:marLeft w:val="0"/>
                  <w:marRight w:val="0"/>
                  <w:marTop w:val="0"/>
                  <w:marBottom w:val="0"/>
                  <w:divBdr>
                    <w:top w:val="none" w:sz="0" w:space="0" w:color="auto"/>
                    <w:left w:val="none" w:sz="0" w:space="0" w:color="auto"/>
                    <w:bottom w:val="none" w:sz="0" w:space="0" w:color="auto"/>
                    <w:right w:val="none" w:sz="0" w:space="0" w:color="auto"/>
                  </w:divBdr>
                </w:div>
                <w:div w:id="1644845282">
                  <w:marLeft w:val="0"/>
                  <w:marRight w:val="0"/>
                  <w:marTop w:val="0"/>
                  <w:marBottom w:val="0"/>
                  <w:divBdr>
                    <w:top w:val="none" w:sz="0" w:space="0" w:color="auto"/>
                    <w:left w:val="none" w:sz="0" w:space="0" w:color="auto"/>
                    <w:bottom w:val="none" w:sz="0" w:space="0" w:color="auto"/>
                    <w:right w:val="none" w:sz="0" w:space="0" w:color="auto"/>
                  </w:divBdr>
                </w:div>
                <w:div w:id="1222137437">
                  <w:marLeft w:val="0"/>
                  <w:marRight w:val="0"/>
                  <w:marTop w:val="0"/>
                  <w:marBottom w:val="0"/>
                  <w:divBdr>
                    <w:top w:val="none" w:sz="0" w:space="0" w:color="auto"/>
                    <w:left w:val="none" w:sz="0" w:space="0" w:color="auto"/>
                    <w:bottom w:val="none" w:sz="0" w:space="0" w:color="auto"/>
                    <w:right w:val="none" w:sz="0" w:space="0" w:color="auto"/>
                  </w:divBdr>
                </w:div>
                <w:div w:id="283850827">
                  <w:marLeft w:val="0"/>
                  <w:marRight w:val="0"/>
                  <w:marTop w:val="0"/>
                  <w:marBottom w:val="0"/>
                  <w:divBdr>
                    <w:top w:val="none" w:sz="0" w:space="0" w:color="auto"/>
                    <w:left w:val="none" w:sz="0" w:space="0" w:color="auto"/>
                    <w:bottom w:val="none" w:sz="0" w:space="0" w:color="auto"/>
                    <w:right w:val="none" w:sz="0" w:space="0" w:color="auto"/>
                  </w:divBdr>
                </w:div>
                <w:div w:id="675039056">
                  <w:marLeft w:val="0"/>
                  <w:marRight w:val="0"/>
                  <w:marTop w:val="0"/>
                  <w:marBottom w:val="0"/>
                  <w:divBdr>
                    <w:top w:val="none" w:sz="0" w:space="0" w:color="auto"/>
                    <w:left w:val="none" w:sz="0" w:space="0" w:color="auto"/>
                    <w:bottom w:val="none" w:sz="0" w:space="0" w:color="auto"/>
                    <w:right w:val="none" w:sz="0" w:space="0" w:color="auto"/>
                  </w:divBdr>
                </w:div>
                <w:div w:id="1219895734">
                  <w:marLeft w:val="0"/>
                  <w:marRight w:val="0"/>
                  <w:marTop w:val="0"/>
                  <w:marBottom w:val="0"/>
                  <w:divBdr>
                    <w:top w:val="none" w:sz="0" w:space="0" w:color="auto"/>
                    <w:left w:val="none" w:sz="0" w:space="0" w:color="auto"/>
                    <w:bottom w:val="none" w:sz="0" w:space="0" w:color="auto"/>
                    <w:right w:val="none" w:sz="0" w:space="0" w:color="auto"/>
                  </w:divBdr>
                </w:div>
                <w:div w:id="824468968">
                  <w:marLeft w:val="0"/>
                  <w:marRight w:val="0"/>
                  <w:marTop w:val="0"/>
                  <w:marBottom w:val="0"/>
                  <w:divBdr>
                    <w:top w:val="none" w:sz="0" w:space="0" w:color="auto"/>
                    <w:left w:val="none" w:sz="0" w:space="0" w:color="auto"/>
                    <w:bottom w:val="none" w:sz="0" w:space="0" w:color="auto"/>
                    <w:right w:val="none" w:sz="0" w:space="0" w:color="auto"/>
                  </w:divBdr>
                </w:div>
                <w:div w:id="590744627">
                  <w:marLeft w:val="0"/>
                  <w:marRight w:val="0"/>
                  <w:marTop w:val="0"/>
                  <w:marBottom w:val="0"/>
                  <w:divBdr>
                    <w:top w:val="none" w:sz="0" w:space="0" w:color="auto"/>
                    <w:left w:val="none" w:sz="0" w:space="0" w:color="auto"/>
                    <w:bottom w:val="none" w:sz="0" w:space="0" w:color="auto"/>
                    <w:right w:val="none" w:sz="0" w:space="0" w:color="auto"/>
                  </w:divBdr>
                </w:div>
                <w:div w:id="1125394157">
                  <w:marLeft w:val="0"/>
                  <w:marRight w:val="0"/>
                  <w:marTop w:val="0"/>
                  <w:marBottom w:val="0"/>
                  <w:divBdr>
                    <w:top w:val="none" w:sz="0" w:space="0" w:color="auto"/>
                    <w:left w:val="none" w:sz="0" w:space="0" w:color="auto"/>
                    <w:bottom w:val="none" w:sz="0" w:space="0" w:color="auto"/>
                    <w:right w:val="none" w:sz="0" w:space="0" w:color="auto"/>
                  </w:divBdr>
                </w:div>
                <w:div w:id="69933598">
                  <w:marLeft w:val="0"/>
                  <w:marRight w:val="0"/>
                  <w:marTop w:val="0"/>
                  <w:marBottom w:val="0"/>
                  <w:divBdr>
                    <w:top w:val="none" w:sz="0" w:space="0" w:color="auto"/>
                    <w:left w:val="none" w:sz="0" w:space="0" w:color="auto"/>
                    <w:bottom w:val="none" w:sz="0" w:space="0" w:color="auto"/>
                    <w:right w:val="none" w:sz="0" w:space="0" w:color="auto"/>
                  </w:divBdr>
                </w:div>
                <w:div w:id="81924232">
                  <w:marLeft w:val="0"/>
                  <w:marRight w:val="0"/>
                  <w:marTop w:val="0"/>
                  <w:marBottom w:val="0"/>
                  <w:divBdr>
                    <w:top w:val="none" w:sz="0" w:space="0" w:color="auto"/>
                    <w:left w:val="none" w:sz="0" w:space="0" w:color="auto"/>
                    <w:bottom w:val="none" w:sz="0" w:space="0" w:color="auto"/>
                    <w:right w:val="none" w:sz="0" w:space="0" w:color="auto"/>
                  </w:divBdr>
                </w:div>
                <w:div w:id="1263369270">
                  <w:marLeft w:val="0"/>
                  <w:marRight w:val="0"/>
                  <w:marTop w:val="0"/>
                  <w:marBottom w:val="0"/>
                  <w:divBdr>
                    <w:top w:val="none" w:sz="0" w:space="0" w:color="auto"/>
                    <w:left w:val="none" w:sz="0" w:space="0" w:color="auto"/>
                    <w:bottom w:val="none" w:sz="0" w:space="0" w:color="auto"/>
                    <w:right w:val="none" w:sz="0" w:space="0" w:color="auto"/>
                  </w:divBdr>
                </w:div>
                <w:div w:id="843935358">
                  <w:marLeft w:val="0"/>
                  <w:marRight w:val="0"/>
                  <w:marTop w:val="0"/>
                  <w:marBottom w:val="0"/>
                  <w:divBdr>
                    <w:top w:val="none" w:sz="0" w:space="0" w:color="auto"/>
                    <w:left w:val="none" w:sz="0" w:space="0" w:color="auto"/>
                    <w:bottom w:val="none" w:sz="0" w:space="0" w:color="auto"/>
                    <w:right w:val="none" w:sz="0" w:space="0" w:color="auto"/>
                  </w:divBdr>
                </w:div>
                <w:div w:id="2064257435">
                  <w:marLeft w:val="0"/>
                  <w:marRight w:val="0"/>
                  <w:marTop w:val="0"/>
                  <w:marBottom w:val="0"/>
                  <w:divBdr>
                    <w:top w:val="none" w:sz="0" w:space="0" w:color="auto"/>
                    <w:left w:val="none" w:sz="0" w:space="0" w:color="auto"/>
                    <w:bottom w:val="none" w:sz="0" w:space="0" w:color="auto"/>
                    <w:right w:val="none" w:sz="0" w:space="0" w:color="auto"/>
                  </w:divBdr>
                </w:div>
                <w:div w:id="2445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1889">
          <w:marLeft w:val="0"/>
          <w:marRight w:val="0"/>
          <w:marTop w:val="0"/>
          <w:marBottom w:val="0"/>
          <w:divBdr>
            <w:top w:val="none" w:sz="0" w:space="0" w:color="auto"/>
            <w:left w:val="none" w:sz="0" w:space="0" w:color="auto"/>
            <w:bottom w:val="none" w:sz="0" w:space="0" w:color="auto"/>
            <w:right w:val="none" w:sz="0" w:space="0" w:color="auto"/>
          </w:divBdr>
        </w:div>
        <w:div w:id="633103892">
          <w:marLeft w:val="0"/>
          <w:marRight w:val="0"/>
          <w:marTop w:val="180"/>
          <w:marBottom w:val="45"/>
          <w:divBdr>
            <w:top w:val="none" w:sz="0" w:space="0" w:color="auto"/>
            <w:left w:val="none" w:sz="0" w:space="0" w:color="auto"/>
            <w:bottom w:val="none" w:sz="0" w:space="0" w:color="auto"/>
            <w:right w:val="none" w:sz="0" w:space="0" w:color="auto"/>
          </w:divBdr>
        </w:div>
        <w:div w:id="699208018">
          <w:marLeft w:val="0"/>
          <w:marRight w:val="0"/>
          <w:marTop w:val="0"/>
          <w:marBottom w:val="0"/>
          <w:divBdr>
            <w:top w:val="none" w:sz="0" w:space="0" w:color="auto"/>
            <w:left w:val="none" w:sz="0" w:space="0" w:color="auto"/>
            <w:bottom w:val="none" w:sz="0" w:space="0" w:color="auto"/>
            <w:right w:val="none" w:sz="0" w:space="0" w:color="auto"/>
          </w:divBdr>
        </w:div>
        <w:div w:id="349378440">
          <w:marLeft w:val="0"/>
          <w:marRight w:val="0"/>
          <w:marTop w:val="180"/>
          <w:marBottom w:val="45"/>
          <w:divBdr>
            <w:top w:val="none" w:sz="0" w:space="0" w:color="auto"/>
            <w:left w:val="none" w:sz="0" w:space="0" w:color="auto"/>
            <w:bottom w:val="none" w:sz="0" w:space="0" w:color="auto"/>
            <w:right w:val="none" w:sz="0" w:space="0" w:color="auto"/>
          </w:divBdr>
        </w:div>
        <w:div w:id="1010640218">
          <w:marLeft w:val="0"/>
          <w:marRight w:val="0"/>
          <w:marTop w:val="180"/>
          <w:marBottom w:val="45"/>
          <w:divBdr>
            <w:top w:val="none" w:sz="0" w:space="0" w:color="auto"/>
            <w:left w:val="none" w:sz="0" w:space="0" w:color="auto"/>
            <w:bottom w:val="none" w:sz="0" w:space="0" w:color="auto"/>
            <w:right w:val="none" w:sz="0" w:space="0" w:color="auto"/>
          </w:divBdr>
        </w:div>
        <w:div w:id="1922326003">
          <w:marLeft w:val="0"/>
          <w:marRight w:val="0"/>
          <w:marTop w:val="0"/>
          <w:marBottom w:val="0"/>
          <w:divBdr>
            <w:top w:val="none" w:sz="0" w:space="0" w:color="auto"/>
            <w:left w:val="none" w:sz="0" w:space="0" w:color="auto"/>
            <w:bottom w:val="none" w:sz="0" w:space="0" w:color="auto"/>
            <w:right w:val="none" w:sz="0" w:space="0" w:color="auto"/>
          </w:divBdr>
        </w:div>
        <w:div w:id="30881784">
          <w:marLeft w:val="0"/>
          <w:marRight w:val="0"/>
          <w:marTop w:val="0"/>
          <w:marBottom w:val="0"/>
          <w:divBdr>
            <w:top w:val="none" w:sz="0" w:space="0" w:color="auto"/>
            <w:left w:val="none" w:sz="0" w:space="0" w:color="auto"/>
            <w:bottom w:val="none" w:sz="0" w:space="0" w:color="auto"/>
            <w:right w:val="none" w:sz="0" w:space="0" w:color="auto"/>
          </w:divBdr>
        </w:div>
        <w:div w:id="1313289699">
          <w:marLeft w:val="0"/>
          <w:marRight w:val="0"/>
          <w:marTop w:val="0"/>
          <w:marBottom w:val="0"/>
          <w:divBdr>
            <w:top w:val="none" w:sz="0" w:space="0" w:color="auto"/>
            <w:left w:val="none" w:sz="0" w:space="0" w:color="auto"/>
            <w:bottom w:val="none" w:sz="0" w:space="0" w:color="auto"/>
            <w:right w:val="none" w:sz="0" w:space="0" w:color="auto"/>
          </w:divBdr>
        </w:div>
        <w:div w:id="129785262">
          <w:marLeft w:val="0"/>
          <w:marRight w:val="0"/>
          <w:marTop w:val="0"/>
          <w:marBottom w:val="0"/>
          <w:divBdr>
            <w:top w:val="none" w:sz="0" w:space="0" w:color="auto"/>
            <w:left w:val="none" w:sz="0" w:space="0" w:color="auto"/>
            <w:bottom w:val="none" w:sz="0" w:space="0" w:color="auto"/>
            <w:right w:val="none" w:sz="0" w:space="0" w:color="auto"/>
          </w:divBdr>
        </w:div>
        <w:div w:id="1925261544">
          <w:marLeft w:val="0"/>
          <w:marRight w:val="0"/>
          <w:marTop w:val="0"/>
          <w:marBottom w:val="0"/>
          <w:divBdr>
            <w:top w:val="none" w:sz="0" w:space="0" w:color="auto"/>
            <w:left w:val="none" w:sz="0" w:space="0" w:color="auto"/>
            <w:bottom w:val="none" w:sz="0" w:space="0" w:color="auto"/>
            <w:right w:val="none" w:sz="0" w:space="0" w:color="auto"/>
          </w:divBdr>
        </w:div>
        <w:div w:id="22676446">
          <w:marLeft w:val="0"/>
          <w:marRight w:val="0"/>
          <w:marTop w:val="0"/>
          <w:marBottom w:val="0"/>
          <w:divBdr>
            <w:top w:val="none" w:sz="0" w:space="0" w:color="auto"/>
            <w:left w:val="none" w:sz="0" w:space="0" w:color="auto"/>
            <w:bottom w:val="none" w:sz="0" w:space="0" w:color="auto"/>
            <w:right w:val="none" w:sz="0" w:space="0" w:color="auto"/>
          </w:divBdr>
        </w:div>
        <w:div w:id="1823689488">
          <w:marLeft w:val="0"/>
          <w:marRight w:val="0"/>
          <w:marTop w:val="0"/>
          <w:marBottom w:val="0"/>
          <w:divBdr>
            <w:top w:val="none" w:sz="0" w:space="0" w:color="auto"/>
            <w:left w:val="none" w:sz="0" w:space="0" w:color="auto"/>
            <w:bottom w:val="none" w:sz="0" w:space="0" w:color="auto"/>
            <w:right w:val="none" w:sz="0" w:space="0" w:color="auto"/>
          </w:divBdr>
        </w:div>
        <w:div w:id="1922710846">
          <w:marLeft w:val="0"/>
          <w:marRight w:val="0"/>
          <w:marTop w:val="0"/>
          <w:marBottom w:val="0"/>
          <w:divBdr>
            <w:top w:val="none" w:sz="0" w:space="0" w:color="auto"/>
            <w:left w:val="none" w:sz="0" w:space="0" w:color="auto"/>
            <w:bottom w:val="none" w:sz="0" w:space="0" w:color="auto"/>
            <w:right w:val="none" w:sz="0" w:space="0" w:color="auto"/>
          </w:divBdr>
        </w:div>
        <w:div w:id="934594">
          <w:marLeft w:val="0"/>
          <w:marRight w:val="0"/>
          <w:marTop w:val="0"/>
          <w:marBottom w:val="0"/>
          <w:divBdr>
            <w:top w:val="none" w:sz="0" w:space="0" w:color="auto"/>
            <w:left w:val="none" w:sz="0" w:space="0" w:color="auto"/>
            <w:bottom w:val="none" w:sz="0" w:space="0" w:color="auto"/>
            <w:right w:val="none" w:sz="0" w:space="0" w:color="auto"/>
          </w:divBdr>
        </w:div>
        <w:div w:id="180164764">
          <w:marLeft w:val="0"/>
          <w:marRight w:val="0"/>
          <w:marTop w:val="0"/>
          <w:marBottom w:val="0"/>
          <w:divBdr>
            <w:top w:val="none" w:sz="0" w:space="0" w:color="auto"/>
            <w:left w:val="none" w:sz="0" w:space="0" w:color="auto"/>
            <w:bottom w:val="none" w:sz="0" w:space="0" w:color="auto"/>
            <w:right w:val="none" w:sz="0" w:space="0" w:color="auto"/>
          </w:divBdr>
        </w:div>
        <w:div w:id="414864530">
          <w:marLeft w:val="0"/>
          <w:marRight w:val="0"/>
          <w:marTop w:val="0"/>
          <w:marBottom w:val="0"/>
          <w:divBdr>
            <w:top w:val="none" w:sz="0" w:space="0" w:color="auto"/>
            <w:left w:val="none" w:sz="0" w:space="0" w:color="auto"/>
            <w:bottom w:val="none" w:sz="0" w:space="0" w:color="auto"/>
            <w:right w:val="none" w:sz="0" w:space="0" w:color="auto"/>
          </w:divBdr>
        </w:div>
        <w:div w:id="1683504797">
          <w:marLeft w:val="0"/>
          <w:marRight w:val="0"/>
          <w:marTop w:val="0"/>
          <w:marBottom w:val="0"/>
          <w:divBdr>
            <w:top w:val="none" w:sz="0" w:space="0" w:color="auto"/>
            <w:left w:val="none" w:sz="0" w:space="0" w:color="auto"/>
            <w:bottom w:val="none" w:sz="0" w:space="0" w:color="auto"/>
            <w:right w:val="none" w:sz="0" w:space="0" w:color="auto"/>
          </w:divBdr>
        </w:div>
        <w:div w:id="724715140">
          <w:marLeft w:val="0"/>
          <w:marRight w:val="0"/>
          <w:marTop w:val="0"/>
          <w:marBottom w:val="0"/>
          <w:divBdr>
            <w:top w:val="none" w:sz="0" w:space="0" w:color="auto"/>
            <w:left w:val="none" w:sz="0" w:space="0" w:color="auto"/>
            <w:bottom w:val="none" w:sz="0" w:space="0" w:color="auto"/>
            <w:right w:val="none" w:sz="0" w:space="0" w:color="auto"/>
          </w:divBdr>
        </w:div>
        <w:div w:id="990671099">
          <w:marLeft w:val="0"/>
          <w:marRight w:val="0"/>
          <w:marTop w:val="0"/>
          <w:marBottom w:val="0"/>
          <w:divBdr>
            <w:top w:val="none" w:sz="0" w:space="0" w:color="auto"/>
            <w:left w:val="none" w:sz="0" w:space="0" w:color="auto"/>
            <w:bottom w:val="none" w:sz="0" w:space="0" w:color="auto"/>
            <w:right w:val="none" w:sz="0" w:space="0" w:color="auto"/>
          </w:divBdr>
        </w:div>
        <w:div w:id="1757939793">
          <w:marLeft w:val="0"/>
          <w:marRight w:val="0"/>
          <w:marTop w:val="0"/>
          <w:marBottom w:val="0"/>
          <w:divBdr>
            <w:top w:val="none" w:sz="0" w:space="0" w:color="auto"/>
            <w:left w:val="none" w:sz="0" w:space="0" w:color="auto"/>
            <w:bottom w:val="none" w:sz="0" w:space="0" w:color="auto"/>
            <w:right w:val="none" w:sz="0" w:space="0" w:color="auto"/>
          </w:divBdr>
        </w:div>
        <w:div w:id="1340279661">
          <w:marLeft w:val="0"/>
          <w:marRight w:val="0"/>
          <w:marTop w:val="0"/>
          <w:marBottom w:val="0"/>
          <w:divBdr>
            <w:top w:val="none" w:sz="0" w:space="0" w:color="auto"/>
            <w:left w:val="none" w:sz="0" w:space="0" w:color="auto"/>
            <w:bottom w:val="none" w:sz="0" w:space="0" w:color="auto"/>
            <w:right w:val="none" w:sz="0" w:space="0" w:color="auto"/>
          </w:divBdr>
        </w:div>
      </w:divsChild>
    </w:div>
    <w:div w:id="1427844673">
      <w:bodyDiv w:val="1"/>
      <w:marLeft w:val="0"/>
      <w:marRight w:val="0"/>
      <w:marTop w:val="0"/>
      <w:marBottom w:val="0"/>
      <w:divBdr>
        <w:top w:val="none" w:sz="0" w:space="0" w:color="auto"/>
        <w:left w:val="none" w:sz="0" w:space="0" w:color="auto"/>
        <w:bottom w:val="none" w:sz="0" w:space="0" w:color="auto"/>
        <w:right w:val="none" w:sz="0" w:space="0" w:color="auto"/>
      </w:divBdr>
    </w:div>
    <w:div w:id="1494954689">
      <w:bodyDiv w:val="1"/>
      <w:marLeft w:val="0"/>
      <w:marRight w:val="0"/>
      <w:marTop w:val="0"/>
      <w:marBottom w:val="0"/>
      <w:divBdr>
        <w:top w:val="none" w:sz="0" w:space="0" w:color="auto"/>
        <w:left w:val="none" w:sz="0" w:space="0" w:color="auto"/>
        <w:bottom w:val="none" w:sz="0" w:space="0" w:color="auto"/>
        <w:right w:val="none" w:sz="0" w:space="0" w:color="auto"/>
      </w:divBdr>
      <w:divsChild>
        <w:div w:id="1187525481">
          <w:marLeft w:val="0"/>
          <w:marRight w:val="0"/>
          <w:marTop w:val="180"/>
          <w:marBottom w:val="45"/>
          <w:divBdr>
            <w:top w:val="none" w:sz="0" w:space="0" w:color="auto"/>
            <w:left w:val="none" w:sz="0" w:space="0" w:color="auto"/>
            <w:bottom w:val="none" w:sz="0" w:space="0" w:color="auto"/>
            <w:right w:val="none" w:sz="0" w:space="0" w:color="auto"/>
          </w:divBdr>
        </w:div>
        <w:div w:id="1202520171">
          <w:marLeft w:val="0"/>
          <w:marRight w:val="0"/>
          <w:marTop w:val="0"/>
          <w:marBottom w:val="0"/>
          <w:divBdr>
            <w:top w:val="none" w:sz="0" w:space="0" w:color="auto"/>
            <w:left w:val="none" w:sz="0" w:space="0" w:color="auto"/>
            <w:bottom w:val="none" w:sz="0" w:space="0" w:color="auto"/>
            <w:right w:val="none" w:sz="0" w:space="0" w:color="auto"/>
          </w:divBdr>
        </w:div>
        <w:div w:id="73598693">
          <w:marLeft w:val="0"/>
          <w:marRight w:val="0"/>
          <w:marTop w:val="180"/>
          <w:marBottom w:val="45"/>
          <w:divBdr>
            <w:top w:val="none" w:sz="0" w:space="0" w:color="auto"/>
            <w:left w:val="none" w:sz="0" w:space="0" w:color="auto"/>
            <w:bottom w:val="none" w:sz="0" w:space="0" w:color="auto"/>
            <w:right w:val="none" w:sz="0" w:space="0" w:color="auto"/>
          </w:divBdr>
        </w:div>
        <w:div w:id="627708225">
          <w:marLeft w:val="0"/>
          <w:marRight w:val="0"/>
          <w:marTop w:val="0"/>
          <w:marBottom w:val="0"/>
          <w:divBdr>
            <w:top w:val="none" w:sz="0" w:space="0" w:color="auto"/>
            <w:left w:val="none" w:sz="0" w:space="0" w:color="auto"/>
            <w:bottom w:val="none" w:sz="0" w:space="0" w:color="auto"/>
            <w:right w:val="none" w:sz="0" w:space="0" w:color="auto"/>
          </w:divBdr>
        </w:div>
        <w:div w:id="28798496">
          <w:marLeft w:val="0"/>
          <w:marRight w:val="0"/>
          <w:marTop w:val="0"/>
          <w:marBottom w:val="0"/>
          <w:divBdr>
            <w:top w:val="none" w:sz="0" w:space="0" w:color="auto"/>
            <w:left w:val="none" w:sz="0" w:space="0" w:color="auto"/>
            <w:bottom w:val="none" w:sz="0" w:space="0" w:color="auto"/>
            <w:right w:val="none" w:sz="0" w:space="0" w:color="auto"/>
          </w:divBdr>
        </w:div>
        <w:div w:id="1900702386">
          <w:marLeft w:val="0"/>
          <w:marRight w:val="0"/>
          <w:marTop w:val="0"/>
          <w:marBottom w:val="0"/>
          <w:divBdr>
            <w:top w:val="none" w:sz="0" w:space="0" w:color="auto"/>
            <w:left w:val="none" w:sz="0" w:space="0" w:color="auto"/>
            <w:bottom w:val="none" w:sz="0" w:space="0" w:color="auto"/>
            <w:right w:val="none" w:sz="0" w:space="0" w:color="auto"/>
          </w:divBdr>
        </w:div>
        <w:div w:id="2076079833">
          <w:marLeft w:val="0"/>
          <w:marRight w:val="0"/>
          <w:marTop w:val="0"/>
          <w:marBottom w:val="0"/>
          <w:divBdr>
            <w:top w:val="none" w:sz="0" w:space="0" w:color="auto"/>
            <w:left w:val="none" w:sz="0" w:space="0" w:color="auto"/>
            <w:bottom w:val="none" w:sz="0" w:space="0" w:color="auto"/>
            <w:right w:val="none" w:sz="0" w:space="0" w:color="auto"/>
          </w:divBdr>
          <w:divsChild>
            <w:div w:id="363752435">
              <w:marLeft w:val="0"/>
              <w:marRight w:val="0"/>
              <w:marTop w:val="0"/>
              <w:marBottom w:val="0"/>
              <w:divBdr>
                <w:top w:val="none" w:sz="0" w:space="0" w:color="auto"/>
                <w:left w:val="none" w:sz="0" w:space="0" w:color="auto"/>
                <w:bottom w:val="none" w:sz="0" w:space="0" w:color="auto"/>
                <w:right w:val="none" w:sz="0" w:space="0" w:color="auto"/>
              </w:divBdr>
              <w:divsChild>
                <w:div w:id="1739790810">
                  <w:marLeft w:val="0"/>
                  <w:marRight w:val="0"/>
                  <w:marTop w:val="0"/>
                  <w:marBottom w:val="0"/>
                  <w:divBdr>
                    <w:top w:val="none" w:sz="0" w:space="0" w:color="auto"/>
                    <w:left w:val="none" w:sz="0" w:space="0" w:color="auto"/>
                    <w:bottom w:val="none" w:sz="0" w:space="0" w:color="auto"/>
                    <w:right w:val="none" w:sz="0" w:space="0" w:color="auto"/>
                  </w:divBdr>
                </w:div>
                <w:div w:id="185023703">
                  <w:marLeft w:val="0"/>
                  <w:marRight w:val="0"/>
                  <w:marTop w:val="0"/>
                  <w:marBottom w:val="0"/>
                  <w:divBdr>
                    <w:top w:val="none" w:sz="0" w:space="0" w:color="auto"/>
                    <w:left w:val="none" w:sz="0" w:space="0" w:color="auto"/>
                    <w:bottom w:val="none" w:sz="0" w:space="0" w:color="auto"/>
                    <w:right w:val="none" w:sz="0" w:space="0" w:color="auto"/>
                  </w:divBdr>
                </w:div>
                <w:div w:id="225536290">
                  <w:marLeft w:val="0"/>
                  <w:marRight w:val="0"/>
                  <w:marTop w:val="0"/>
                  <w:marBottom w:val="0"/>
                  <w:divBdr>
                    <w:top w:val="none" w:sz="0" w:space="0" w:color="auto"/>
                    <w:left w:val="none" w:sz="0" w:space="0" w:color="auto"/>
                    <w:bottom w:val="none" w:sz="0" w:space="0" w:color="auto"/>
                    <w:right w:val="none" w:sz="0" w:space="0" w:color="auto"/>
                  </w:divBdr>
                </w:div>
                <w:div w:id="15110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8862">
          <w:marLeft w:val="0"/>
          <w:marRight w:val="0"/>
          <w:marTop w:val="0"/>
          <w:marBottom w:val="0"/>
          <w:divBdr>
            <w:top w:val="none" w:sz="0" w:space="0" w:color="auto"/>
            <w:left w:val="none" w:sz="0" w:space="0" w:color="auto"/>
            <w:bottom w:val="none" w:sz="0" w:space="0" w:color="auto"/>
            <w:right w:val="none" w:sz="0" w:space="0" w:color="auto"/>
          </w:divBdr>
          <w:divsChild>
            <w:div w:id="474880514">
              <w:marLeft w:val="0"/>
              <w:marRight w:val="0"/>
              <w:marTop w:val="180"/>
              <w:marBottom w:val="45"/>
              <w:divBdr>
                <w:top w:val="none" w:sz="0" w:space="0" w:color="auto"/>
                <w:left w:val="none" w:sz="0" w:space="0" w:color="auto"/>
                <w:bottom w:val="none" w:sz="0" w:space="0" w:color="auto"/>
                <w:right w:val="none" w:sz="0" w:space="0" w:color="auto"/>
              </w:divBdr>
            </w:div>
            <w:div w:id="1170411089">
              <w:marLeft w:val="0"/>
              <w:marRight w:val="0"/>
              <w:marTop w:val="0"/>
              <w:marBottom w:val="0"/>
              <w:divBdr>
                <w:top w:val="none" w:sz="0" w:space="0" w:color="auto"/>
                <w:left w:val="none" w:sz="0" w:space="0" w:color="auto"/>
                <w:bottom w:val="none" w:sz="0" w:space="0" w:color="auto"/>
                <w:right w:val="none" w:sz="0" w:space="0" w:color="auto"/>
              </w:divBdr>
              <w:divsChild>
                <w:div w:id="1187017753">
                  <w:marLeft w:val="0"/>
                  <w:marRight w:val="0"/>
                  <w:marTop w:val="0"/>
                  <w:marBottom w:val="0"/>
                  <w:divBdr>
                    <w:top w:val="none" w:sz="0" w:space="0" w:color="auto"/>
                    <w:left w:val="none" w:sz="0" w:space="0" w:color="auto"/>
                    <w:bottom w:val="none" w:sz="0" w:space="0" w:color="auto"/>
                    <w:right w:val="none" w:sz="0" w:space="0" w:color="auto"/>
                  </w:divBdr>
                </w:div>
                <w:div w:id="536896201">
                  <w:marLeft w:val="0"/>
                  <w:marRight w:val="0"/>
                  <w:marTop w:val="0"/>
                  <w:marBottom w:val="0"/>
                  <w:divBdr>
                    <w:top w:val="none" w:sz="0" w:space="0" w:color="auto"/>
                    <w:left w:val="none" w:sz="0" w:space="0" w:color="auto"/>
                    <w:bottom w:val="none" w:sz="0" w:space="0" w:color="auto"/>
                    <w:right w:val="none" w:sz="0" w:space="0" w:color="auto"/>
                  </w:divBdr>
                </w:div>
                <w:div w:id="699354583">
                  <w:marLeft w:val="0"/>
                  <w:marRight w:val="0"/>
                  <w:marTop w:val="0"/>
                  <w:marBottom w:val="0"/>
                  <w:divBdr>
                    <w:top w:val="none" w:sz="0" w:space="0" w:color="auto"/>
                    <w:left w:val="none" w:sz="0" w:space="0" w:color="auto"/>
                    <w:bottom w:val="none" w:sz="0" w:space="0" w:color="auto"/>
                    <w:right w:val="none" w:sz="0" w:space="0" w:color="auto"/>
                  </w:divBdr>
                </w:div>
                <w:div w:id="1247811146">
                  <w:marLeft w:val="0"/>
                  <w:marRight w:val="0"/>
                  <w:marTop w:val="0"/>
                  <w:marBottom w:val="0"/>
                  <w:divBdr>
                    <w:top w:val="none" w:sz="0" w:space="0" w:color="auto"/>
                    <w:left w:val="none" w:sz="0" w:space="0" w:color="auto"/>
                    <w:bottom w:val="none" w:sz="0" w:space="0" w:color="auto"/>
                    <w:right w:val="none" w:sz="0" w:space="0" w:color="auto"/>
                  </w:divBdr>
                </w:div>
                <w:div w:id="2041776237">
                  <w:marLeft w:val="0"/>
                  <w:marRight w:val="0"/>
                  <w:marTop w:val="0"/>
                  <w:marBottom w:val="0"/>
                  <w:divBdr>
                    <w:top w:val="none" w:sz="0" w:space="0" w:color="auto"/>
                    <w:left w:val="none" w:sz="0" w:space="0" w:color="auto"/>
                    <w:bottom w:val="none" w:sz="0" w:space="0" w:color="auto"/>
                    <w:right w:val="none" w:sz="0" w:space="0" w:color="auto"/>
                  </w:divBdr>
                </w:div>
                <w:div w:id="431635346">
                  <w:marLeft w:val="0"/>
                  <w:marRight w:val="0"/>
                  <w:marTop w:val="0"/>
                  <w:marBottom w:val="0"/>
                  <w:divBdr>
                    <w:top w:val="none" w:sz="0" w:space="0" w:color="auto"/>
                    <w:left w:val="none" w:sz="0" w:space="0" w:color="auto"/>
                    <w:bottom w:val="none" w:sz="0" w:space="0" w:color="auto"/>
                    <w:right w:val="none" w:sz="0" w:space="0" w:color="auto"/>
                  </w:divBdr>
                </w:div>
                <w:div w:id="1787580432">
                  <w:marLeft w:val="0"/>
                  <w:marRight w:val="0"/>
                  <w:marTop w:val="0"/>
                  <w:marBottom w:val="0"/>
                  <w:divBdr>
                    <w:top w:val="none" w:sz="0" w:space="0" w:color="auto"/>
                    <w:left w:val="none" w:sz="0" w:space="0" w:color="auto"/>
                    <w:bottom w:val="none" w:sz="0" w:space="0" w:color="auto"/>
                    <w:right w:val="none" w:sz="0" w:space="0" w:color="auto"/>
                  </w:divBdr>
                </w:div>
                <w:div w:id="2077236546">
                  <w:marLeft w:val="0"/>
                  <w:marRight w:val="0"/>
                  <w:marTop w:val="0"/>
                  <w:marBottom w:val="0"/>
                  <w:divBdr>
                    <w:top w:val="none" w:sz="0" w:space="0" w:color="auto"/>
                    <w:left w:val="none" w:sz="0" w:space="0" w:color="auto"/>
                    <w:bottom w:val="none" w:sz="0" w:space="0" w:color="auto"/>
                    <w:right w:val="none" w:sz="0" w:space="0" w:color="auto"/>
                  </w:divBdr>
                </w:div>
                <w:div w:id="511922295">
                  <w:marLeft w:val="0"/>
                  <w:marRight w:val="0"/>
                  <w:marTop w:val="0"/>
                  <w:marBottom w:val="0"/>
                  <w:divBdr>
                    <w:top w:val="none" w:sz="0" w:space="0" w:color="auto"/>
                    <w:left w:val="none" w:sz="0" w:space="0" w:color="auto"/>
                    <w:bottom w:val="none" w:sz="0" w:space="0" w:color="auto"/>
                    <w:right w:val="none" w:sz="0" w:space="0" w:color="auto"/>
                  </w:divBdr>
                </w:div>
                <w:div w:id="2247211">
                  <w:marLeft w:val="0"/>
                  <w:marRight w:val="0"/>
                  <w:marTop w:val="0"/>
                  <w:marBottom w:val="0"/>
                  <w:divBdr>
                    <w:top w:val="none" w:sz="0" w:space="0" w:color="auto"/>
                    <w:left w:val="none" w:sz="0" w:space="0" w:color="auto"/>
                    <w:bottom w:val="none" w:sz="0" w:space="0" w:color="auto"/>
                    <w:right w:val="none" w:sz="0" w:space="0" w:color="auto"/>
                  </w:divBdr>
                </w:div>
                <w:div w:id="1379813702">
                  <w:marLeft w:val="0"/>
                  <w:marRight w:val="0"/>
                  <w:marTop w:val="0"/>
                  <w:marBottom w:val="0"/>
                  <w:divBdr>
                    <w:top w:val="none" w:sz="0" w:space="0" w:color="auto"/>
                    <w:left w:val="none" w:sz="0" w:space="0" w:color="auto"/>
                    <w:bottom w:val="none" w:sz="0" w:space="0" w:color="auto"/>
                    <w:right w:val="none" w:sz="0" w:space="0" w:color="auto"/>
                  </w:divBdr>
                </w:div>
                <w:div w:id="1188179116">
                  <w:marLeft w:val="0"/>
                  <w:marRight w:val="0"/>
                  <w:marTop w:val="0"/>
                  <w:marBottom w:val="0"/>
                  <w:divBdr>
                    <w:top w:val="none" w:sz="0" w:space="0" w:color="auto"/>
                    <w:left w:val="none" w:sz="0" w:space="0" w:color="auto"/>
                    <w:bottom w:val="none" w:sz="0" w:space="0" w:color="auto"/>
                    <w:right w:val="none" w:sz="0" w:space="0" w:color="auto"/>
                  </w:divBdr>
                </w:div>
                <w:div w:id="1414354576">
                  <w:marLeft w:val="0"/>
                  <w:marRight w:val="0"/>
                  <w:marTop w:val="0"/>
                  <w:marBottom w:val="0"/>
                  <w:divBdr>
                    <w:top w:val="none" w:sz="0" w:space="0" w:color="auto"/>
                    <w:left w:val="none" w:sz="0" w:space="0" w:color="auto"/>
                    <w:bottom w:val="none" w:sz="0" w:space="0" w:color="auto"/>
                    <w:right w:val="none" w:sz="0" w:space="0" w:color="auto"/>
                  </w:divBdr>
                </w:div>
                <w:div w:id="1179999181">
                  <w:marLeft w:val="0"/>
                  <w:marRight w:val="0"/>
                  <w:marTop w:val="0"/>
                  <w:marBottom w:val="0"/>
                  <w:divBdr>
                    <w:top w:val="none" w:sz="0" w:space="0" w:color="auto"/>
                    <w:left w:val="none" w:sz="0" w:space="0" w:color="auto"/>
                    <w:bottom w:val="none" w:sz="0" w:space="0" w:color="auto"/>
                    <w:right w:val="none" w:sz="0" w:space="0" w:color="auto"/>
                  </w:divBdr>
                </w:div>
                <w:div w:id="1088505146">
                  <w:marLeft w:val="0"/>
                  <w:marRight w:val="0"/>
                  <w:marTop w:val="0"/>
                  <w:marBottom w:val="0"/>
                  <w:divBdr>
                    <w:top w:val="none" w:sz="0" w:space="0" w:color="auto"/>
                    <w:left w:val="none" w:sz="0" w:space="0" w:color="auto"/>
                    <w:bottom w:val="none" w:sz="0" w:space="0" w:color="auto"/>
                    <w:right w:val="none" w:sz="0" w:space="0" w:color="auto"/>
                  </w:divBdr>
                </w:div>
                <w:div w:id="1505582612">
                  <w:marLeft w:val="0"/>
                  <w:marRight w:val="0"/>
                  <w:marTop w:val="0"/>
                  <w:marBottom w:val="0"/>
                  <w:divBdr>
                    <w:top w:val="none" w:sz="0" w:space="0" w:color="auto"/>
                    <w:left w:val="none" w:sz="0" w:space="0" w:color="auto"/>
                    <w:bottom w:val="none" w:sz="0" w:space="0" w:color="auto"/>
                    <w:right w:val="none" w:sz="0" w:space="0" w:color="auto"/>
                  </w:divBdr>
                </w:div>
                <w:div w:id="20092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1214">
          <w:marLeft w:val="0"/>
          <w:marRight w:val="0"/>
          <w:marTop w:val="0"/>
          <w:marBottom w:val="0"/>
          <w:divBdr>
            <w:top w:val="none" w:sz="0" w:space="0" w:color="auto"/>
            <w:left w:val="none" w:sz="0" w:space="0" w:color="auto"/>
            <w:bottom w:val="none" w:sz="0" w:space="0" w:color="auto"/>
            <w:right w:val="none" w:sz="0" w:space="0" w:color="auto"/>
          </w:divBdr>
        </w:div>
        <w:div w:id="2088961237">
          <w:marLeft w:val="0"/>
          <w:marRight w:val="0"/>
          <w:marTop w:val="180"/>
          <w:marBottom w:val="45"/>
          <w:divBdr>
            <w:top w:val="none" w:sz="0" w:space="0" w:color="auto"/>
            <w:left w:val="none" w:sz="0" w:space="0" w:color="auto"/>
            <w:bottom w:val="none" w:sz="0" w:space="0" w:color="auto"/>
            <w:right w:val="none" w:sz="0" w:space="0" w:color="auto"/>
          </w:divBdr>
        </w:div>
        <w:div w:id="1961034211">
          <w:marLeft w:val="0"/>
          <w:marRight w:val="0"/>
          <w:marTop w:val="0"/>
          <w:marBottom w:val="0"/>
          <w:divBdr>
            <w:top w:val="none" w:sz="0" w:space="0" w:color="auto"/>
            <w:left w:val="none" w:sz="0" w:space="0" w:color="auto"/>
            <w:bottom w:val="none" w:sz="0" w:space="0" w:color="auto"/>
            <w:right w:val="none" w:sz="0" w:space="0" w:color="auto"/>
          </w:divBdr>
        </w:div>
        <w:div w:id="1763379953">
          <w:marLeft w:val="0"/>
          <w:marRight w:val="0"/>
          <w:marTop w:val="180"/>
          <w:marBottom w:val="45"/>
          <w:divBdr>
            <w:top w:val="none" w:sz="0" w:space="0" w:color="auto"/>
            <w:left w:val="none" w:sz="0" w:space="0" w:color="auto"/>
            <w:bottom w:val="none" w:sz="0" w:space="0" w:color="auto"/>
            <w:right w:val="none" w:sz="0" w:space="0" w:color="auto"/>
          </w:divBdr>
        </w:div>
        <w:div w:id="1034496981">
          <w:marLeft w:val="0"/>
          <w:marRight w:val="0"/>
          <w:marTop w:val="180"/>
          <w:marBottom w:val="45"/>
          <w:divBdr>
            <w:top w:val="none" w:sz="0" w:space="0" w:color="auto"/>
            <w:left w:val="none" w:sz="0" w:space="0" w:color="auto"/>
            <w:bottom w:val="none" w:sz="0" w:space="0" w:color="auto"/>
            <w:right w:val="none" w:sz="0" w:space="0" w:color="auto"/>
          </w:divBdr>
        </w:div>
        <w:div w:id="608590420">
          <w:marLeft w:val="0"/>
          <w:marRight w:val="0"/>
          <w:marTop w:val="0"/>
          <w:marBottom w:val="0"/>
          <w:divBdr>
            <w:top w:val="none" w:sz="0" w:space="0" w:color="auto"/>
            <w:left w:val="none" w:sz="0" w:space="0" w:color="auto"/>
            <w:bottom w:val="none" w:sz="0" w:space="0" w:color="auto"/>
            <w:right w:val="none" w:sz="0" w:space="0" w:color="auto"/>
          </w:divBdr>
        </w:div>
        <w:div w:id="805390001">
          <w:marLeft w:val="0"/>
          <w:marRight w:val="0"/>
          <w:marTop w:val="0"/>
          <w:marBottom w:val="0"/>
          <w:divBdr>
            <w:top w:val="none" w:sz="0" w:space="0" w:color="auto"/>
            <w:left w:val="none" w:sz="0" w:space="0" w:color="auto"/>
            <w:bottom w:val="none" w:sz="0" w:space="0" w:color="auto"/>
            <w:right w:val="none" w:sz="0" w:space="0" w:color="auto"/>
          </w:divBdr>
        </w:div>
        <w:div w:id="421146494">
          <w:marLeft w:val="0"/>
          <w:marRight w:val="0"/>
          <w:marTop w:val="0"/>
          <w:marBottom w:val="0"/>
          <w:divBdr>
            <w:top w:val="none" w:sz="0" w:space="0" w:color="auto"/>
            <w:left w:val="none" w:sz="0" w:space="0" w:color="auto"/>
            <w:bottom w:val="none" w:sz="0" w:space="0" w:color="auto"/>
            <w:right w:val="none" w:sz="0" w:space="0" w:color="auto"/>
          </w:divBdr>
        </w:div>
        <w:div w:id="1067461156">
          <w:marLeft w:val="0"/>
          <w:marRight w:val="0"/>
          <w:marTop w:val="0"/>
          <w:marBottom w:val="0"/>
          <w:divBdr>
            <w:top w:val="none" w:sz="0" w:space="0" w:color="auto"/>
            <w:left w:val="none" w:sz="0" w:space="0" w:color="auto"/>
            <w:bottom w:val="none" w:sz="0" w:space="0" w:color="auto"/>
            <w:right w:val="none" w:sz="0" w:space="0" w:color="auto"/>
          </w:divBdr>
        </w:div>
        <w:div w:id="1279992399">
          <w:marLeft w:val="0"/>
          <w:marRight w:val="0"/>
          <w:marTop w:val="0"/>
          <w:marBottom w:val="0"/>
          <w:divBdr>
            <w:top w:val="none" w:sz="0" w:space="0" w:color="auto"/>
            <w:left w:val="none" w:sz="0" w:space="0" w:color="auto"/>
            <w:bottom w:val="none" w:sz="0" w:space="0" w:color="auto"/>
            <w:right w:val="none" w:sz="0" w:space="0" w:color="auto"/>
          </w:divBdr>
        </w:div>
        <w:div w:id="1557816336">
          <w:marLeft w:val="0"/>
          <w:marRight w:val="0"/>
          <w:marTop w:val="0"/>
          <w:marBottom w:val="0"/>
          <w:divBdr>
            <w:top w:val="none" w:sz="0" w:space="0" w:color="auto"/>
            <w:left w:val="none" w:sz="0" w:space="0" w:color="auto"/>
            <w:bottom w:val="none" w:sz="0" w:space="0" w:color="auto"/>
            <w:right w:val="none" w:sz="0" w:space="0" w:color="auto"/>
          </w:divBdr>
        </w:div>
        <w:div w:id="1875535015">
          <w:marLeft w:val="0"/>
          <w:marRight w:val="0"/>
          <w:marTop w:val="0"/>
          <w:marBottom w:val="0"/>
          <w:divBdr>
            <w:top w:val="none" w:sz="0" w:space="0" w:color="auto"/>
            <w:left w:val="none" w:sz="0" w:space="0" w:color="auto"/>
            <w:bottom w:val="none" w:sz="0" w:space="0" w:color="auto"/>
            <w:right w:val="none" w:sz="0" w:space="0" w:color="auto"/>
          </w:divBdr>
        </w:div>
        <w:div w:id="1947806316">
          <w:marLeft w:val="0"/>
          <w:marRight w:val="0"/>
          <w:marTop w:val="0"/>
          <w:marBottom w:val="0"/>
          <w:divBdr>
            <w:top w:val="none" w:sz="0" w:space="0" w:color="auto"/>
            <w:left w:val="none" w:sz="0" w:space="0" w:color="auto"/>
            <w:bottom w:val="none" w:sz="0" w:space="0" w:color="auto"/>
            <w:right w:val="none" w:sz="0" w:space="0" w:color="auto"/>
          </w:divBdr>
        </w:div>
        <w:div w:id="259409643">
          <w:marLeft w:val="0"/>
          <w:marRight w:val="0"/>
          <w:marTop w:val="0"/>
          <w:marBottom w:val="0"/>
          <w:divBdr>
            <w:top w:val="none" w:sz="0" w:space="0" w:color="auto"/>
            <w:left w:val="none" w:sz="0" w:space="0" w:color="auto"/>
            <w:bottom w:val="none" w:sz="0" w:space="0" w:color="auto"/>
            <w:right w:val="none" w:sz="0" w:space="0" w:color="auto"/>
          </w:divBdr>
        </w:div>
        <w:div w:id="875890370">
          <w:marLeft w:val="0"/>
          <w:marRight w:val="0"/>
          <w:marTop w:val="0"/>
          <w:marBottom w:val="0"/>
          <w:divBdr>
            <w:top w:val="none" w:sz="0" w:space="0" w:color="auto"/>
            <w:left w:val="none" w:sz="0" w:space="0" w:color="auto"/>
            <w:bottom w:val="none" w:sz="0" w:space="0" w:color="auto"/>
            <w:right w:val="none" w:sz="0" w:space="0" w:color="auto"/>
          </w:divBdr>
        </w:div>
        <w:div w:id="1211460696">
          <w:marLeft w:val="0"/>
          <w:marRight w:val="0"/>
          <w:marTop w:val="0"/>
          <w:marBottom w:val="0"/>
          <w:divBdr>
            <w:top w:val="none" w:sz="0" w:space="0" w:color="auto"/>
            <w:left w:val="none" w:sz="0" w:space="0" w:color="auto"/>
            <w:bottom w:val="none" w:sz="0" w:space="0" w:color="auto"/>
            <w:right w:val="none" w:sz="0" w:space="0" w:color="auto"/>
          </w:divBdr>
        </w:div>
        <w:div w:id="274140000">
          <w:marLeft w:val="0"/>
          <w:marRight w:val="0"/>
          <w:marTop w:val="0"/>
          <w:marBottom w:val="0"/>
          <w:divBdr>
            <w:top w:val="none" w:sz="0" w:space="0" w:color="auto"/>
            <w:left w:val="none" w:sz="0" w:space="0" w:color="auto"/>
            <w:bottom w:val="none" w:sz="0" w:space="0" w:color="auto"/>
            <w:right w:val="none" w:sz="0" w:space="0" w:color="auto"/>
          </w:divBdr>
        </w:div>
        <w:div w:id="1570842209">
          <w:marLeft w:val="0"/>
          <w:marRight w:val="0"/>
          <w:marTop w:val="0"/>
          <w:marBottom w:val="0"/>
          <w:divBdr>
            <w:top w:val="none" w:sz="0" w:space="0" w:color="auto"/>
            <w:left w:val="none" w:sz="0" w:space="0" w:color="auto"/>
            <w:bottom w:val="none" w:sz="0" w:space="0" w:color="auto"/>
            <w:right w:val="none" w:sz="0" w:space="0" w:color="auto"/>
          </w:divBdr>
        </w:div>
        <w:div w:id="1537892671">
          <w:marLeft w:val="0"/>
          <w:marRight w:val="0"/>
          <w:marTop w:val="0"/>
          <w:marBottom w:val="0"/>
          <w:divBdr>
            <w:top w:val="none" w:sz="0" w:space="0" w:color="auto"/>
            <w:left w:val="none" w:sz="0" w:space="0" w:color="auto"/>
            <w:bottom w:val="none" w:sz="0" w:space="0" w:color="auto"/>
            <w:right w:val="none" w:sz="0" w:space="0" w:color="auto"/>
          </w:divBdr>
        </w:div>
      </w:divsChild>
    </w:div>
    <w:div w:id="1554267081">
      <w:bodyDiv w:val="1"/>
      <w:marLeft w:val="0"/>
      <w:marRight w:val="0"/>
      <w:marTop w:val="0"/>
      <w:marBottom w:val="0"/>
      <w:divBdr>
        <w:top w:val="none" w:sz="0" w:space="0" w:color="auto"/>
        <w:left w:val="none" w:sz="0" w:space="0" w:color="auto"/>
        <w:bottom w:val="none" w:sz="0" w:space="0" w:color="auto"/>
        <w:right w:val="none" w:sz="0" w:space="0" w:color="auto"/>
      </w:divBdr>
    </w:div>
    <w:div w:id="1631205722">
      <w:bodyDiv w:val="1"/>
      <w:marLeft w:val="0"/>
      <w:marRight w:val="0"/>
      <w:marTop w:val="0"/>
      <w:marBottom w:val="0"/>
      <w:divBdr>
        <w:top w:val="none" w:sz="0" w:space="0" w:color="auto"/>
        <w:left w:val="none" w:sz="0" w:space="0" w:color="auto"/>
        <w:bottom w:val="none" w:sz="0" w:space="0" w:color="auto"/>
        <w:right w:val="none" w:sz="0" w:space="0" w:color="auto"/>
      </w:divBdr>
    </w:div>
    <w:div w:id="1637376512">
      <w:bodyDiv w:val="1"/>
      <w:marLeft w:val="0"/>
      <w:marRight w:val="0"/>
      <w:marTop w:val="0"/>
      <w:marBottom w:val="0"/>
      <w:divBdr>
        <w:top w:val="none" w:sz="0" w:space="0" w:color="auto"/>
        <w:left w:val="none" w:sz="0" w:space="0" w:color="auto"/>
        <w:bottom w:val="none" w:sz="0" w:space="0" w:color="auto"/>
        <w:right w:val="none" w:sz="0" w:space="0" w:color="auto"/>
      </w:divBdr>
      <w:divsChild>
        <w:div w:id="186869269">
          <w:marLeft w:val="0"/>
          <w:marRight w:val="0"/>
          <w:marTop w:val="180"/>
          <w:marBottom w:val="45"/>
          <w:divBdr>
            <w:top w:val="none" w:sz="0" w:space="0" w:color="auto"/>
            <w:left w:val="none" w:sz="0" w:space="0" w:color="auto"/>
            <w:bottom w:val="none" w:sz="0" w:space="0" w:color="auto"/>
            <w:right w:val="none" w:sz="0" w:space="0" w:color="auto"/>
          </w:divBdr>
        </w:div>
        <w:div w:id="1761094854">
          <w:marLeft w:val="0"/>
          <w:marRight w:val="0"/>
          <w:marTop w:val="0"/>
          <w:marBottom w:val="0"/>
          <w:divBdr>
            <w:top w:val="none" w:sz="0" w:space="0" w:color="auto"/>
            <w:left w:val="none" w:sz="0" w:space="0" w:color="auto"/>
            <w:bottom w:val="none" w:sz="0" w:space="0" w:color="auto"/>
            <w:right w:val="none" w:sz="0" w:space="0" w:color="auto"/>
          </w:divBdr>
        </w:div>
        <w:div w:id="1077829178">
          <w:marLeft w:val="0"/>
          <w:marRight w:val="0"/>
          <w:marTop w:val="180"/>
          <w:marBottom w:val="45"/>
          <w:divBdr>
            <w:top w:val="none" w:sz="0" w:space="0" w:color="auto"/>
            <w:left w:val="none" w:sz="0" w:space="0" w:color="auto"/>
            <w:bottom w:val="none" w:sz="0" w:space="0" w:color="auto"/>
            <w:right w:val="none" w:sz="0" w:space="0" w:color="auto"/>
          </w:divBdr>
        </w:div>
        <w:div w:id="1647708991">
          <w:marLeft w:val="0"/>
          <w:marRight w:val="0"/>
          <w:marTop w:val="0"/>
          <w:marBottom w:val="0"/>
          <w:divBdr>
            <w:top w:val="none" w:sz="0" w:space="0" w:color="auto"/>
            <w:left w:val="none" w:sz="0" w:space="0" w:color="auto"/>
            <w:bottom w:val="none" w:sz="0" w:space="0" w:color="auto"/>
            <w:right w:val="none" w:sz="0" w:space="0" w:color="auto"/>
          </w:divBdr>
        </w:div>
        <w:div w:id="2096395016">
          <w:marLeft w:val="0"/>
          <w:marRight w:val="0"/>
          <w:marTop w:val="0"/>
          <w:marBottom w:val="0"/>
          <w:divBdr>
            <w:top w:val="none" w:sz="0" w:space="0" w:color="auto"/>
            <w:left w:val="none" w:sz="0" w:space="0" w:color="auto"/>
            <w:bottom w:val="none" w:sz="0" w:space="0" w:color="auto"/>
            <w:right w:val="none" w:sz="0" w:space="0" w:color="auto"/>
          </w:divBdr>
        </w:div>
        <w:div w:id="596985646">
          <w:marLeft w:val="0"/>
          <w:marRight w:val="0"/>
          <w:marTop w:val="0"/>
          <w:marBottom w:val="0"/>
          <w:divBdr>
            <w:top w:val="none" w:sz="0" w:space="0" w:color="auto"/>
            <w:left w:val="none" w:sz="0" w:space="0" w:color="auto"/>
            <w:bottom w:val="none" w:sz="0" w:space="0" w:color="auto"/>
            <w:right w:val="none" w:sz="0" w:space="0" w:color="auto"/>
          </w:divBdr>
        </w:div>
        <w:div w:id="1255551324">
          <w:marLeft w:val="0"/>
          <w:marRight w:val="0"/>
          <w:marTop w:val="180"/>
          <w:marBottom w:val="45"/>
          <w:divBdr>
            <w:top w:val="none" w:sz="0" w:space="0" w:color="auto"/>
            <w:left w:val="none" w:sz="0" w:space="0" w:color="auto"/>
            <w:bottom w:val="none" w:sz="0" w:space="0" w:color="auto"/>
            <w:right w:val="none" w:sz="0" w:space="0" w:color="auto"/>
          </w:divBdr>
        </w:div>
        <w:div w:id="436678666">
          <w:marLeft w:val="0"/>
          <w:marRight w:val="0"/>
          <w:marTop w:val="0"/>
          <w:marBottom w:val="0"/>
          <w:divBdr>
            <w:top w:val="none" w:sz="0" w:space="0" w:color="auto"/>
            <w:left w:val="none" w:sz="0" w:space="0" w:color="auto"/>
            <w:bottom w:val="none" w:sz="0" w:space="0" w:color="auto"/>
            <w:right w:val="none" w:sz="0" w:space="0" w:color="auto"/>
          </w:divBdr>
        </w:div>
        <w:div w:id="116141813">
          <w:marLeft w:val="0"/>
          <w:marRight w:val="0"/>
          <w:marTop w:val="180"/>
          <w:marBottom w:val="45"/>
          <w:divBdr>
            <w:top w:val="none" w:sz="0" w:space="0" w:color="auto"/>
            <w:left w:val="none" w:sz="0" w:space="0" w:color="auto"/>
            <w:bottom w:val="none" w:sz="0" w:space="0" w:color="auto"/>
            <w:right w:val="none" w:sz="0" w:space="0" w:color="auto"/>
          </w:divBdr>
        </w:div>
        <w:div w:id="137500479">
          <w:marLeft w:val="0"/>
          <w:marRight w:val="0"/>
          <w:marTop w:val="180"/>
          <w:marBottom w:val="45"/>
          <w:divBdr>
            <w:top w:val="none" w:sz="0" w:space="0" w:color="auto"/>
            <w:left w:val="none" w:sz="0" w:space="0" w:color="auto"/>
            <w:bottom w:val="none" w:sz="0" w:space="0" w:color="auto"/>
            <w:right w:val="none" w:sz="0" w:space="0" w:color="auto"/>
          </w:divBdr>
        </w:div>
      </w:divsChild>
    </w:div>
    <w:div w:id="1642492023">
      <w:bodyDiv w:val="1"/>
      <w:marLeft w:val="0"/>
      <w:marRight w:val="0"/>
      <w:marTop w:val="0"/>
      <w:marBottom w:val="0"/>
      <w:divBdr>
        <w:top w:val="none" w:sz="0" w:space="0" w:color="auto"/>
        <w:left w:val="none" w:sz="0" w:space="0" w:color="auto"/>
        <w:bottom w:val="none" w:sz="0" w:space="0" w:color="auto"/>
        <w:right w:val="none" w:sz="0" w:space="0" w:color="auto"/>
      </w:divBdr>
      <w:divsChild>
        <w:div w:id="2078892590">
          <w:marLeft w:val="0"/>
          <w:marRight w:val="0"/>
          <w:marTop w:val="180"/>
          <w:marBottom w:val="45"/>
          <w:divBdr>
            <w:top w:val="none" w:sz="0" w:space="0" w:color="auto"/>
            <w:left w:val="none" w:sz="0" w:space="0" w:color="auto"/>
            <w:bottom w:val="none" w:sz="0" w:space="0" w:color="auto"/>
            <w:right w:val="none" w:sz="0" w:space="0" w:color="auto"/>
          </w:divBdr>
        </w:div>
        <w:div w:id="703867249">
          <w:marLeft w:val="0"/>
          <w:marRight w:val="0"/>
          <w:marTop w:val="0"/>
          <w:marBottom w:val="0"/>
          <w:divBdr>
            <w:top w:val="none" w:sz="0" w:space="0" w:color="auto"/>
            <w:left w:val="none" w:sz="0" w:space="0" w:color="auto"/>
            <w:bottom w:val="none" w:sz="0" w:space="0" w:color="auto"/>
            <w:right w:val="none" w:sz="0" w:space="0" w:color="auto"/>
          </w:divBdr>
        </w:div>
        <w:div w:id="1863125593">
          <w:marLeft w:val="0"/>
          <w:marRight w:val="0"/>
          <w:marTop w:val="180"/>
          <w:marBottom w:val="45"/>
          <w:divBdr>
            <w:top w:val="none" w:sz="0" w:space="0" w:color="auto"/>
            <w:left w:val="none" w:sz="0" w:space="0" w:color="auto"/>
            <w:bottom w:val="none" w:sz="0" w:space="0" w:color="auto"/>
            <w:right w:val="none" w:sz="0" w:space="0" w:color="auto"/>
          </w:divBdr>
        </w:div>
        <w:div w:id="360397516">
          <w:marLeft w:val="0"/>
          <w:marRight w:val="0"/>
          <w:marTop w:val="0"/>
          <w:marBottom w:val="0"/>
          <w:divBdr>
            <w:top w:val="none" w:sz="0" w:space="0" w:color="auto"/>
            <w:left w:val="none" w:sz="0" w:space="0" w:color="auto"/>
            <w:bottom w:val="none" w:sz="0" w:space="0" w:color="auto"/>
            <w:right w:val="none" w:sz="0" w:space="0" w:color="auto"/>
          </w:divBdr>
        </w:div>
        <w:div w:id="985235197">
          <w:marLeft w:val="0"/>
          <w:marRight w:val="0"/>
          <w:marTop w:val="0"/>
          <w:marBottom w:val="0"/>
          <w:divBdr>
            <w:top w:val="none" w:sz="0" w:space="0" w:color="auto"/>
            <w:left w:val="none" w:sz="0" w:space="0" w:color="auto"/>
            <w:bottom w:val="none" w:sz="0" w:space="0" w:color="auto"/>
            <w:right w:val="none" w:sz="0" w:space="0" w:color="auto"/>
          </w:divBdr>
        </w:div>
        <w:div w:id="1567033465">
          <w:marLeft w:val="0"/>
          <w:marRight w:val="0"/>
          <w:marTop w:val="0"/>
          <w:marBottom w:val="0"/>
          <w:divBdr>
            <w:top w:val="none" w:sz="0" w:space="0" w:color="auto"/>
            <w:left w:val="none" w:sz="0" w:space="0" w:color="auto"/>
            <w:bottom w:val="none" w:sz="0" w:space="0" w:color="auto"/>
            <w:right w:val="none" w:sz="0" w:space="0" w:color="auto"/>
          </w:divBdr>
        </w:div>
        <w:div w:id="849487302">
          <w:marLeft w:val="0"/>
          <w:marRight w:val="0"/>
          <w:marTop w:val="0"/>
          <w:marBottom w:val="0"/>
          <w:divBdr>
            <w:top w:val="none" w:sz="0" w:space="0" w:color="auto"/>
            <w:left w:val="none" w:sz="0" w:space="0" w:color="auto"/>
            <w:bottom w:val="none" w:sz="0" w:space="0" w:color="auto"/>
            <w:right w:val="none" w:sz="0" w:space="0" w:color="auto"/>
          </w:divBdr>
          <w:divsChild>
            <w:div w:id="753480989">
              <w:marLeft w:val="0"/>
              <w:marRight w:val="0"/>
              <w:marTop w:val="0"/>
              <w:marBottom w:val="0"/>
              <w:divBdr>
                <w:top w:val="none" w:sz="0" w:space="0" w:color="auto"/>
                <w:left w:val="none" w:sz="0" w:space="0" w:color="auto"/>
                <w:bottom w:val="none" w:sz="0" w:space="0" w:color="auto"/>
                <w:right w:val="none" w:sz="0" w:space="0" w:color="auto"/>
              </w:divBdr>
              <w:divsChild>
                <w:div w:id="495146429">
                  <w:marLeft w:val="0"/>
                  <w:marRight w:val="0"/>
                  <w:marTop w:val="0"/>
                  <w:marBottom w:val="0"/>
                  <w:divBdr>
                    <w:top w:val="none" w:sz="0" w:space="0" w:color="auto"/>
                    <w:left w:val="none" w:sz="0" w:space="0" w:color="auto"/>
                    <w:bottom w:val="none" w:sz="0" w:space="0" w:color="auto"/>
                    <w:right w:val="none" w:sz="0" w:space="0" w:color="auto"/>
                  </w:divBdr>
                </w:div>
                <w:div w:id="1178538138">
                  <w:marLeft w:val="0"/>
                  <w:marRight w:val="0"/>
                  <w:marTop w:val="0"/>
                  <w:marBottom w:val="0"/>
                  <w:divBdr>
                    <w:top w:val="none" w:sz="0" w:space="0" w:color="auto"/>
                    <w:left w:val="none" w:sz="0" w:space="0" w:color="auto"/>
                    <w:bottom w:val="none" w:sz="0" w:space="0" w:color="auto"/>
                    <w:right w:val="none" w:sz="0" w:space="0" w:color="auto"/>
                  </w:divBdr>
                </w:div>
                <w:div w:id="1638413164">
                  <w:marLeft w:val="0"/>
                  <w:marRight w:val="0"/>
                  <w:marTop w:val="0"/>
                  <w:marBottom w:val="0"/>
                  <w:divBdr>
                    <w:top w:val="none" w:sz="0" w:space="0" w:color="auto"/>
                    <w:left w:val="none" w:sz="0" w:space="0" w:color="auto"/>
                    <w:bottom w:val="none" w:sz="0" w:space="0" w:color="auto"/>
                    <w:right w:val="none" w:sz="0" w:space="0" w:color="auto"/>
                  </w:divBdr>
                </w:div>
                <w:div w:id="12821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4540">
          <w:marLeft w:val="0"/>
          <w:marRight w:val="0"/>
          <w:marTop w:val="0"/>
          <w:marBottom w:val="0"/>
          <w:divBdr>
            <w:top w:val="none" w:sz="0" w:space="0" w:color="auto"/>
            <w:left w:val="none" w:sz="0" w:space="0" w:color="auto"/>
            <w:bottom w:val="none" w:sz="0" w:space="0" w:color="auto"/>
            <w:right w:val="none" w:sz="0" w:space="0" w:color="auto"/>
          </w:divBdr>
          <w:divsChild>
            <w:div w:id="502623968">
              <w:marLeft w:val="0"/>
              <w:marRight w:val="0"/>
              <w:marTop w:val="180"/>
              <w:marBottom w:val="45"/>
              <w:divBdr>
                <w:top w:val="none" w:sz="0" w:space="0" w:color="auto"/>
                <w:left w:val="none" w:sz="0" w:space="0" w:color="auto"/>
                <w:bottom w:val="none" w:sz="0" w:space="0" w:color="auto"/>
                <w:right w:val="none" w:sz="0" w:space="0" w:color="auto"/>
              </w:divBdr>
            </w:div>
            <w:div w:id="577792917">
              <w:marLeft w:val="0"/>
              <w:marRight w:val="0"/>
              <w:marTop w:val="0"/>
              <w:marBottom w:val="0"/>
              <w:divBdr>
                <w:top w:val="none" w:sz="0" w:space="0" w:color="auto"/>
                <w:left w:val="none" w:sz="0" w:space="0" w:color="auto"/>
                <w:bottom w:val="none" w:sz="0" w:space="0" w:color="auto"/>
                <w:right w:val="none" w:sz="0" w:space="0" w:color="auto"/>
              </w:divBdr>
              <w:divsChild>
                <w:div w:id="530534418">
                  <w:marLeft w:val="0"/>
                  <w:marRight w:val="0"/>
                  <w:marTop w:val="0"/>
                  <w:marBottom w:val="0"/>
                  <w:divBdr>
                    <w:top w:val="none" w:sz="0" w:space="0" w:color="auto"/>
                    <w:left w:val="none" w:sz="0" w:space="0" w:color="auto"/>
                    <w:bottom w:val="none" w:sz="0" w:space="0" w:color="auto"/>
                    <w:right w:val="none" w:sz="0" w:space="0" w:color="auto"/>
                  </w:divBdr>
                </w:div>
                <w:div w:id="1500147451">
                  <w:marLeft w:val="0"/>
                  <w:marRight w:val="0"/>
                  <w:marTop w:val="0"/>
                  <w:marBottom w:val="0"/>
                  <w:divBdr>
                    <w:top w:val="none" w:sz="0" w:space="0" w:color="auto"/>
                    <w:left w:val="none" w:sz="0" w:space="0" w:color="auto"/>
                    <w:bottom w:val="none" w:sz="0" w:space="0" w:color="auto"/>
                    <w:right w:val="none" w:sz="0" w:space="0" w:color="auto"/>
                  </w:divBdr>
                </w:div>
                <w:div w:id="2089493009">
                  <w:marLeft w:val="0"/>
                  <w:marRight w:val="0"/>
                  <w:marTop w:val="0"/>
                  <w:marBottom w:val="0"/>
                  <w:divBdr>
                    <w:top w:val="none" w:sz="0" w:space="0" w:color="auto"/>
                    <w:left w:val="none" w:sz="0" w:space="0" w:color="auto"/>
                    <w:bottom w:val="none" w:sz="0" w:space="0" w:color="auto"/>
                    <w:right w:val="none" w:sz="0" w:space="0" w:color="auto"/>
                  </w:divBdr>
                </w:div>
                <w:div w:id="1833175556">
                  <w:marLeft w:val="0"/>
                  <w:marRight w:val="0"/>
                  <w:marTop w:val="0"/>
                  <w:marBottom w:val="0"/>
                  <w:divBdr>
                    <w:top w:val="none" w:sz="0" w:space="0" w:color="auto"/>
                    <w:left w:val="none" w:sz="0" w:space="0" w:color="auto"/>
                    <w:bottom w:val="none" w:sz="0" w:space="0" w:color="auto"/>
                    <w:right w:val="none" w:sz="0" w:space="0" w:color="auto"/>
                  </w:divBdr>
                </w:div>
                <w:div w:id="247010525">
                  <w:marLeft w:val="0"/>
                  <w:marRight w:val="0"/>
                  <w:marTop w:val="0"/>
                  <w:marBottom w:val="0"/>
                  <w:divBdr>
                    <w:top w:val="none" w:sz="0" w:space="0" w:color="auto"/>
                    <w:left w:val="none" w:sz="0" w:space="0" w:color="auto"/>
                    <w:bottom w:val="none" w:sz="0" w:space="0" w:color="auto"/>
                    <w:right w:val="none" w:sz="0" w:space="0" w:color="auto"/>
                  </w:divBdr>
                </w:div>
                <w:div w:id="103159758">
                  <w:marLeft w:val="0"/>
                  <w:marRight w:val="0"/>
                  <w:marTop w:val="0"/>
                  <w:marBottom w:val="0"/>
                  <w:divBdr>
                    <w:top w:val="none" w:sz="0" w:space="0" w:color="auto"/>
                    <w:left w:val="none" w:sz="0" w:space="0" w:color="auto"/>
                    <w:bottom w:val="none" w:sz="0" w:space="0" w:color="auto"/>
                    <w:right w:val="none" w:sz="0" w:space="0" w:color="auto"/>
                  </w:divBdr>
                </w:div>
                <w:div w:id="1219243378">
                  <w:marLeft w:val="0"/>
                  <w:marRight w:val="0"/>
                  <w:marTop w:val="0"/>
                  <w:marBottom w:val="0"/>
                  <w:divBdr>
                    <w:top w:val="none" w:sz="0" w:space="0" w:color="auto"/>
                    <w:left w:val="none" w:sz="0" w:space="0" w:color="auto"/>
                    <w:bottom w:val="none" w:sz="0" w:space="0" w:color="auto"/>
                    <w:right w:val="none" w:sz="0" w:space="0" w:color="auto"/>
                  </w:divBdr>
                </w:div>
                <w:div w:id="1423070023">
                  <w:marLeft w:val="0"/>
                  <w:marRight w:val="0"/>
                  <w:marTop w:val="0"/>
                  <w:marBottom w:val="0"/>
                  <w:divBdr>
                    <w:top w:val="none" w:sz="0" w:space="0" w:color="auto"/>
                    <w:left w:val="none" w:sz="0" w:space="0" w:color="auto"/>
                    <w:bottom w:val="none" w:sz="0" w:space="0" w:color="auto"/>
                    <w:right w:val="none" w:sz="0" w:space="0" w:color="auto"/>
                  </w:divBdr>
                </w:div>
                <w:div w:id="1678456690">
                  <w:marLeft w:val="0"/>
                  <w:marRight w:val="0"/>
                  <w:marTop w:val="0"/>
                  <w:marBottom w:val="0"/>
                  <w:divBdr>
                    <w:top w:val="none" w:sz="0" w:space="0" w:color="auto"/>
                    <w:left w:val="none" w:sz="0" w:space="0" w:color="auto"/>
                    <w:bottom w:val="none" w:sz="0" w:space="0" w:color="auto"/>
                    <w:right w:val="none" w:sz="0" w:space="0" w:color="auto"/>
                  </w:divBdr>
                </w:div>
                <w:div w:id="1678918134">
                  <w:marLeft w:val="0"/>
                  <w:marRight w:val="0"/>
                  <w:marTop w:val="0"/>
                  <w:marBottom w:val="0"/>
                  <w:divBdr>
                    <w:top w:val="none" w:sz="0" w:space="0" w:color="auto"/>
                    <w:left w:val="none" w:sz="0" w:space="0" w:color="auto"/>
                    <w:bottom w:val="none" w:sz="0" w:space="0" w:color="auto"/>
                    <w:right w:val="none" w:sz="0" w:space="0" w:color="auto"/>
                  </w:divBdr>
                </w:div>
                <w:div w:id="175000959">
                  <w:marLeft w:val="0"/>
                  <w:marRight w:val="0"/>
                  <w:marTop w:val="0"/>
                  <w:marBottom w:val="0"/>
                  <w:divBdr>
                    <w:top w:val="none" w:sz="0" w:space="0" w:color="auto"/>
                    <w:left w:val="none" w:sz="0" w:space="0" w:color="auto"/>
                    <w:bottom w:val="none" w:sz="0" w:space="0" w:color="auto"/>
                    <w:right w:val="none" w:sz="0" w:space="0" w:color="auto"/>
                  </w:divBdr>
                </w:div>
                <w:div w:id="2050718610">
                  <w:marLeft w:val="0"/>
                  <w:marRight w:val="0"/>
                  <w:marTop w:val="0"/>
                  <w:marBottom w:val="0"/>
                  <w:divBdr>
                    <w:top w:val="none" w:sz="0" w:space="0" w:color="auto"/>
                    <w:left w:val="none" w:sz="0" w:space="0" w:color="auto"/>
                    <w:bottom w:val="none" w:sz="0" w:space="0" w:color="auto"/>
                    <w:right w:val="none" w:sz="0" w:space="0" w:color="auto"/>
                  </w:divBdr>
                </w:div>
                <w:div w:id="797800273">
                  <w:marLeft w:val="0"/>
                  <w:marRight w:val="0"/>
                  <w:marTop w:val="0"/>
                  <w:marBottom w:val="0"/>
                  <w:divBdr>
                    <w:top w:val="none" w:sz="0" w:space="0" w:color="auto"/>
                    <w:left w:val="none" w:sz="0" w:space="0" w:color="auto"/>
                    <w:bottom w:val="none" w:sz="0" w:space="0" w:color="auto"/>
                    <w:right w:val="none" w:sz="0" w:space="0" w:color="auto"/>
                  </w:divBdr>
                </w:div>
                <w:div w:id="406804750">
                  <w:marLeft w:val="0"/>
                  <w:marRight w:val="0"/>
                  <w:marTop w:val="0"/>
                  <w:marBottom w:val="0"/>
                  <w:divBdr>
                    <w:top w:val="none" w:sz="0" w:space="0" w:color="auto"/>
                    <w:left w:val="none" w:sz="0" w:space="0" w:color="auto"/>
                    <w:bottom w:val="none" w:sz="0" w:space="0" w:color="auto"/>
                    <w:right w:val="none" w:sz="0" w:space="0" w:color="auto"/>
                  </w:divBdr>
                </w:div>
                <w:div w:id="110561906">
                  <w:marLeft w:val="0"/>
                  <w:marRight w:val="0"/>
                  <w:marTop w:val="0"/>
                  <w:marBottom w:val="0"/>
                  <w:divBdr>
                    <w:top w:val="none" w:sz="0" w:space="0" w:color="auto"/>
                    <w:left w:val="none" w:sz="0" w:space="0" w:color="auto"/>
                    <w:bottom w:val="none" w:sz="0" w:space="0" w:color="auto"/>
                    <w:right w:val="none" w:sz="0" w:space="0" w:color="auto"/>
                  </w:divBdr>
                </w:div>
                <w:div w:id="1097753106">
                  <w:marLeft w:val="0"/>
                  <w:marRight w:val="0"/>
                  <w:marTop w:val="0"/>
                  <w:marBottom w:val="0"/>
                  <w:divBdr>
                    <w:top w:val="none" w:sz="0" w:space="0" w:color="auto"/>
                    <w:left w:val="none" w:sz="0" w:space="0" w:color="auto"/>
                    <w:bottom w:val="none" w:sz="0" w:space="0" w:color="auto"/>
                    <w:right w:val="none" w:sz="0" w:space="0" w:color="auto"/>
                  </w:divBdr>
                </w:div>
                <w:div w:id="1852377699">
                  <w:marLeft w:val="0"/>
                  <w:marRight w:val="0"/>
                  <w:marTop w:val="0"/>
                  <w:marBottom w:val="0"/>
                  <w:divBdr>
                    <w:top w:val="none" w:sz="0" w:space="0" w:color="auto"/>
                    <w:left w:val="none" w:sz="0" w:space="0" w:color="auto"/>
                    <w:bottom w:val="none" w:sz="0" w:space="0" w:color="auto"/>
                    <w:right w:val="none" w:sz="0" w:space="0" w:color="auto"/>
                  </w:divBdr>
                </w:div>
                <w:div w:id="12463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4321">
          <w:marLeft w:val="0"/>
          <w:marRight w:val="0"/>
          <w:marTop w:val="0"/>
          <w:marBottom w:val="0"/>
          <w:divBdr>
            <w:top w:val="none" w:sz="0" w:space="0" w:color="auto"/>
            <w:left w:val="none" w:sz="0" w:space="0" w:color="auto"/>
            <w:bottom w:val="none" w:sz="0" w:space="0" w:color="auto"/>
            <w:right w:val="none" w:sz="0" w:space="0" w:color="auto"/>
          </w:divBdr>
        </w:div>
        <w:div w:id="327246996">
          <w:marLeft w:val="0"/>
          <w:marRight w:val="0"/>
          <w:marTop w:val="180"/>
          <w:marBottom w:val="45"/>
          <w:divBdr>
            <w:top w:val="none" w:sz="0" w:space="0" w:color="auto"/>
            <w:left w:val="none" w:sz="0" w:space="0" w:color="auto"/>
            <w:bottom w:val="none" w:sz="0" w:space="0" w:color="auto"/>
            <w:right w:val="none" w:sz="0" w:space="0" w:color="auto"/>
          </w:divBdr>
        </w:div>
        <w:div w:id="798113423">
          <w:marLeft w:val="0"/>
          <w:marRight w:val="0"/>
          <w:marTop w:val="0"/>
          <w:marBottom w:val="0"/>
          <w:divBdr>
            <w:top w:val="none" w:sz="0" w:space="0" w:color="auto"/>
            <w:left w:val="none" w:sz="0" w:space="0" w:color="auto"/>
            <w:bottom w:val="none" w:sz="0" w:space="0" w:color="auto"/>
            <w:right w:val="none" w:sz="0" w:space="0" w:color="auto"/>
          </w:divBdr>
        </w:div>
        <w:div w:id="2140804487">
          <w:marLeft w:val="0"/>
          <w:marRight w:val="0"/>
          <w:marTop w:val="180"/>
          <w:marBottom w:val="45"/>
          <w:divBdr>
            <w:top w:val="none" w:sz="0" w:space="0" w:color="auto"/>
            <w:left w:val="none" w:sz="0" w:space="0" w:color="auto"/>
            <w:bottom w:val="none" w:sz="0" w:space="0" w:color="auto"/>
            <w:right w:val="none" w:sz="0" w:space="0" w:color="auto"/>
          </w:divBdr>
        </w:div>
        <w:div w:id="1884172680">
          <w:marLeft w:val="0"/>
          <w:marRight w:val="0"/>
          <w:marTop w:val="180"/>
          <w:marBottom w:val="45"/>
          <w:divBdr>
            <w:top w:val="none" w:sz="0" w:space="0" w:color="auto"/>
            <w:left w:val="none" w:sz="0" w:space="0" w:color="auto"/>
            <w:bottom w:val="none" w:sz="0" w:space="0" w:color="auto"/>
            <w:right w:val="none" w:sz="0" w:space="0" w:color="auto"/>
          </w:divBdr>
        </w:div>
        <w:div w:id="1204487006">
          <w:marLeft w:val="0"/>
          <w:marRight w:val="0"/>
          <w:marTop w:val="0"/>
          <w:marBottom w:val="0"/>
          <w:divBdr>
            <w:top w:val="none" w:sz="0" w:space="0" w:color="auto"/>
            <w:left w:val="none" w:sz="0" w:space="0" w:color="auto"/>
            <w:bottom w:val="none" w:sz="0" w:space="0" w:color="auto"/>
            <w:right w:val="none" w:sz="0" w:space="0" w:color="auto"/>
          </w:divBdr>
        </w:div>
        <w:div w:id="1275790543">
          <w:marLeft w:val="0"/>
          <w:marRight w:val="0"/>
          <w:marTop w:val="0"/>
          <w:marBottom w:val="0"/>
          <w:divBdr>
            <w:top w:val="none" w:sz="0" w:space="0" w:color="auto"/>
            <w:left w:val="none" w:sz="0" w:space="0" w:color="auto"/>
            <w:bottom w:val="none" w:sz="0" w:space="0" w:color="auto"/>
            <w:right w:val="none" w:sz="0" w:space="0" w:color="auto"/>
          </w:divBdr>
        </w:div>
        <w:div w:id="135296879">
          <w:marLeft w:val="0"/>
          <w:marRight w:val="0"/>
          <w:marTop w:val="0"/>
          <w:marBottom w:val="0"/>
          <w:divBdr>
            <w:top w:val="none" w:sz="0" w:space="0" w:color="auto"/>
            <w:left w:val="none" w:sz="0" w:space="0" w:color="auto"/>
            <w:bottom w:val="none" w:sz="0" w:space="0" w:color="auto"/>
            <w:right w:val="none" w:sz="0" w:space="0" w:color="auto"/>
          </w:divBdr>
        </w:div>
        <w:div w:id="1362589619">
          <w:marLeft w:val="0"/>
          <w:marRight w:val="0"/>
          <w:marTop w:val="0"/>
          <w:marBottom w:val="0"/>
          <w:divBdr>
            <w:top w:val="none" w:sz="0" w:space="0" w:color="auto"/>
            <w:left w:val="none" w:sz="0" w:space="0" w:color="auto"/>
            <w:bottom w:val="none" w:sz="0" w:space="0" w:color="auto"/>
            <w:right w:val="none" w:sz="0" w:space="0" w:color="auto"/>
          </w:divBdr>
        </w:div>
        <w:div w:id="875855111">
          <w:marLeft w:val="0"/>
          <w:marRight w:val="0"/>
          <w:marTop w:val="0"/>
          <w:marBottom w:val="0"/>
          <w:divBdr>
            <w:top w:val="none" w:sz="0" w:space="0" w:color="auto"/>
            <w:left w:val="none" w:sz="0" w:space="0" w:color="auto"/>
            <w:bottom w:val="none" w:sz="0" w:space="0" w:color="auto"/>
            <w:right w:val="none" w:sz="0" w:space="0" w:color="auto"/>
          </w:divBdr>
        </w:div>
        <w:div w:id="2060350090">
          <w:marLeft w:val="0"/>
          <w:marRight w:val="0"/>
          <w:marTop w:val="0"/>
          <w:marBottom w:val="0"/>
          <w:divBdr>
            <w:top w:val="none" w:sz="0" w:space="0" w:color="auto"/>
            <w:left w:val="none" w:sz="0" w:space="0" w:color="auto"/>
            <w:bottom w:val="none" w:sz="0" w:space="0" w:color="auto"/>
            <w:right w:val="none" w:sz="0" w:space="0" w:color="auto"/>
          </w:divBdr>
        </w:div>
        <w:div w:id="803700054">
          <w:marLeft w:val="0"/>
          <w:marRight w:val="0"/>
          <w:marTop w:val="0"/>
          <w:marBottom w:val="0"/>
          <w:divBdr>
            <w:top w:val="none" w:sz="0" w:space="0" w:color="auto"/>
            <w:left w:val="none" w:sz="0" w:space="0" w:color="auto"/>
            <w:bottom w:val="none" w:sz="0" w:space="0" w:color="auto"/>
            <w:right w:val="none" w:sz="0" w:space="0" w:color="auto"/>
          </w:divBdr>
        </w:div>
        <w:div w:id="1088116209">
          <w:marLeft w:val="0"/>
          <w:marRight w:val="0"/>
          <w:marTop w:val="0"/>
          <w:marBottom w:val="0"/>
          <w:divBdr>
            <w:top w:val="none" w:sz="0" w:space="0" w:color="auto"/>
            <w:left w:val="none" w:sz="0" w:space="0" w:color="auto"/>
            <w:bottom w:val="none" w:sz="0" w:space="0" w:color="auto"/>
            <w:right w:val="none" w:sz="0" w:space="0" w:color="auto"/>
          </w:divBdr>
        </w:div>
        <w:div w:id="603616405">
          <w:marLeft w:val="0"/>
          <w:marRight w:val="0"/>
          <w:marTop w:val="0"/>
          <w:marBottom w:val="0"/>
          <w:divBdr>
            <w:top w:val="none" w:sz="0" w:space="0" w:color="auto"/>
            <w:left w:val="none" w:sz="0" w:space="0" w:color="auto"/>
            <w:bottom w:val="none" w:sz="0" w:space="0" w:color="auto"/>
            <w:right w:val="none" w:sz="0" w:space="0" w:color="auto"/>
          </w:divBdr>
        </w:div>
        <w:div w:id="1450591970">
          <w:marLeft w:val="0"/>
          <w:marRight w:val="0"/>
          <w:marTop w:val="0"/>
          <w:marBottom w:val="0"/>
          <w:divBdr>
            <w:top w:val="none" w:sz="0" w:space="0" w:color="auto"/>
            <w:left w:val="none" w:sz="0" w:space="0" w:color="auto"/>
            <w:bottom w:val="none" w:sz="0" w:space="0" w:color="auto"/>
            <w:right w:val="none" w:sz="0" w:space="0" w:color="auto"/>
          </w:divBdr>
        </w:div>
        <w:div w:id="1561163850">
          <w:marLeft w:val="0"/>
          <w:marRight w:val="0"/>
          <w:marTop w:val="0"/>
          <w:marBottom w:val="0"/>
          <w:divBdr>
            <w:top w:val="none" w:sz="0" w:space="0" w:color="auto"/>
            <w:left w:val="none" w:sz="0" w:space="0" w:color="auto"/>
            <w:bottom w:val="none" w:sz="0" w:space="0" w:color="auto"/>
            <w:right w:val="none" w:sz="0" w:space="0" w:color="auto"/>
          </w:divBdr>
        </w:div>
        <w:div w:id="856234837">
          <w:marLeft w:val="0"/>
          <w:marRight w:val="0"/>
          <w:marTop w:val="0"/>
          <w:marBottom w:val="0"/>
          <w:divBdr>
            <w:top w:val="none" w:sz="0" w:space="0" w:color="auto"/>
            <w:left w:val="none" w:sz="0" w:space="0" w:color="auto"/>
            <w:bottom w:val="none" w:sz="0" w:space="0" w:color="auto"/>
            <w:right w:val="none" w:sz="0" w:space="0" w:color="auto"/>
          </w:divBdr>
        </w:div>
        <w:div w:id="725571213">
          <w:marLeft w:val="0"/>
          <w:marRight w:val="0"/>
          <w:marTop w:val="0"/>
          <w:marBottom w:val="0"/>
          <w:divBdr>
            <w:top w:val="none" w:sz="0" w:space="0" w:color="auto"/>
            <w:left w:val="none" w:sz="0" w:space="0" w:color="auto"/>
            <w:bottom w:val="none" w:sz="0" w:space="0" w:color="auto"/>
            <w:right w:val="none" w:sz="0" w:space="0" w:color="auto"/>
          </w:divBdr>
        </w:div>
        <w:div w:id="1635140619">
          <w:marLeft w:val="0"/>
          <w:marRight w:val="0"/>
          <w:marTop w:val="0"/>
          <w:marBottom w:val="0"/>
          <w:divBdr>
            <w:top w:val="none" w:sz="0" w:space="0" w:color="auto"/>
            <w:left w:val="none" w:sz="0" w:space="0" w:color="auto"/>
            <w:bottom w:val="none" w:sz="0" w:space="0" w:color="auto"/>
            <w:right w:val="none" w:sz="0" w:space="0" w:color="auto"/>
          </w:divBdr>
        </w:div>
        <w:div w:id="1911890500">
          <w:marLeft w:val="0"/>
          <w:marRight w:val="0"/>
          <w:marTop w:val="0"/>
          <w:marBottom w:val="0"/>
          <w:divBdr>
            <w:top w:val="none" w:sz="0" w:space="0" w:color="auto"/>
            <w:left w:val="none" w:sz="0" w:space="0" w:color="auto"/>
            <w:bottom w:val="none" w:sz="0" w:space="0" w:color="auto"/>
            <w:right w:val="none" w:sz="0" w:space="0" w:color="auto"/>
          </w:divBdr>
        </w:div>
        <w:div w:id="204218568">
          <w:marLeft w:val="0"/>
          <w:marRight w:val="0"/>
          <w:marTop w:val="0"/>
          <w:marBottom w:val="0"/>
          <w:divBdr>
            <w:top w:val="none" w:sz="0" w:space="0" w:color="auto"/>
            <w:left w:val="none" w:sz="0" w:space="0" w:color="auto"/>
            <w:bottom w:val="none" w:sz="0" w:space="0" w:color="auto"/>
            <w:right w:val="none" w:sz="0" w:space="0" w:color="auto"/>
          </w:divBdr>
        </w:div>
        <w:div w:id="406539544">
          <w:marLeft w:val="0"/>
          <w:marRight w:val="0"/>
          <w:marTop w:val="0"/>
          <w:marBottom w:val="0"/>
          <w:divBdr>
            <w:top w:val="none" w:sz="0" w:space="0" w:color="auto"/>
            <w:left w:val="none" w:sz="0" w:space="0" w:color="auto"/>
            <w:bottom w:val="none" w:sz="0" w:space="0" w:color="auto"/>
            <w:right w:val="none" w:sz="0" w:space="0" w:color="auto"/>
          </w:divBdr>
        </w:div>
        <w:div w:id="988750142">
          <w:marLeft w:val="0"/>
          <w:marRight w:val="0"/>
          <w:marTop w:val="0"/>
          <w:marBottom w:val="0"/>
          <w:divBdr>
            <w:top w:val="none" w:sz="0" w:space="0" w:color="auto"/>
            <w:left w:val="none" w:sz="0" w:space="0" w:color="auto"/>
            <w:bottom w:val="none" w:sz="0" w:space="0" w:color="auto"/>
            <w:right w:val="none" w:sz="0" w:space="0" w:color="auto"/>
          </w:divBdr>
        </w:div>
      </w:divsChild>
    </w:div>
    <w:div w:id="1713993603">
      <w:bodyDiv w:val="1"/>
      <w:marLeft w:val="0"/>
      <w:marRight w:val="0"/>
      <w:marTop w:val="0"/>
      <w:marBottom w:val="0"/>
      <w:divBdr>
        <w:top w:val="none" w:sz="0" w:space="0" w:color="auto"/>
        <w:left w:val="none" w:sz="0" w:space="0" w:color="auto"/>
        <w:bottom w:val="none" w:sz="0" w:space="0" w:color="auto"/>
        <w:right w:val="none" w:sz="0" w:space="0" w:color="auto"/>
      </w:divBdr>
      <w:divsChild>
        <w:div w:id="1574699925">
          <w:marLeft w:val="0"/>
          <w:marRight w:val="0"/>
          <w:marTop w:val="180"/>
          <w:marBottom w:val="45"/>
          <w:divBdr>
            <w:top w:val="none" w:sz="0" w:space="0" w:color="auto"/>
            <w:left w:val="none" w:sz="0" w:space="0" w:color="auto"/>
            <w:bottom w:val="none" w:sz="0" w:space="0" w:color="auto"/>
            <w:right w:val="none" w:sz="0" w:space="0" w:color="auto"/>
          </w:divBdr>
        </w:div>
        <w:div w:id="46226185">
          <w:marLeft w:val="0"/>
          <w:marRight w:val="0"/>
          <w:marTop w:val="0"/>
          <w:marBottom w:val="0"/>
          <w:divBdr>
            <w:top w:val="none" w:sz="0" w:space="0" w:color="auto"/>
            <w:left w:val="none" w:sz="0" w:space="0" w:color="auto"/>
            <w:bottom w:val="none" w:sz="0" w:space="0" w:color="auto"/>
            <w:right w:val="none" w:sz="0" w:space="0" w:color="auto"/>
          </w:divBdr>
        </w:div>
        <w:div w:id="230651981">
          <w:marLeft w:val="0"/>
          <w:marRight w:val="0"/>
          <w:marTop w:val="180"/>
          <w:marBottom w:val="45"/>
          <w:divBdr>
            <w:top w:val="none" w:sz="0" w:space="0" w:color="auto"/>
            <w:left w:val="none" w:sz="0" w:space="0" w:color="auto"/>
            <w:bottom w:val="none" w:sz="0" w:space="0" w:color="auto"/>
            <w:right w:val="none" w:sz="0" w:space="0" w:color="auto"/>
          </w:divBdr>
        </w:div>
        <w:div w:id="1701936550">
          <w:marLeft w:val="0"/>
          <w:marRight w:val="0"/>
          <w:marTop w:val="0"/>
          <w:marBottom w:val="0"/>
          <w:divBdr>
            <w:top w:val="none" w:sz="0" w:space="0" w:color="auto"/>
            <w:left w:val="none" w:sz="0" w:space="0" w:color="auto"/>
            <w:bottom w:val="none" w:sz="0" w:space="0" w:color="auto"/>
            <w:right w:val="none" w:sz="0" w:space="0" w:color="auto"/>
          </w:divBdr>
        </w:div>
        <w:div w:id="1831553174">
          <w:marLeft w:val="0"/>
          <w:marRight w:val="0"/>
          <w:marTop w:val="0"/>
          <w:marBottom w:val="0"/>
          <w:divBdr>
            <w:top w:val="none" w:sz="0" w:space="0" w:color="auto"/>
            <w:left w:val="none" w:sz="0" w:space="0" w:color="auto"/>
            <w:bottom w:val="none" w:sz="0" w:space="0" w:color="auto"/>
            <w:right w:val="none" w:sz="0" w:space="0" w:color="auto"/>
          </w:divBdr>
        </w:div>
        <w:div w:id="768814044">
          <w:marLeft w:val="0"/>
          <w:marRight w:val="0"/>
          <w:marTop w:val="0"/>
          <w:marBottom w:val="0"/>
          <w:divBdr>
            <w:top w:val="none" w:sz="0" w:space="0" w:color="auto"/>
            <w:left w:val="none" w:sz="0" w:space="0" w:color="auto"/>
            <w:bottom w:val="none" w:sz="0" w:space="0" w:color="auto"/>
            <w:right w:val="none" w:sz="0" w:space="0" w:color="auto"/>
          </w:divBdr>
          <w:divsChild>
            <w:div w:id="756828413">
              <w:marLeft w:val="0"/>
              <w:marRight w:val="0"/>
              <w:marTop w:val="180"/>
              <w:marBottom w:val="45"/>
              <w:divBdr>
                <w:top w:val="none" w:sz="0" w:space="0" w:color="auto"/>
                <w:left w:val="none" w:sz="0" w:space="0" w:color="auto"/>
                <w:bottom w:val="none" w:sz="0" w:space="0" w:color="auto"/>
                <w:right w:val="none" w:sz="0" w:space="0" w:color="auto"/>
              </w:divBdr>
            </w:div>
            <w:div w:id="115031879">
              <w:marLeft w:val="0"/>
              <w:marRight w:val="0"/>
              <w:marTop w:val="0"/>
              <w:marBottom w:val="0"/>
              <w:divBdr>
                <w:top w:val="none" w:sz="0" w:space="0" w:color="auto"/>
                <w:left w:val="none" w:sz="0" w:space="0" w:color="auto"/>
                <w:bottom w:val="none" w:sz="0" w:space="0" w:color="auto"/>
                <w:right w:val="none" w:sz="0" w:space="0" w:color="auto"/>
              </w:divBdr>
              <w:divsChild>
                <w:div w:id="954411784">
                  <w:marLeft w:val="0"/>
                  <w:marRight w:val="0"/>
                  <w:marTop w:val="0"/>
                  <w:marBottom w:val="0"/>
                  <w:divBdr>
                    <w:top w:val="none" w:sz="0" w:space="0" w:color="auto"/>
                    <w:left w:val="none" w:sz="0" w:space="0" w:color="auto"/>
                    <w:bottom w:val="none" w:sz="0" w:space="0" w:color="auto"/>
                    <w:right w:val="none" w:sz="0" w:space="0" w:color="auto"/>
                  </w:divBdr>
                </w:div>
                <w:div w:id="1558589405">
                  <w:marLeft w:val="0"/>
                  <w:marRight w:val="0"/>
                  <w:marTop w:val="0"/>
                  <w:marBottom w:val="0"/>
                  <w:divBdr>
                    <w:top w:val="none" w:sz="0" w:space="0" w:color="auto"/>
                    <w:left w:val="none" w:sz="0" w:space="0" w:color="auto"/>
                    <w:bottom w:val="none" w:sz="0" w:space="0" w:color="auto"/>
                    <w:right w:val="none" w:sz="0" w:space="0" w:color="auto"/>
                  </w:divBdr>
                </w:div>
                <w:div w:id="1617180168">
                  <w:marLeft w:val="0"/>
                  <w:marRight w:val="0"/>
                  <w:marTop w:val="0"/>
                  <w:marBottom w:val="0"/>
                  <w:divBdr>
                    <w:top w:val="none" w:sz="0" w:space="0" w:color="auto"/>
                    <w:left w:val="none" w:sz="0" w:space="0" w:color="auto"/>
                    <w:bottom w:val="none" w:sz="0" w:space="0" w:color="auto"/>
                    <w:right w:val="none" w:sz="0" w:space="0" w:color="auto"/>
                  </w:divBdr>
                </w:div>
                <w:div w:id="1959142310">
                  <w:marLeft w:val="0"/>
                  <w:marRight w:val="0"/>
                  <w:marTop w:val="0"/>
                  <w:marBottom w:val="0"/>
                  <w:divBdr>
                    <w:top w:val="none" w:sz="0" w:space="0" w:color="auto"/>
                    <w:left w:val="none" w:sz="0" w:space="0" w:color="auto"/>
                    <w:bottom w:val="none" w:sz="0" w:space="0" w:color="auto"/>
                    <w:right w:val="none" w:sz="0" w:space="0" w:color="auto"/>
                  </w:divBdr>
                </w:div>
                <w:div w:id="1525361493">
                  <w:marLeft w:val="0"/>
                  <w:marRight w:val="0"/>
                  <w:marTop w:val="0"/>
                  <w:marBottom w:val="0"/>
                  <w:divBdr>
                    <w:top w:val="none" w:sz="0" w:space="0" w:color="auto"/>
                    <w:left w:val="none" w:sz="0" w:space="0" w:color="auto"/>
                    <w:bottom w:val="none" w:sz="0" w:space="0" w:color="auto"/>
                    <w:right w:val="none" w:sz="0" w:space="0" w:color="auto"/>
                  </w:divBdr>
                </w:div>
                <w:div w:id="2029598223">
                  <w:marLeft w:val="0"/>
                  <w:marRight w:val="0"/>
                  <w:marTop w:val="0"/>
                  <w:marBottom w:val="0"/>
                  <w:divBdr>
                    <w:top w:val="none" w:sz="0" w:space="0" w:color="auto"/>
                    <w:left w:val="none" w:sz="0" w:space="0" w:color="auto"/>
                    <w:bottom w:val="none" w:sz="0" w:space="0" w:color="auto"/>
                    <w:right w:val="none" w:sz="0" w:space="0" w:color="auto"/>
                  </w:divBdr>
                </w:div>
                <w:div w:id="1819568908">
                  <w:marLeft w:val="0"/>
                  <w:marRight w:val="0"/>
                  <w:marTop w:val="0"/>
                  <w:marBottom w:val="0"/>
                  <w:divBdr>
                    <w:top w:val="none" w:sz="0" w:space="0" w:color="auto"/>
                    <w:left w:val="none" w:sz="0" w:space="0" w:color="auto"/>
                    <w:bottom w:val="none" w:sz="0" w:space="0" w:color="auto"/>
                    <w:right w:val="none" w:sz="0" w:space="0" w:color="auto"/>
                  </w:divBdr>
                </w:div>
                <w:div w:id="1123890721">
                  <w:marLeft w:val="0"/>
                  <w:marRight w:val="0"/>
                  <w:marTop w:val="0"/>
                  <w:marBottom w:val="0"/>
                  <w:divBdr>
                    <w:top w:val="none" w:sz="0" w:space="0" w:color="auto"/>
                    <w:left w:val="none" w:sz="0" w:space="0" w:color="auto"/>
                    <w:bottom w:val="none" w:sz="0" w:space="0" w:color="auto"/>
                    <w:right w:val="none" w:sz="0" w:space="0" w:color="auto"/>
                  </w:divBdr>
                </w:div>
                <w:div w:id="1778983417">
                  <w:marLeft w:val="0"/>
                  <w:marRight w:val="0"/>
                  <w:marTop w:val="0"/>
                  <w:marBottom w:val="0"/>
                  <w:divBdr>
                    <w:top w:val="none" w:sz="0" w:space="0" w:color="auto"/>
                    <w:left w:val="none" w:sz="0" w:space="0" w:color="auto"/>
                    <w:bottom w:val="none" w:sz="0" w:space="0" w:color="auto"/>
                    <w:right w:val="none" w:sz="0" w:space="0" w:color="auto"/>
                  </w:divBdr>
                </w:div>
                <w:div w:id="1653757108">
                  <w:marLeft w:val="0"/>
                  <w:marRight w:val="0"/>
                  <w:marTop w:val="0"/>
                  <w:marBottom w:val="0"/>
                  <w:divBdr>
                    <w:top w:val="none" w:sz="0" w:space="0" w:color="auto"/>
                    <w:left w:val="none" w:sz="0" w:space="0" w:color="auto"/>
                    <w:bottom w:val="none" w:sz="0" w:space="0" w:color="auto"/>
                    <w:right w:val="none" w:sz="0" w:space="0" w:color="auto"/>
                  </w:divBdr>
                </w:div>
                <w:div w:id="1919167265">
                  <w:marLeft w:val="0"/>
                  <w:marRight w:val="0"/>
                  <w:marTop w:val="0"/>
                  <w:marBottom w:val="0"/>
                  <w:divBdr>
                    <w:top w:val="none" w:sz="0" w:space="0" w:color="auto"/>
                    <w:left w:val="none" w:sz="0" w:space="0" w:color="auto"/>
                    <w:bottom w:val="none" w:sz="0" w:space="0" w:color="auto"/>
                    <w:right w:val="none" w:sz="0" w:space="0" w:color="auto"/>
                  </w:divBdr>
                </w:div>
                <w:div w:id="1208491462">
                  <w:marLeft w:val="0"/>
                  <w:marRight w:val="0"/>
                  <w:marTop w:val="0"/>
                  <w:marBottom w:val="0"/>
                  <w:divBdr>
                    <w:top w:val="none" w:sz="0" w:space="0" w:color="auto"/>
                    <w:left w:val="none" w:sz="0" w:space="0" w:color="auto"/>
                    <w:bottom w:val="none" w:sz="0" w:space="0" w:color="auto"/>
                    <w:right w:val="none" w:sz="0" w:space="0" w:color="auto"/>
                  </w:divBdr>
                </w:div>
                <w:div w:id="1284578001">
                  <w:marLeft w:val="0"/>
                  <w:marRight w:val="0"/>
                  <w:marTop w:val="0"/>
                  <w:marBottom w:val="0"/>
                  <w:divBdr>
                    <w:top w:val="none" w:sz="0" w:space="0" w:color="auto"/>
                    <w:left w:val="none" w:sz="0" w:space="0" w:color="auto"/>
                    <w:bottom w:val="none" w:sz="0" w:space="0" w:color="auto"/>
                    <w:right w:val="none" w:sz="0" w:space="0" w:color="auto"/>
                  </w:divBdr>
                </w:div>
                <w:div w:id="633680398">
                  <w:marLeft w:val="0"/>
                  <w:marRight w:val="0"/>
                  <w:marTop w:val="0"/>
                  <w:marBottom w:val="0"/>
                  <w:divBdr>
                    <w:top w:val="none" w:sz="0" w:space="0" w:color="auto"/>
                    <w:left w:val="none" w:sz="0" w:space="0" w:color="auto"/>
                    <w:bottom w:val="none" w:sz="0" w:space="0" w:color="auto"/>
                    <w:right w:val="none" w:sz="0" w:space="0" w:color="auto"/>
                  </w:divBdr>
                </w:div>
                <w:div w:id="492189065">
                  <w:marLeft w:val="0"/>
                  <w:marRight w:val="0"/>
                  <w:marTop w:val="0"/>
                  <w:marBottom w:val="0"/>
                  <w:divBdr>
                    <w:top w:val="none" w:sz="0" w:space="0" w:color="auto"/>
                    <w:left w:val="none" w:sz="0" w:space="0" w:color="auto"/>
                    <w:bottom w:val="none" w:sz="0" w:space="0" w:color="auto"/>
                    <w:right w:val="none" w:sz="0" w:space="0" w:color="auto"/>
                  </w:divBdr>
                </w:div>
                <w:div w:id="1565333301">
                  <w:marLeft w:val="0"/>
                  <w:marRight w:val="0"/>
                  <w:marTop w:val="0"/>
                  <w:marBottom w:val="0"/>
                  <w:divBdr>
                    <w:top w:val="none" w:sz="0" w:space="0" w:color="auto"/>
                    <w:left w:val="none" w:sz="0" w:space="0" w:color="auto"/>
                    <w:bottom w:val="none" w:sz="0" w:space="0" w:color="auto"/>
                    <w:right w:val="none" w:sz="0" w:space="0" w:color="auto"/>
                  </w:divBdr>
                </w:div>
                <w:div w:id="13507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0029">
          <w:marLeft w:val="0"/>
          <w:marRight w:val="0"/>
          <w:marTop w:val="0"/>
          <w:marBottom w:val="0"/>
          <w:divBdr>
            <w:top w:val="none" w:sz="0" w:space="0" w:color="auto"/>
            <w:left w:val="none" w:sz="0" w:space="0" w:color="auto"/>
            <w:bottom w:val="none" w:sz="0" w:space="0" w:color="auto"/>
            <w:right w:val="none" w:sz="0" w:space="0" w:color="auto"/>
          </w:divBdr>
        </w:div>
        <w:div w:id="1105031643">
          <w:marLeft w:val="0"/>
          <w:marRight w:val="0"/>
          <w:marTop w:val="180"/>
          <w:marBottom w:val="45"/>
          <w:divBdr>
            <w:top w:val="none" w:sz="0" w:space="0" w:color="auto"/>
            <w:left w:val="none" w:sz="0" w:space="0" w:color="auto"/>
            <w:bottom w:val="none" w:sz="0" w:space="0" w:color="auto"/>
            <w:right w:val="none" w:sz="0" w:space="0" w:color="auto"/>
          </w:divBdr>
        </w:div>
        <w:div w:id="84033779">
          <w:marLeft w:val="0"/>
          <w:marRight w:val="0"/>
          <w:marTop w:val="0"/>
          <w:marBottom w:val="0"/>
          <w:divBdr>
            <w:top w:val="none" w:sz="0" w:space="0" w:color="auto"/>
            <w:left w:val="none" w:sz="0" w:space="0" w:color="auto"/>
            <w:bottom w:val="none" w:sz="0" w:space="0" w:color="auto"/>
            <w:right w:val="none" w:sz="0" w:space="0" w:color="auto"/>
          </w:divBdr>
        </w:div>
        <w:div w:id="1269850638">
          <w:marLeft w:val="0"/>
          <w:marRight w:val="0"/>
          <w:marTop w:val="180"/>
          <w:marBottom w:val="45"/>
          <w:divBdr>
            <w:top w:val="none" w:sz="0" w:space="0" w:color="auto"/>
            <w:left w:val="none" w:sz="0" w:space="0" w:color="auto"/>
            <w:bottom w:val="none" w:sz="0" w:space="0" w:color="auto"/>
            <w:right w:val="none" w:sz="0" w:space="0" w:color="auto"/>
          </w:divBdr>
        </w:div>
        <w:div w:id="1320426608">
          <w:marLeft w:val="0"/>
          <w:marRight w:val="0"/>
          <w:marTop w:val="180"/>
          <w:marBottom w:val="45"/>
          <w:divBdr>
            <w:top w:val="none" w:sz="0" w:space="0" w:color="auto"/>
            <w:left w:val="none" w:sz="0" w:space="0" w:color="auto"/>
            <w:bottom w:val="none" w:sz="0" w:space="0" w:color="auto"/>
            <w:right w:val="none" w:sz="0" w:space="0" w:color="auto"/>
          </w:divBdr>
        </w:div>
        <w:div w:id="244191654">
          <w:marLeft w:val="0"/>
          <w:marRight w:val="0"/>
          <w:marTop w:val="0"/>
          <w:marBottom w:val="0"/>
          <w:divBdr>
            <w:top w:val="none" w:sz="0" w:space="0" w:color="auto"/>
            <w:left w:val="none" w:sz="0" w:space="0" w:color="auto"/>
            <w:bottom w:val="none" w:sz="0" w:space="0" w:color="auto"/>
            <w:right w:val="none" w:sz="0" w:space="0" w:color="auto"/>
          </w:divBdr>
        </w:div>
        <w:div w:id="945424459">
          <w:marLeft w:val="0"/>
          <w:marRight w:val="0"/>
          <w:marTop w:val="0"/>
          <w:marBottom w:val="0"/>
          <w:divBdr>
            <w:top w:val="none" w:sz="0" w:space="0" w:color="auto"/>
            <w:left w:val="none" w:sz="0" w:space="0" w:color="auto"/>
            <w:bottom w:val="none" w:sz="0" w:space="0" w:color="auto"/>
            <w:right w:val="none" w:sz="0" w:space="0" w:color="auto"/>
          </w:divBdr>
        </w:div>
        <w:div w:id="489061819">
          <w:marLeft w:val="0"/>
          <w:marRight w:val="0"/>
          <w:marTop w:val="0"/>
          <w:marBottom w:val="0"/>
          <w:divBdr>
            <w:top w:val="none" w:sz="0" w:space="0" w:color="auto"/>
            <w:left w:val="none" w:sz="0" w:space="0" w:color="auto"/>
            <w:bottom w:val="none" w:sz="0" w:space="0" w:color="auto"/>
            <w:right w:val="none" w:sz="0" w:space="0" w:color="auto"/>
          </w:divBdr>
        </w:div>
        <w:div w:id="1545286328">
          <w:marLeft w:val="0"/>
          <w:marRight w:val="0"/>
          <w:marTop w:val="0"/>
          <w:marBottom w:val="0"/>
          <w:divBdr>
            <w:top w:val="none" w:sz="0" w:space="0" w:color="auto"/>
            <w:left w:val="none" w:sz="0" w:space="0" w:color="auto"/>
            <w:bottom w:val="none" w:sz="0" w:space="0" w:color="auto"/>
            <w:right w:val="none" w:sz="0" w:space="0" w:color="auto"/>
          </w:divBdr>
        </w:div>
        <w:div w:id="1631323349">
          <w:marLeft w:val="0"/>
          <w:marRight w:val="0"/>
          <w:marTop w:val="0"/>
          <w:marBottom w:val="0"/>
          <w:divBdr>
            <w:top w:val="none" w:sz="0" w:space="0" w:color="auto"/>
            <w:left w:val="none" w:sz="0" w:space="0" w:color="auto"/>
            <w:bottom w:val="none" w:sz="0" w:space="0" w:color="auto"/>
            <w:right w:val="none" w:sz="0" w:space="0" w:color="auto"/>
          </w:divBdr>
        </w:div>
        <w:div w:id="981468345">
          <w:marLeft w:val="0"/>
          <w:marRight w:val="0"/>
          <w:marTop w:val="0"/>
          <w:marBottom w:val="0"/>
          <w:divBdr>
            <w:top w:val="none" w:sz="0" w:space="0" w:color="auto"/>
            <w:left w:val="none" w:sz="0" w:space="0" w:color="auto"/>
            <w:bottom w:val="none" w:sz="0" w:space="0" w:color="auto"/>
            <w:right w:val="none" w:sz="0" w:space="0" w:color="auto"/>
          </w:divBdr>
        </w:div>
        <w:div w:id="813255772">
          <w:marLeft w:val="0"/>
          <w:marRight w:val="0"/>
          <w:marTop w:val="0"/>
          <w:marBottom w:val="0"/>
          <w:divBdr>
            <w:top w:val="none" w:sz="0" w:space="0" w:color="auto"/>
            <w:left w:val="none" w:sz="0" w:space="0" w:color="auto"/>
            <w:bottom w:val="none" w:sz="0" w:space="0" w:color="auto"/>
            <w:right w:val="none" w:sz="0" w:space="0" w:color="auto"/>
          </w:divBdr>
        </w:div>
        <w:div w:id="1597202299">
          <w:marLeft w:val="0"/>
          <w:marRight w:val="0"/>
          <w:marTop w:val="0"/>
          <w:marBottom w:val="0"/>
          <w:divBdr>
            <w:top w:val="none" w:sz="0" w:space="0" w:color="auto"/>
            <w:left w:val="none" w:sz="0" w:space="0" w:color="auto"/>
            <w:bottom w:val="none" w:sz="0" w:space="0" w:color="auto"/>
            <w:right w:val="none" w:sz="0" w:space="0" w:color="auto"/>
          </w:divBdr>
        </w:div>
        <w:div w:id="540753034">
          <w:marLeft w:val="0"/>
          <w:marRight w:val="0"/>
          <w:marTop w:val="0"/>
          <w:marBottom w:val="0"/>
          <w:divBdr>
            <w:top w:val="none" w:sz="0" w:space="0" w:color="auto"/>
            <w:left w:val="none" w:sz="0" w:space="0" w:color="auto"/>
            <w:bottom w:val="none" w:sz="0" w:space="0" w:color="auto"/>
            <w:right w:val="none" w:sz="0" w:space="0" w:color="auto"/>
          </w:divBdr>
        </w:div>
        <w:div w:id="467668881">
          <w:marLeft w:val="0"/>
          <w:marRight w:val="0"/>
          <w:marTop w:val="0"/>
          <w:marBottom w:val="0"/>
          <w:divBdr>
            <w:top w:val="none" w:sz="0" w:space="0" w:color="auto"/>
            <w:left w:val="none" w:sz="0" w:space="0" w:color="auto"/>
            <w:bottom w:val="none" w:sz="0" w:space="0" w:color="auto"/>
            <w:right w:val="none" w:sz="0" w:space="0" w:color="auto"/>
          </w:divBdr>
        </w:div>
        <w:div w:id="988248839">
          <w:marLeft w:val="0"/>
          <w:marRight w:val="0"/>
          <w:marTop w:val="0"/>
          <w:marBottom w:val="0"/>
          <w:divBdr>
            <w:top w:val="none" w:sz="0" w:space="0" w:color="auto"/>
            <w:left w:val="none" w:sz="0" w:space="0" w:color="auto"/>
            <w:bottom w:val="none" w:sz="0" w:space="0" w:color="auto"/>
            <w:right w:val="none" w:sz="0" w:space="0" w:color="auto"/>
          </w:divBdr>
        </w:div>
        <w:div w:id="152382733">
          <w:marLeft w:val="0"/>
          <w:marRight w:val="0"/>
          <w:marTop w:val="0"/>
          <w:marBottom w:val="0"/>
          <w:divBdr>
            <w:top w:val="none" w:sz="0" w:space="0" w:color="auto"/>
            <w:left w:val="none" w:sz="0" w:space="0" w:color="auto"/>
            <w:bottom w:val="none" w:sz="0" w:space="0" w:color="auto"/>
            <w:right w:val="none" w:sz="0" w:space="0" w:color="auto"/>
          </w:divBdr>
        </w:div>
      </w:divsChild>
    </w:div>
    <w:div w:id="1777403579">
      <w:bodyDiv w:val="1"/>
      <w:marLeft w:val="0"/>
      <w:marRight w:val="0"/>
      <w:marTop w:val="0"/>
      <w:marBottom w:val="0"/>
      <w:divBdr>
        <w:top w:val="none" w:sz="0" w:space="0" w:color="auto"/>
        <w:left w:val="none" w:sz="0" w:space="0" w:color="auto"/>
        <w:bottom w:val="none" w:sz="0" w:space="0" w:color="auto"/>
        <w:right w:val="none" w:sz="0" w:space="0" w:color="auto"/>
      </w:divBdr>
      <w:divsChild>
        <w:div w:id="13767955">
          <w:marLeft w:val="0"/>
          <w:marRight w:val="0"/>
          <w:marTop w:val="180"/>
          <w:marBottom w:val="45"/>
          <w:divBdr>
            <w:top w:val="none" w:sz="0" w:space="0" w:color="auto"/>
            <w:left w:val="none" w:sz="0" w:space="0" w:color="auto"/>
            <w:bottom w:val="none" w:sz="0" w:space="0" w:color="auto"/>
            <w:right w:val="none" w:sz="0" w:space="0" w:color="auto"/>
          </w:divBdr>
        </w:div>
        <w:div w:id="212889509">
          <w:marLeft w:val="0"/>
          <w:marRight w:val="0"/>
          <w:marTop w:val="180"/>
          <w:marBottom w:val="45"/>
          <w:divBdr>
            <w:top w:val="none" w:sz="0" w:space="0" w:color="auto"/>
            <w:left w:val="none" w:sz="0" w:space="0" w:color="auto"/>
            <w:bottom w:val="none" w:sz="0" w:space="0" w:color="auto"/>
            <w:right w:val="none" w:sz="0" w:space="0" w:color="auto"/>
          </w:divBdr>
        </w:div>
        <w:div w:id="613102262">
          <w:marLeft w:val="0"/>
          <w:marRight w:val="0"/>
          <w:marTop w:val="0"/>
          <w:marBottom w:val="0"/>
          <w:divBdr>
            <w:top w:val="none" w:sz="0" w:space="0" w:color="auto"/>
            <w:left w:val="none" w:sz="0" w:space="0" w:color="auto"/>
            <w:bottom w:val="none" w:sz="0" w:space="0" w:color="auto"/>
            <w:right w:val="none" w:sz="0" w:space="0" w:color="auto"/>
          </w:divBdr>
        </w:div>
        <w:div w:id="1522233774">
          <w:marLeft w:val="0"/>
          <w:marRight w:val="0"/>
          <w:marTop w:val="0"/>
          <w:marBottom w:val="0"/>
          <w:divBdr>
            <w:top w:val="none" w:sz="0" w:space="0" w:color="auto"/>
            <w:left w:val="none" w:sz="0" w:space="0" w:color="auto"/>
            <w:bottom w:val="none" w:sz="0" w:space="0" w:color="auto"/>
            <w:right w:val="none" w:sz="0" w:space="0" w:color="auto"/>
          </w:divBdr>
          <w:divsChild>
            <w:div w:id="2128311733">
              <w:marLeft w:val="0"/>
              <w:marRight w:val="0"/>
              <w:marTop w:val="0"/>
              <w:marBottom w:val="0"/>
              <w:divBdr>
                <w:top w:val="none" w:sz="0" w:space="0" w:color="auto"/>
                <w:left w:val="none" w:sz="0" w:space="0" w:color="auto"/>
                <w:bottom w:val="none" w:sz="0" w:space="0" w:color="auto"/>
                <w:right w:val="none" w:sz="0" w:space="0" w:color="auto"/>
              </w:divBdr>
            </w:div>
          </w:divsChild>
        </w:div>
        <w:div w:id="1011757577">
          <w:marLeft w:val="0"/>
          <w:marRight w:val="0"/>
          <w:marTop w:val="0"/>
          <w:marBottom w:val="0"/>
          <w:divBdr>
            <w:top w:val="none" w:sz="0" w:space="0" w:color="auto"/>
            <w:left w:val="none" w:sz="0" w:space="0" w:color="auto"/>
            <w:bottom w:val="none" w:sz="0" w:space="0" w:color="auto"/>
            <w:right w:val="none" w:sz="0" w:space="0" w:color="auto"/>
          </w:divBdr>
        </w:div>
        <w:div w:id="636571931">
          <w:marLeft w:val="0"/>
          <w:marRight w:val="0"/>
          <w:marTop w:val="0"/>
          <w:marBottom w:val="0"/>
          <w:divBdr>
            <w:top w:val="none" w:sz="0" w:space="0" w:color="auto"/>
            <w:left w:val="none" w:sz="0" w:space="0" w:color="auto"/>
            <w:bottom w:val="none" w:sz="0" w:space="0" w:color="auto"/>
            <w:right w:val="none" w:sz="0" w:space="0" w:color="auto"/>
          </w:divBdr>
        </w:div>
        <w:div w:id="683019520">
          <w:marLeft w:val="0"/>
          <w:marRight w:val="0"/>
          <w:marTop w:val="0"/>
          <w:marBottom w:val="0"/>
          <w:divBdr>
            <w:top w:val="none" w:sz="0" w:space="0" w:color="auto"/>
            <w:left w:val="none" w:sz="0" w:space="0" w:color="auto"/>
            <w:bottom w:val="none" w:sz="0" w:space="0" w:color="auto"/>
            <w:right w:val="none" w:sz="0" w:space="0" w:color="auto"/>
          </w:divBdr>
        </w:div>
        <w:div w:id="1096557555">
          <w:marLeft w:val="0"/>
          <w:marRight w:val="0"/>
          <w:marTop w:val="0"/>
          <w:marBottom w:val="0"/>
          <w:divBdr>
            <w:top w:val="none" w:sz="0" w:space="0" w:color="auto"/>
            <w:left w:val="none" w:sz="0" w:space="0" w:color="auto"/>
            <w:bottom w:val="none" w:sz="0" w:space="0" w:color="auto"/>
            <w:right w:val="none" w:sz="0" w:space="0" w:color="auto"/>
          </w:divBdr>
        </w:div>
        <w:div w:id="738207950">
          <w:marLeft w:val="0"/>
          <w:marRight w:val="0"/>
          <w:marTop w:val="180"/>
          <w:marBottom w:val="45"/>
          <w:divBdr>
            <w:top w:val="none" w:sz="0" w:space="0" w:color="auto"/>
            <w:left w:val="none" w:sz="0" w:space="0" w:color="auto"/>
            <w:bottom w:val="none" w:sz="0" w:space="0" w:color="auto"/>
            <w:right w:val="none" w:sz="0" w:space="0" w:color="auto"/>
          </w:divBdr>
        </w:div>
        <w:div w:id="2082216795">
          <w:marLeft w:val="0"/>
          <w:marRight w:val="0"/>
          <w:marTop w:val="0"/>
          <w:marBottom w:val="0"/>
          <w:divBdr>
            <w:top w:val="none" w:sz="0" w:space="0" w:color="auto"/>
            <w:left w:val="none" w:sz="0" w:space="0" w:color="auto"/>
            <w:bottom w:val="none" w:sz="0" w:space="0" w:color="auto"/>
            <w:right w:val="none" w:sz="0" w:space="0" w:color="auto"/>
          </w:divBdr>
        </w:div>
        <w:div w:id="2051762179">
          <w:marLeft w:val="0"/>
          <w:marRight w:val="0"/>
          <w:marTop w:val="180"/>
          <w:marBottom w:val="45"/>
          <w:divBdr>
            <w:top w:val="none" w:sz="0" w:space="0" w:color="auto"/>
            <w:left w:val="none" w:sz="0" w:space="0" w:color="auto"/>
            <w:bottom w:val="none" w:sz="0" w:space="0" w:color="auto"/>
            <w:right w:val="none" w:sz="0" w:space="0" w:color="auto"/>
          </w:divBdr>
        </w:div>
        <w:div w:id="1899247320">
          <w:marLeft w:val="0"/>
          <w:marRight w:val="0"/>
          <w:marTop w:val="180"/>
          <w:marBottom w:val="45"/>
          <w:divBdr>
            <w:top w:val="none" w:sz="0" w:space="0" w:color="auto"/>
            <w:left w:val="none" w:sz="0" w:space="0" w:color="auto"/>
            <w:bottom w:val="none" w:sz="0" w:space="0" w:color="auto"/>
            <w:right w:val="none" w:sz="0" w:space="0" w:color="auto"/>
          </w:divBdr>
        </w:div>
        <w:div w:id="627710506">
          <w:marLeft w:val="0"/>
          <w:marRight w:val="0"/>
          <w:marTop w:val="0"/>
          <w:marBottom w:val="0"/>
          <w:divBdr>
            <w:top w:val="none" w:sz="0" w:space="0" w:color="auto"/>
            <w:left w:val="none" w:sz="0" w:space="0" w:color="auto"/>
            <w:bottom w:val="none" w:sz="0" w:space="0" w:color="auto"/>
            <w:right w:val="none" w:sz="0" w:space="0" w:color="auto"/>
          </w:divBdr>
        </w:div>
        <w:div w:id="952635964">
          <w:marLeft w:val="0"/>
          <w:marRight w:val="0"/>
          <w:marTop w:val="0"/>
          <w:marBottom w:val="0"/>
          <w:divBdr>
            <w:top w:val="none" w:sz="0" w:space="0" w:color="auto"/>
            <w:left w:val="none" w:sz="0" w:space="0" w:color="auto"/>
            <w:bottom w:val="none" w:sz="0" w:space="0" w:color="auto"/>
            <w:right w:val="none" w:sz="0" w:space="0" w:color="auto"/>
          </w:divBdr>
        </w:div>
        <w:div w:id="661547494">
          <w:marLeft w:val="0"/>
          <w:marRight w:val="0"/>
          <w:marTop w:val="0"/>
          <w:marBottom w:val="0"/>
          <w:divBdr>
            <w:top w:val="none" w:sz="0" w:space="0" w:color="auto"/>
            <w:left w:val="none" w:sz="0" w:space="0" w:color="auto"/>
            <w:bottom w:val="none" w:sz="0" w:space="0" w:color="auto"/>
            <w:right w:val="none" w:sz="0" w:space="0" w:color="auto"/>
          </w:divBdr>
        </w:div>
        <w:div w:id="1791430686">
          <w:marLeft w:val="0"/>
          <w:marRight w:val="0"/>
          <w:marTop w:val="0"/>
          <w:marBottom w:val="0"/>
          <w:divBdr>
            <w:top w:val="none" w:sz="0" w:space="0" w:color="auto"/>
            <w:left w:val="none" w:sz="0" w:space="0" w:color="auto"/>
            <w:bottom w:val="none" w:sz="0" w:space="0" w:color="auto"/>
            <w:right w:val="none" w:sz="0" w:space="0" w:color="auto"/>
          </w:divBdr>
        </w:div>
        <w:div w:id="1375616343">
          <w:marLeft w:val="0"/>
          <w:marRight w:val="0"/>
          <w:marTop w:val="0"/>
          <w:marBottom w:val="0"/>
          <w:divBdr>
            <w:top w:val="none" w:sz="0" w:space="0" w:color="auto"/>
            <w:left w:val="none" w:sz="0" w:space="0" w:color="auto"/>
            <w:bottom w:val="none" w:sz="0" w:space="0" w:color="auto"/>
            <w:right w:val="none" w:sz="0" w:space="0" w:color="auto"/>
          </w:divBdr>
        </w:div>
        <w:div w:id="495192227">
          <w:marLeft w:val="0"/>
          <w:marRight w:val="0"/>
          <w:marTop w:val="0"/>
          <w:marBottom w:val="0"/>
          <w:divBdr>
            <w:top w:val="none" w:sz="0" w:space="0" w:color="auto"/>
            <w:left w:val="none" w:sz="0" w:space="0" w:color="auto"/>
            <w:bottom w:val="none" w:sz="0" w:space="0" w:color="auto"/>
            <w:right w:val="none" w:sz="0" w:space="0" w:color="auto"/>
          </w:divBdr>
        </w:div>
        <w:div w:id="1450390931">
          <w:marLeft w:val="0"/>
          <w:marRight w:val="0"/>
          <w:marTop w:val="0"/>
          <w:marBottom w:val="0"/>
          <w:divBdr>
            <w:top w:val="none" w:sz="0" w:space="0" w:color="auto"/>
            <w:left w:val="none" w:sz="0" w:space="0" w:color="auto"/>
            <w:bottom w:val="none" w:sz="0" w:space="0" w:color="auto"/>
            <w:right w:val="none" w:sz="0" w:space="0" w:color="auto"/>
          </w:divBdr>
        </w:div>
        <w:div w:id="1933539397">
          <w:marLeft w:val="0"/>
          <w:marRight w:val="0"/>
          <w:marTop w:val="0"/>
          <w:marBottom w:val="0"/>
          <w:divBdr>
            <w:top w:val="none" w:sz="0" w:space="0" w:color="auto"/>
            <w:left w:val="none" w:sz="0" w:space="0" w:color="auto"/>
            <w:bottom w:val="none" w:sz="0" w:space="0" w:color="auto"/>
            <w:right w:val="none" w:sz="0" w:space="0" w:color="auto"/>
          </w:divBdr>
        </w:div>
        <w:div w:id="310256770">
          <w:marLeft w:val="0"/>
          <w:marRight w:val="0"/>
          <w:marTop w:val="0"/>
          <w:marBottom w:val="0"/>
          <w:divBdr>
            <w:top w:val="none" w:sz="0" w:space="0" w:color="auto"/>
            <w:left w:val="none" w:sz="0" w:space="0" w:color="auto"/>
            <w:bottom w:val="none" w:sz="0" w:space="0" w:color="auto"/>
            <w:right w:val="none" w:sz="0" w:space="0" w:color="auto"/>
          </w:divBdr>
        </w:div>
        <w:div w:id="897861536">
          <w:marLeft w:val="0"/>
          <w:marRight w:val="0"/>
          <w:marTop w:val="0"/>
          <w:marBottom w:val="0"/>
          <w:divBdr>
            <w:top w:val="none" w:sz="0" w:space="0" w:color="auto"/>
            <w:left w:val="none" w:sz="0" w:space="0" w:color="auto"/>
            <w:bottom w:val="none" w:sz="0" w:space="0" w:color="auto"/>
            <w:right w:val="none" w:sz="0" w:space="0" w:color="auto"/>
          </w:divBdr>
        </w:div>
      </w:divsChild>
    </w:div>
    <w:div w:id="1868828629">
      <w:bodyDiv w:val="1"/>
      <w:marLeft w:val="0"/>
      <w:marRight w:val="0"/>
      <w:marTop w:val="0"/>
      <w:marBottom w:val="0"/>
      <w:divBdr>
        <w:top w:val="none" w:sz="0" w:space="0" w:color="auto"/>
        <w:left w:val="none" w:sz="0" w:space="0" w:color="auto"/>
        <w:bottom w:val="none" w:sz="0" w:space="0" w:color="auto"/>
        <w:right w:val="none" w:sz="0" w:space="0" w:color="auto"/>
      </w:divBdr>
      <w:divsChild>
        <w:div w:id="728845889">
          <w:marLeft w:val="0"/>
          <w:marRight w:val="0"/>
          <w:marTop w:val="180"/>
          <w:marBottom w:val="45"/>
          <w:divBdr>
            <w:top w:val="none" w:sz="0" w:space="0" w:color="auto"/>
            <w:left w:val="none" w:sz="0" w:space="0" w:color="auto"/>
            <w:bottom w:val="none" w:sz="0" w:space="0" w:color="auto"/>
            <w:right w:val="none" w:sz="0" w:space="0" w:color="auto"/>
          </w:divBdr>
        </w:div>
        <w:div w:id="1051999968">
          <w:marLeft w:val="0"/>
          <w:marRight w:val="0"/>
          <w:marTop w:val="0"/>
          <w:marBottom w:val="0"/>
          <w:divBdr>
            <w:top w:val="none" w:sz="0" w:space="0" w:color="auto"/>
            <w:left w:val="none" w:sz="0" w:space="0" w:color="auto"/>
            <w:bottom w:val="none" w:sz="0" w:space="0" w:color="auto"/>
            <w:right w:val="none" w:sz="0" w:space="0" w:color="auto"/>
          </w:divBdr>
        </w:div>
        <w:div w:id="628435740">
          <w:marLeft w:val="0"/>
          <w:marRight w:val="0"/>
          <w:marTop w:val="180"/>
          <w:marBottom w:val="45"/>
          <w:divBdr>
            <w:top w:val="none" w:sz="0" w:space="0" w:color="auto"/>
            <w:left w:val="none" w:sz="0" w:space="0" w:color="auto"/>
            <w:bottom w:val="none" w:sz="0" w:space="0" w:color="auto"/>
            <w:right w:val="none" w:sz="0" w:space="0" w:color="auto"/>
          </w:divBdr>
        </w:div>
        <w:div w:id="877622691">
          <w:marLeft w:val="0"/>
          <w:marRight w:val="0"/>
          <w:marTop w:val="0"/>
          <w:marBottom w:val="0"/>
          <w:divBdr>
            <w:top w:val="none" w:sz="0" w:space="0" w:color="auto"/>
            <w:left w:val="none" w:sz="0" w:space="0" w:color="auto"/>
            <w:bottom w:val="none" w:sz="0" w:space="0" w:color="auto"/>
            <w:right w:val="none" w:sz="0" w:space="0" w:color="auto"/>
          </w:divBdr>
        </w:div>
        <w:div w:id="608439982">
          <w:marLeft w:val="0"/>
          <w:marRight w:val="0"/>
          <w:marTop w:val="0"/>
          <w:marBottom w:val="0"/>
          <w:divBdr>
            <w:top w:val="none" w:sz="0" w:space="0" w:color="auto"/>
            <w:left w:val="none" w:sz="0" w:space="0" w:color="auto"/>
            <w:bottom w:val="none" w:sz="0" w:space="0" w:color="auto"/>
            <w:right w:val="none" w:sz="0" w:space="0" w:color="auto"/>
          </w:divBdr>
        </w:div>
        <w:div w:id="2073651672">
          <w:marLeft w:val="0"/>
          <w:marRight w:val="0"/>
          <w:marTop w:val="0"/>
          <w:marBottom w:val="0"/>
          <w:divBdr>
            <w:top w:val="none" w:sz="0" w:space="0" w:color="auto"/>
            <w:left w:val="none" w:sz="0" w:space="0" w:color="auto"/>
            <w:bottom w:val="none" w:sz="0" w:space="0" w:color="auto"/>
            <w:right w:val="none" w:sz="0" w:space="0" w:color="auto"/>
          </w:divBdr>
          <w:divsChild>
            <w:div w:id="934359378">
              <w:marLeft w:val="0"/>
              <w:marRight w:val="0"/>
              <w:marTop w:val="180"/>
              <w:marBottom w:val="45"/>
              <w:divBdr>
                <w:top w:val="none" w:sz="0" w:space="0" w:color="auto"/>
                <w:left w:val="none" w:sz="0" w:space="0" w:color="auto"/>
                <w:bottom w:val="none" w:sz="0" w:space="0" w:color="auto"/>
                <w:right w:val="none" w:sz="0" w:space="0" w:color="auto"/>
              </w:divBdr>
            </w:div>
            <w:div w:id="1893346537">
              <w:marLeft w:val="0"/>
              <w:marRight w:val="0"/>
              <w:marTop w:val="0"/>
              <w:marBottom w:val="0"/>
              <w:divBdr>
                <w:top w:val="none" w:sz="0" w:space="0" w:color="auto"/>
                <w:left w:val="none" w:sz="0" w:space="0" w:color="auto"/>
                <w:bottom w:val="none" w:sz="0" w:space="0" w:color="auto"/>
                <w:right w:val="none" w:sz="0" w:space="0" w:color="auto"/>
              </w:divBdr>
              <w:divsChild>
                <w:div w:id="1027491446">
                  <w:marLeft w:val="0"/>
                  <w:marRight w:val="0"/>
                  <w:marTop w:val="0"/>
                  <w:marBottom w:val="0"/>
                  <w:divBdr>
                    <w:top w:val="none" w:sz="0" w:space="0" w:color="auto"/>
                    <w:left w:val="none" w:sz="0" w:space="0" w:color="auto"/>
                    <w:bottom w:val="none" w:sz="0" w:space="0" w:color="auto"/>
                    <w:right w:val="none" w:sz="0" w:space="0" w:color="auto"/>
                  </w:divBdr>
                </w:div>
                <w:div w:id="965891695">
                  <w:marLeft w:val="0"/>
                  <w:marRight w:val="0"/>
                  <w:marTop w:val="0"/>
                  <w:marBottom w:val="0"/>
                  <w:divBdr>
                    <w:top w:val="none" w:sz="0" w:space="0" w:color="auto"/>
                    <w:left w:val="none" w:sz="0" w:space="0" w:color="auto"/>
                    <w:bottom w:val="none" w:sz="0" w:space="0" w:color="auto"/>
                    <w:right w:val="none" w:sz="0" w:space="0" w:color="auto"/>
                  </w:divBdr>
                </w:div>
                <w:div w:id="1523395163">
                  <w:marLeft w:val="0"/>
                  <w:marRight w:val="0"/>
                  <w:marTop w:val="0"/>
                  <w:marBottom w:val="0"/>
                  <w:divBdr>
                    <w:top w:val="none" w:sz="0" w:space="0" w:color="auto"/>
                    <w:left w:val="none" w:sz="0" w:space="0" w:color="auto"/>
                    <w:bottom w:val="none" w:sz="0" w:space="0" w:color="auto"/>
                    <w:right w:val="none" w:sz="0" w:space="0" w:color="auto"/>
                  </w:divBdr>
                </w:div>
                <w:div w:id="198668506">
                  <w:marLeft w:val="0"/>
                  <w:marRight w:val="0"/>
                  <w:marTop w:val="0"/>
                  <w:marBottom w:val="0"/>
                  <w:divBdr>
                    <w:top w:val="none" w:sz="0" w:space="0" w:color="auto"/>
                    <w:left w:val="none" w:sz="0" w:space="0" w:color="auto"/>
                    <w:bottom w:val="none" w:sz="0" w:space="0" w:color="auto"/>
                    <w:right w:val="none" w:sz="0" w:space="0" w:color="auto"/>
                  </w:divBdr>
                </w:div>
                <w:div w:id="155343769">
                  <w:marLeft w:val="0"/>
                  <w:marRight w:val="0"/>
                  <w:marTop w:val="0"/>
                  <w:marBottom w:val="0"/>
                  <w:divBdr>
                    <w:top w:val="none" w:sz="0" w:space="0" w:color="auto"/>
                    <w:left w:val="none" w:sz="0" w:space="0" w:color="auto"/>
                    <w:bottom w:val="none" w:sz="0" w:space="0" w:color="auto"/>
                    <w:right w:val="none" w:sz="0" w:space="0" w:color="auto"/>
                  </w:divBdr>
                </w:div>
                <w:div w:id="2027553652">
                  <w:marLeft w:val="0"/>
                  <w:marRight w:val="0"/>
                  <w:marTop w:val="0"/>
                  <w:marBottom w:val="0"/>
                  <w:divBdr>
                    <w:top w:val="none" w:sz="0" w:space="0" w:color="auto"/>
                    <w:left w:val="none" w:sz="0" w:space="0" w:color="auto"/>
                    <w:bottom w:val="none" w:sz="0" w:space="0" w:color="auto"/>
                    <w:right w:val="none" w:sz="0" w:space="0" w:color="auto"/>
                  </w:divBdr>
                </w:div>
                <w:div w:id="1872298777">
                  <w:marLeft w:val="0"/>
                  <w:marRight w:val="0"/>
                  <w:marTop w:val="0"/>
                  <w:marBottom w:val="0"/>
                  <w:divBdr>
                    <w:top w:val="none" w:sz="0" w:space="0" w:color="auto"/>
                    <w:left w:val="none" w:sz="0" w:space="0" w:color="auto"/>
                    <w:bottom w:val="none" w:sz="0" w:space="0" w:color="auto"/>
                    <w:right w:val="none" w:sz="0" w:space="0" w:color="auto"/>
                  </w:divBdr>
                </w:div>
                <w:div w:id="351684757">
                  <w:marLeft w:val="0"/>
                  <w:marRight w:val="0"/>
                  <w:marTop w:val="0"/>
                  <w:marBottom w:val="0"/>
                  <w:divBdr>
                    <w:top w:val="none" w:sz="0" w:space="0" w:color="auto"/>
                    <w:left w:val="none" w:sz="0" w:space="0" w:color="auto"/>
                    <w:bottom w:val="none" w:sz="0" w:space="0" w:color="auto"/>
                    <w:right w:val="none" w:sz="0" w:space="0" w:color="auto"/>
                  </w:divBdr>
                </w:div>
                <w:div w:id="69736741">
                  <w:marLeft w:val="0"/>
                  <w:marRight w:val="0"/>
                  <w:marTop w:val="0"/>
                  <w:marBottom w:val="0"/>
                  <w:divBdr>
                    <w:top w:val="none" w:sz="0" w:space="0" w:color="auto"/>
                    <w:left w:val="none" w:sz="0" w:space="0" w:color="auto"/>
                    <w:bottom w:val="none" w:sz="0" w:space="0" w:color="auto"/>
                    <w:right w:val="none" w:sz="0" w:space="0" w:color="auto"/>
                  </w:divBdr>
                </w:div>
                <w:div w:id="572786555">
                  <w:marLeft w:val="0"/>
                  <w:marRight w:val="0"/>
                  <w:marTop w:val="0"/>
                  <w:marBottom w:val="0"/>
                  <w:divBdr>
                    <w:top w:val="none" w:sz="0" w:space="0" w:color="auto"/>
                    <w:left w:val="none" w:sz="0" w:space="0" w:color="auto"/>
                    <w:bottom w:val="none" w:sz="0" w:space="0" w:color="auto"/>
                    <w:right w:val="none" w:sz="0" w:space="0" w:color="auto"/>
                  </w:divBdr>
                </w:div>
                <w:div w:id="1207107730">
                  <w:marLeft w:val="0"/>
                  <w:marRight w:val="0"/>
                  <w:marTop w:val="0"/>
                  <w:marBottom w:val="0"/>
                  <w:divBdr>
                    <w:top w:val="none" w:sz="0" w:space="0" w:color="auto"/>
                    <w:left w:val="none" w:sz="0" w:space="0" w:color="auto"/>
                    <w:bottom w:val="none" w:sz="0" w:space="0" w:color="auto"/>
                    <w:right w:val="none" w:sz="0" w:space="0" w:color="auto"/>
                  </w:divBdr>
                </w:div>
                <w:div w:id="1540312056">
                  <w:marLeft w:val="0"/>
                  <w:marRight w:val="0"/>
                  <w:marTop w:val="0"/>
                  <w:marBottom w:val="0"/>
                  <w:divBdr>
                    <w:top w:val="none" w:sz="0" w:space="0" w:color="auto"/>
                    <w:left w:val="none" w:sz="0" w:space="0" w:color="auto"/>
                    <w:bottom w:val="none" w:sz="0" w:space="0" w:color="auto"/>
                    <w:right w:val="none" w:sz="0" w:space="0" w:color="auto"/>
                  </w:divBdr>
                </w:div>
                <w:div w:id="407044124">
                  <w:marLeft w:val="0"/>
                  <w:marRight w:val="0"/>
                  <w:marTop w:val="0"/>
                  <w:marBottom w:val="0"/>
                  <w:divBdr>
                    <w:top w:val="none" w:sz="0" w:space="0" w:color="auto"/>
                    <w:left w:val="none" w:sz="0" w:space="0" w:color="auto"/>
                    <w:bottom w:val="none" w:sz="0" w:space="0" w:color="auto"/>
                    <w:right w:val="none" w:sz="0" w:space="0" w:color="auto"/>
                  </w:divBdr>
                </w:div>
                <w:div w:id="1398942897">
                  <w:marLeft w:val="0"/>
                  <w:marRight w:val="0"/>
                  <w:marTop w:val="0"/>
                  <w:marBottom w:val="0"/>
                  <w:divBdr>
                    <w:top w:val="none" w:sz="0" w:space="0" w:color="auto"/>
                    <w:left w:val="none" w:sz="0" w:space="0" w:color="auto"/>
                    <w:bottom w:val="none" w:sz="0" w:space="0" w:color="auto"/>
                    <w:right w:val="none" w:sz="0" w:space="0" w:color="auto"/>
                  </w:divBdr>
                </w:div>
                <w:div w:id="1322124552">
                  <w:marLeft w:val="0"/>
                  <w:marRight w:val="0"/>
                  <w:marTop w:val="0"/>
                  <w:marBottom w:val="0"/>
                  <w:divBdr>
                    <w:top w:val="none" w:sz="0" w:space="0" w:color="auto"/>
                    <w:left w:val="none" w:sz="0" w:space="0" w:color="auto"/>
                    <w:bottom w:val="none" w:sz="0" w:space="0" w:color="auto"/>
                    <w:right w:val="none" w:sz="0" w:space="0" w:color="auto"/>
                  </w:divBdr>
                </w:div>
                <w:div w:id="2092387475">
                  <w:marLeft w:val="0"/>
                  <w:marRight w:val="0"/>
                  <w:marTop w:val="0"/>
                  <w:marBottom w:val="0"/>
                  <w:divBdr>
                    <w:top w:val="none" w:sz="0" w:space="0" w:color="auto"/>
                    <w:left w:val="none" w:sz="0" w:space="0" w:color="auto"/>
                    <w:bottom w:val="none" w:sz="0" w:space="0" w:color="auto"/>
                    <w:right w:val="none" w:sz="0" w:space="0" w:color="auto"/>
                  </w:divBdr>
                </w:div>
                <w:div w:id="4069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26773">
          <w:marLeft w:val="0"/>
          <w:marRight w:val="0"/>
          <w:marTop w:val="0"/>
          <w:marBottom w:val="0"/>
          <w:divBdr>
            <w:top w:val="none" w:sz="0" w:space="0" w:color="auto"/>
            <w:left w:val="none" w:sz="0" w:space="0" w:color="auto"/>
            <w:bottom w:val="none" w:sz="0" w:space="0" w:color="auto"/>
            <w:right w:val="none" w:sz="0" w:space="0" w:color="auto"/>
          </w:divBdr>
        </w:div>
        <w:div w:id="1849825710">
          <w:marLeft w:val="0"/>
          <w:marRight w:val="0"/>
          <w:marTop w:val="180"/>
          <w:marBottom w:val="45"/>
          <w:divBdr>
            <w:top w:val="none" w:sz="0" w:space="0" w:color="auto"/>
            <w:left w:val="none" w:sz="0" w:space="0" w:color="auto"/>
            <w:bottom w:val="none" w:sz="0" w:space="0" w:color="auto"/>
            <w:right w:val="none" w:sz="0" w:space="0" w:color="auto"/>
          </w:divBdr>
        </w:div>
        <w:div w:id="1179613967">
          <w:marLeft w:val="0"/>
          <w:marRight w:val="0"/>
          <w:marTop w:val="0"/>
          <w:marBottom w:val="0"/>
          <w:divBdr>
            <w:top w:val="none" w:sz="0" w:space="0" w:color="auto"/>
            <w:left w:val="none" w:sz="0" w:space="0" w:color="auto"/>
            <w:bottom w:val="none" w:sz="0" w:space="0" w:color="auto"/>
            <w:right w:val="none" w:sz="0" w:space="0" w:color="auto"/>
          </w:divBdr>
        </w:div>
        <w:div w:id="711423405">
          <w:marLeft w:val="0"/>
          <w:marRight w:val="0"/>
          <w:marTop w:val="180"/>
          <w:marBottom w:val="45"/>
          <w:divBdr>
            <w:top w:val="none" w:sz="0" w:space="0" w:color="auto"/>
            <w:left w:val="none" w:sz="0" w:space="0" w:color="auto"/>
            <w:bottom w:val="none" w:sz="0" w:space="0" w:color="auto"/>
            <w:right w:val="none" w:sz="0" w:space="0" w:color="auto"/>
          </w:divBdr>
        </w:div>
        <w:div w:id="278417084">
          <w:marLeft w:val="0"/>
          <w:marRight w:val="0"/>
          <w:marTop w:val="180"/>
          <w:marBottom w:val="45"/>
          <w:divBdr>
            <w:top w:val="none" w:sz="0" w:space="0" w:color="auto"/>
            <w:left w:val="none" w:sz="0" w:space="0" w:color="auto"/>
            <w:bottom w:val="none" w:sz="0" w:space="0" w:color="auto"/>
            <w:right w:val="none" w:sz="0" w:space="0" w:color="auto"/>
          </w:divBdr>
        </w:div>
        <w:div w:id="329598078">
          <w:marLeft w:val="0"/>
          <w:marRight w:val="0"/>
          <w:marTop w:val="0"/>
          <w:marBottom w:val="0"/>
          <w:divBdr>
            <w:top w:val="none" w:sz="0" w:space="0" w:color="auto"/>
            <w:left w:val="none" w:sz="0" w:space="0" w:color="auto"/>
            <w:bottom w:val="none" w:sz="0" w:space="0" w:color="auto"/>
            <w:right w:val="none" w:sz="0" w:space="0" w:color="auto"/>
          </w:divBdr>
        </w:div>
        <w:div w:id="1741633806">
          <w:marLeft w:val="0"/>
          <w:marRight w:val="0"/>
          <w:marTop w:val="0"/>
          <w:marBottom w:val="0"/>
          <w:divBdr>
            <w:top w:val="none" w:sz="0" w:space="0" w:color="auto"/>
            <w:left w:val="none" w:sz="0" w:space="0" w:color="auto"/>
            <w:bottom w:val="none" w:sz="0" w:space="0" w:color="auto"/>
            <w:right w:val="none" w:sz="0" w:space="0" w:color="auto"/>
          </w:divBdr>
        </w:div>
        <w:div w:id="1437015623">
          <w:marLeft w:val="0"/>
          <w:marRight w:val="0"/>
          <w:marTop w:val="0"/>
          <w:marBottom w:val="0"/>
          <w:divBdr>
            <w:top w:val="none" w:sz="0" w:space="0" w:color="auto"/>
            <w:left w:val="none" w:sz="0" w:space="0" w:color="auto"/>
            <w:bottom w:val="none" w:sz="0" w:space="0" w:color="auto"/>
            <w:right w:val="none" w:sz="0" w:space="0" w:color="auto"/>
          </w:divBdr>
        </w:div>
        <w:div w:id="1569343049">
          <w:marLeft w:val="0"/>
          <w:marRight w:val="0"/>
          <w:marTop w:val="0"/>
          <w:marBottom w:val="0"/>
          <w:divBdr>
            <w:top w:val="none" w:sz="0" w:space="0" w:color="auto"/>
            <w:left w:val="none" w:sz="0" w:space="0" w:color="auto"/>
            <w:bottom w:val="none" w:sz="0" w:space="0" w:color="auto"/>
            <w:right w:val="none" w:sz="0" w:space="0" w:color="auto"/>
          </w:divBdr>
        </w:div>
        <w:div w:id="1858540588">
          <w:marLeft w:val="0"/>
          <w:marRight w:val="0"/>
          <w:marTop w:val="0"/>
          <w:marBottom w:val="0"/>
          <w:divBdr>
            <w:top w:val="none" w:sz="0" w:space="0" w:color="auto"/>
            <w:left w:val="none" w:sz="0" w:space="0" w:color="auto"/>
            <w:bottom w:val="none" w:sz="0" w:space="0" w:color="auto"/>
            <w:right w:val="none" w:sz="0" w:space="0" w:color="auto"/>
          </w:divBdr>
        </w:div>
        <w:div w:id="1231886898">
          <w:marLeft w:val="0"/>
          <w:marRight w:val="0"/>
          <w:marTop w:val="0"/>
          <w:marBottom w:val="0"/>
          <w:divBdr>
            <w:top w:val="none" w:sz="0" w:space="0" w:color="auto"/>
            <w:left w:val="none" w:sz="0" w:space="0" w:color="auto"/>
            <w:bottom w:val="none" w:sz="0" w:space="0" w:color="auto"/>
            <w:right w:val="none" w:sz="0" w:space="0" w:color="auto"/>
          </w:divBdr>
        </w:div>
        <w:div w:id="171723016">
          <w:marLeft w:val="0"/>
          <w:marRight w:val="0"/>
          <w:marTop w:val="0"/>
          <w:marBottom w:val="0"/>
          <w:divBdr>
            <w:top w:val="none" w:sz="0" w:space="0" w:color="auto"/>
            <w:left w:val="none" w:sz="0" w:space="0" w:color="auto"/>
            <w:bottom w:val="none" w:sz="0" w:space="0" w:color="auto"/>
            <w:right w:val="none" w:sz="0" w:space="0" w:color="auto"/>
          </w:divBdr>
        </w:div>
        <w:div w:id="679624739">
          <w:marLeft w:val="0"/>
          <w:marRight w:val="0"/>
          <w:marTop w:val="0"/>
          <w:marBottom w:val="0"/>
          <w:divBdr>
            <w:top w:val="none" w:sz="0" w:space="0" w:color="auto"/>
            <w:left w:val="none" w:sz="0" w:space="0" w:color="auto"/>
            <w:bottom w:val="none" w:sz="0" w:space="0" w:color="auto"/>
            <w:right w:val="none" w:sz="0" w:space="0" w:color="auto"/>
          </w:divBdr>
        </w:div>
        <w:div w:id="398292195">
          <w:marLeft w:val="0"/>
          <w:marRight w:val="0"/>
          <w:marTop w:val="0"/>
          <w:marBottom w:val="0"/>
          <w:divBdr>
            <w:top w:val="none" w:sz="0" w:space="0" w:color="auto"/>
            <w:left w:val="none" w:sz="0" w:space="0" w:color="auto"/>
            <w:bottom w:val="none" w:sz="0" w:space="0" w:color="auto"/>
            <w:right w:val="none" w:sz="0" w:space="0" w:color="auto"/>
          </w:divBdr>
        </w:div>
        <w:div w:id="756484661">
          <w:marLeft w:val="0"/>
          <w:marRight w:val="0"/>
          <w:marTop w:val="0"/>
          <w:marBottom w:val="0"/>
          <w:divBdr>
            <w:top w:val="none" w:sz="0" w:space="0" w:color="auto"/>
            <w:left w:val="none" w:sz="0" w:space="0" w:color="auto"/>
            <w:bottom w:val="none" w:sz="0" w:space="0" w:color="auto"/>
            <w:right w:val="none" w:sz="0" w:space="0" w:color="auto"/>
          </w:divBdr>
        </w:div>
        <w:div w:id="495077964">
          <w:marLeft w:val="0"/>
          <w:marRight w:val="0"/>
          <w:marTop w:val="0"/>
          <w:marBottom w:val="0"/>
          <w:divBdr>
            <w:top w:val="none" w:sz="0" w:space="0" w:color="auto"/>
            <w:left w:val="none" w:sz="0" w:space="0" w:color="auto"/>
            <w:bottom w:val="none" w:sz="0" w:space="0" w:color="auto"/>
            <w:right w:val="none" w:sz="0" w:space="0" w:color="auto"/>
          </w:divBdr>
        </w:div>
        <w:div w:id="34627914">
          <w:marLeft w:val="0"/>
          <w:marRight w:val="0"/>
          <w:marTop w:val="0"/>
          <w:marBottom w:val="0"/>
          <w:divBdr>
            <w:top w:val="none" w:sz="0" w:space="0" w:color="auto"/>
            <w:left w:val="none" w:sz="0" w:space="0" w:color="auto"/>
            <w:bottom w:val="none" w:sz="0" w:space="0" w:color="auto"/>
            <w:right w:val="none" w:sz="0" w:space="0" w:color="auto"/>
          </w:divBdr>
        </w:div>
      </w:divsChild>
    </w:div>
    <w:div w:id="1870416552">
      <w:bodyDiv w:val="1"/>
      <w:marLeft w:val="0"/>
      <w:marRight w:val="0"/>
      <w:marTop w:val="0"/>
      <w:marBottom w:val="0"/>
      <w:divBdr>
        <w:top w:val="none" w:sz="0" w:space="0" w:color="auto"/>
        <w:left w:val="none" w:sz="0" w:space="0" w:color="auto"/>
        <w:bottom w:val="none" w:sz="0" w:space="0" w:color="auto"/>
        <w:right w:val="none" w:sz="0" w:space="0" w:color="auto"/>
      </w:divBdr>
    </w:div>
    <w:div w:id="1886286105">
      <w:bodyDiv w:val="1"/>
      <w:marLeft w:val="0"/>
      <w:marRight w:val="0"/>
      <w:marTop w:val="0"/>
      <w:marBottom w:val="0"/>
      <w:divBdr>
        <w:top w:val="none" w:sz="0" w:space="0" w:color="auto"/>
        <w:left w:val="none" w:sz="0" w:space="0" w:color="auto"/>
        <w:bottom w:val="none" w:sz="0" w:space="0" w:color="auto"/>
        <w:right w:val="none" w:sz="0" w:space="0" w:color="auto"/>
      </w:divBdr>
    </w:div>
    <w:div w:id="1915814930">
      <w:bodyDiv w:val="1"/>
      <w:marLeft w:val="0"/>
      <w:marRight w:val="0"/>
      <w:marTop w:val="0"/>
      <w:marBottom w:val="0"/>
      <w:divBdr>
        <w:top w:val="none" w:sz="0" w:space="0" w:color="auto"/>
        <w:left w:val="none" w:sz="0" w:space="0" w:color="auto"/>
        <w:bottom w:val="none" w:sz="0" w:space="0" w:color="auto"/>
        <w:right w:val="none" w:sz="0" w:space="0" w:color="auto"/>
      </w:divBdr>
    </w:div>
    <w:div w:id="1919558622">
      <w:bodyDiv w:val="1"/>
      <w:marLeft w:val="0"/>
      <w:marRight w:val="0"/>
      <w:marTop w:val="0"/>
      <w:marBottom w:val="0"/>
      <w:divBdr>
        <w:top w:val="none" w:sz="0" w:space="0" w:color="auto"/>
        <w:left w:val="none" w:sz="0" w:space="0" w:color="auto"/>
        <w:bottom w:val="none" w:sz="0" w:space="0" w:color="auto"/>
        <w:right w:val="none" w:sz="0" w:space="0" w:color="auto"/>
      </w:divBdr>
    </w:div>
    <w:div w:id="1970092238">
      <w:bodyDiv w:val="1"/>
      <w:marLeft w:val="0"/>
      <w:marRight w:val="0"/>
      <w:marTop w:val="0"/>
      <w:marBottom w:val="0"/>
      <w:divBdr>
        <w:top w:val="none" w:sz="0" w:space="0" w:color="auto"/>
        <w:left w:val="none" w:sz="0" w:space="0" w:color="auto"/>
        <w:bottom w:val="none" w:sz="0" w:space="0" w:color="auto"/>
        <w:right w:val="none" w:sz="0" w:space="0" w:color="auto"/>
      </w:divBdr>
    </w:div>
    <w:div w:id="1981180917">
      <w:bodyDiv w:val="1"/>
      <w:marLeft w:val="0"/>
      <w:marRight w:val="0"/>
      <w:marTop w:val="0"/>
      <w:marBottom w:val="0"/>
      <w:divBdr>
        <w:top w:val="none" w:sz="0" w:space="0" w:color="auto"/>
        <w:left w:val="none" w:sz="0" w:space="0" w:color="auto"/>
        <w:bottom w:val="none" w:sz="0" w:space="0" w:color="auto"/>
        <w:right w:val="none" w:sz="0" w:space="0" w:color="auto"/>
      </w:divBdr>
    </w:div>
    <w:div w:id="1999768537">
      <w:bodyDiv w:val="1"/>
      <w:marLeft w:val="0"/>
      <w:marRight w:val="0"/>
      <w:marTop w:val="0"/>
      <w:marBottom w:val="0"/>
      <w:divBdr>
        <w:top w:val="none" w:sz="0" w:space="0" w:color="auto"/>
        <w:left w:val="none" w:sz="0" w:space="0" w:color="auto"/>
        <w:bottom w:val="none" w:sz="0" w:space="0" w:color="auto"/>
        <w:right w:val="none" w:sz="0" w:space="0" w:color="auto"/>
      </w:divBdr>
    </w:div>
    <w:div w:id="2003777574">
      <w:bodyDiv w:val="1"/>
      <w:marLeft w:val="0"/>
      <w:marRight w:val="0"/>
      <w:marTop w:val="0"/>
      <w:marBottom w:val="0"/>
      <w:divBdr>
        <w:top w:val="none" w:sz="0" w:space="0" w:color="auto"/>
        <w:left w:val="none" w:sz="0" w:space="0" w:color="auto"/>
        <w:bottom w:val="none" w:sz="0" w:space="0" w:color="auto"/>
        <w:right w:val="none" w:sz="0" w:space="0" w:color="auto"/>
      </w:divBdr>
    </w:div>
    <w:div w:id="2030183948">
      <w:bodyDiv w:val="1"/>
      <w:marLeft w:val="0"/>
      <w:marRight w:val="0"/>
      <w:marTop w:val="0"/>
      <w:marBottom w:val="0"/>
      <w:divBdr>
        <w:top w:val="none" w:sz="0" w:space="0" w:color="auto"/>
        <w:left w:val="none" w:sz="0" w:space="0" w:color="auto"/>
        <w:bottom w:val="none" w:sz="0" w:space="0" w:color="auto"/>
        <w:right w:val="none" w:sz="0" w:space="0" w:color="auto"/>
      </w:divBdr>
    </w:div>
    <w:div w:id="2035571054">
      <w:bodyDiv w:val="1"/>
      <w:marLeft w:val="0"/>
      <w:marRight w:val="0"/>
      <w:marTop w:val="0"/>
      <w:marBottom w:val="0"/>
      <w:divBdr>
        <w:top w:val="none" w:sz="0" w:space="0" w:color="auto"/>
        <w:left w:val="none" w:sz="0" w:space="0" w:color="auto"/>
        <w:bottom w:val="none" w:sz="0" w:space="0" w:color="auto"/>
        <w:right w:val="none" w:sz="0" w:space="0" w:color="auto"/>
      </w:divBdr>
    </w:div>
    <w:div w:id="2044741668">
      <w:bodyDiv w:val="1"/>
      <w:marLeft w:val="0"/>
      <w:marRight w:val="0"/>
      <w:marTop w:val="0"/>
      <w:marBottom w:val="0"/>
      <w:divBdr>
        <w:top w:val="none" w:sz="0" w:space="0" w:color="auto"/>
        <w:left w:val="none" w:sz="0" w:space="0" w:color="auto"/>
        <w:bottom w:val="none" w:sz="0" w:space="0" w:color="auto"/>
        <w:right w:val="none" w:sz="0" w:space="0" w:color="auto"/>
      </w:divBdr>
    </w:div>
    <w:div w:id="2050569455">
      <w:bodyDiv w:val="1"/>
      <w:marLeft w:val="0"/>
      <w:marRight w:val="0"/>
      <w:marTop w:val="0"/>
      <w:marBottom w:val="0"/>
      <w:divBdr>
        <w:top w:val="none" w:sz="0" w:space="0" w:color="auto"/>
        <w:left w:val="none" w:sz="0" w:space="0" w:color="auto"/>
        <w:bottom w:val="none" w:sz="0" w:space="0" w:color="auto"/>
        <w:right w:val="none" w:sz="0" w:space="0" w:color="auto"/>
      </w:divBdr>
    </w:div>
    <w:div w:id="2066221751">
      <w:bodyDiv w:val="1"/>
      <w:marLeft w:val="0"/>
      <w:marRight w:val="0"/>
      <w:marTop w:val="0"/>
      <w:marBottom w:val="0"/>
      <w:divBdr>
        <w:top w:val="none" w:sz="0" w:space="0" w:color="auto"/>
        <w:left w:val="none" w:sz="0" w:space="0" w:color="auto"/>
        <w:bottom w:val="none" w:sz="0" w:space="0" w:color="auto"/>
        <w:right w:val="none" w:sz="0" w:space="0" w:color="auto"/>
      </w:divBdr>
    </w:div>
    <w:div w:id="2129809721">
      <w:bodyDiv w:val="1"/>
      <w:marLeft w:val="0"/>
      <w:marRight w:val="0"/>
      <w:marTop w:val="0"/>
      <w:marBottom w:val="0"/>
      <w:divBdr>
        <w:top w:val="none" w:sz="0" w:space="0" w:color="auto"/>
        <w:left w:val="none" w:sz="0" w:space="0" w:color="auto"/>
        <w:bottom w:val="none" w:sz="0" w:space="0" w:color="auto"/>
        <w:right w:val="none" w:sz="0" w:space="0" w:color="auto"/>
      </w:divBdr>
      <w:divsChild>
        <w:div w:id="1798138058">
          <w:marLeft w:val="0"/>
          <w:marRight w:val="0"/>
          <w:marTop w:val="180"/>
          <w:marBottom w:val="45"/>
          <w:divBdr>
            <w:top w:val="none" w:sz="0" w:space="0" w:color="auto"/>
            <w:left w:val="none" w:sz="0" w:space="0" w:color="auto"/>
            <w:bottom w:val="none" w:sz="0" w:space="0" w:color="auto"/>
            <w:right w:val="none" w:sz="0" w:space="0" w:color="auto"/>
          </w:divBdr>
        </w:div>
        <w:div w:id="714426776">
          <w:marLeft w:val="0"/>
          <w:marRight w:val="0"/>
          <w:marTop w:val="0"/>
          <w:marBottom w:val="0"/>
          <w:divBdr>
            <w:top w:val="none" w:sz="0" w:space="0" w:color="auto"/>
            <w:left w:val="none" w:sz="0" w:space="0" w:color="auto"/>
            <w:bottom w:val="none" w:sz="0" w:space="0" w:color="auto"/>
            <w:right w:val="none" w:sz="0" w:space="0" w:color="auto"/>
          </w:divBdr>
        </w:div>
        <w:div w:id="2033066810">
          <w:marLeft w:val="0"/>
          <w:marRight w:val="0"/>
          <w:marTop w:val="180"/>
          <w:marBottom w:val="45"/>
          <w:divBdr>
            <w:top w:val="none" w:sz="0" w:space="0" w:color="auto"/>
            <w:left w:val="none" w:sz="0" w:space="0" w:color="auto"/>
            <w:bottom w:val="none" w:sz="0" w:space="0" w:color="auto"/>
            <w:right w:val="none" w:sz="0" w:space="0" w:color="auto"/>
          </w:divBdr>
        </w:div>
        <w:div w:id="494537700">
          <w:marLeft w:val="0"/>
          <w:marRight w:val="0"/>
          <w:marTop w:val="0"/>
          <w:marBottom w:val="0"/>
          <w:divBdr>
            <w:top w:val="none" w:sz="0" w:space="0" w:color="auto"/>
            <w:left w:val="none" w:sz="0" w:space="0" w:color="auto"/>
            <w:bottom w:val="none" w:sz="0" w:space="0" w:color="auto"/>
            <w:right w:val="none" w:sz="0" w:space="0" w:color="auto"/>
          </w:divBdr>
        </w:div>
        <w:div w:id="961837025">
          <w:marLeft w:val="0"/>
          <w:marRight w:val="0"/>
          <w:marTop w:val="0"/>
          <w:marBottom w:val="0"/>
          <w:divBdr>
            <w:top w:val="none" w:sz="0" w:space="0" w:color="auto"/>
            <w:left w:val="none" w:sz="0" w:space="0" w:color="auto"/>
            <w:bottom w:val="none" w:sz="0" w:space="0" w:color="auto"/>
            <w:right w:val="none" w:sz="0" w:space="0" w:color="auto"/>
          </w:divBdr>
        </w:div>
        <w:div w:id="1113749101">
          <w:marLeft w:val="0"/>
          <w:marRight w:val="0"/>
          <w:marTop w:val="0"/>
          <w:marBottom w:val="0"/>
          <w:divBdr>
            <w:top w:val="none" w:sz="0" w:space="0" w:color="auto"/>
            <w:left w:val="none" w:sz="0" w:space="0" w:color="auto"/>
            <w:bottom w:val="none" w:sz="0" w:space="0" w:color="auto"/>
            <w:right w:val="none" w:sz="0" w:space="0" w:color="auto"/>
          </w:divBdr>
          <w:divsChild>
            <w:div w:id="297035238">
              <w:marLeft w:val="0"/>
              <w:marRight w:val="0"/>
              <w:marTop w:val="180"/>
              <w:marBottom w:val="45"/>
              <w:divBdr>
                <w:top w:val="none" w:sz="0" w:space="0" w:color="auto"/>
                <w:left w:val="none" w:sz="0" w:space="0" w:color="auto"/>
                <w:bottom w:val="none" w:sz="0" w:space="0" w:color="auto"/>
                <w:right w:val="none" w:sz="0" w:space="0" w:color="auto"/>
              </w:divBdr>
            </w:div>
            <w:div w:id="2112821555">
              <w:marLeft w:val="0"/>
              <w:marRight w:val="0"/>
              <w:marTop w:val="0"/>
              <w:marBottom w:val="0"/>
              <w:divBdr>
                <w:top w:val="none" w:sz="0" w:space="0" w:color="auto"/>
                <w:left w:val="none" w:sz="0" w:space="0" w:color="auto"/>
                <w:bottom w:val="none" w:sz="0" w:space="0" w:color="auto"/>
                <w:right w:val="none" w:sz="0" w:space="0" w:color="auto"/>
              </w:divBdr>
              <w:divsChild>
                <w:div w:id="1633289986">
                  <w:marLeft w:val="0"/>
                  <w:marRight w:val="0"/>
                  <w:marTop w:val="0"/>
                  <w:marBottom w:val="0"/>
                  <w:divBdr>
                    <w:top w:val="none" w:sz="0" w:space="0" w:color="auto"/>
                    <w:left w:val="none" w:sz="0" w:space="0" w:color="auto"/>
                    <w:bottom w:val="none" w:sz="0" w:space="0" w:color="auto"/>
                    <w:right w:val="none" w:sz="0" w:space="0" w:color="auto"/>
                  </w:divBdr>
                </w:div>
                <w:div w:id="1457288918">
                  <w:marLeft w:val="0"/>
                  <w:marRight w:val="0"/>
                  <w:marTop w:val="0"/>
                  <w:marBottom w:val="0"/>
                  <w:divBdr>
                    <w:top w:val="none" w:sz="0" w:space="0" w:color="auto"/>
                    <w:left w:val="none" w:sz="0" w:space="0" w:color="auto"/>
                    <w:bottom w:val="none" w:sz="0" w:space="0" w:color="auto"/>
                    <w:right w:val="none" w:sz="0" w:space="0" w:color="auto"/>
                  </w:divBdr>
                </w:div>
                <w:div w:id="334308925">
                  <w:marLeft w:val="0"/>
                  <w:marRight w:val="0"/>
                  <w:marTop w:val="0"/>
                  <w:marBottom w:val="0"/>
                  <w:divBdr>
                    <w:top w:val="none" w:sz="0" w:space="0" w:color="auto"/>
                    <w:left w:val="none" w:sz="0" w:space="0" w:color="auto"/>
                    <w:bottom w:val="none" w:sz="0" w:space="0" w:color="auto"/>
                    <w:right w:val="none" w:sz="0" w:space="0" w:color="auto"/>
                  </w:divBdr>
                </w:div>
                <w:div w:id="27342968">
                  <w:marLeft w:val="0"/>
                  <w:marRight w:val="0"/>
                  <w:marTop w:val="0"/>
                  <w:marBottom w:val="0"/>
                  <w:divBdr>
                    <w:top w:val="none" w:sz="0" w:space="0" w:color="auto"/>
                    <w:left w:val="none" w:sz="0" w:space="0" w:color="auto"/>
                    <w:bottom w:val="none" w:sz="0" w:space="0" w:color="auto"/>
                    <w:right w:val="none" w:sz="0" w:space="0" w:color="auto"/>
                  </w:divBdr>
                </w:div>
                <w:div w:id="1817642902">
                  <w:marLeft w:val="0"/>
                  <w:marRight w:val="0"/>
                  <w:marTop w:val="0"/>
                  <w:marBottom w:val="0"/>
                  <w:divBdr>
                    <w:top w:val="none" w:sz="0" w:space="0" w:color="auto"/>
                    <w:left w:val="none" w:sz="0" w:space="0" w:color="auto"/>
                    <w:bottom w:val="none" w:sz="0" w:space="0" w:color="auto"/>
                    <w:right w:val="none" w:sz="0" w:space="0" w:color="auto"/>
                  </w:divBdr>
                </w:div>
                <w:div w:id="52508883">
                  <w:marLeft w:val="0"/>
                  <w:marRight w:val="0"/>
                  <w:marTop w:val="0"/>
                  <w:marBottom w:val="0"/>
                  <w:divBdr>
                    <w:top w:val="none" w:sz="0" w:space="0" w:color="auto"/>
                    <w:left w:val="none" w:sz="0" w:space="0" w:color="auto"/>
                    <w:bottom w:val="none" w:sz="0" w:space="0" w:color="auto"/>
                    <w:right w:val="none" w:sz="0" w:space="0" w:color="auto"/>
                  </w:divBdr>
                </w:div>
                <w:div w:id="1414814822">
                  <w:marLeft w:val="0"/>
                  <w:marRight w:val="0"/>
                  <w:marTop w:val="0"/>
                  <w:marBottom w:val="0"/>
                  <w:divBdr>
                    <w:top w:val="none" w:sz="0" w:space="0" w:color="auto"/>
                    <w:left w:val="none" w:sz="0" w:space="0" w:color="auto"/>
                    <w:bottom w:val="none" w:sz="0" w:space="0" w:color="auto"/>
                    <w:right w:val="none" w:sz="0" w:space="0" w:color="auto"/>
                  </w:divBdr>
                </w:div>
                <w:div w:id="2082364089">
                  <w:marLeft w:val="0"/>
                  <w:marRight w:val="0"/>
                  <w:marTop w:val="0"/>
                  <w:marBottom w:val="0"/>
                  <w:divBdr>
                    <w:top w:val="none" w:sz="0" w:space="0" w:color="auto"/>
                    <w:left w:val="none" w:sz="0" w:space="0" w:color="auto"/>
                    <w:bottom w:val="none" w:sz="0" w:space="0" w:color="auto"/>
                    <w:right w:val="none" w:sz="0" w:space="0" w:color="auto"/>
                  </w:divBdr>
                </w:div>
                <w:div w:id="514850903">
                  <w:marLeft w:val="0"/>
                  <w:marRight w:val="0"/>
                  <w:marTop w:val="0"/>
                  <w:marBottom w:val="0"/>
                  <w:divBdr>
                    <w:top w:val="none" w:sz="0" w:space="0" w:color="auto"/>
                    <w:left w:val="none" w:sz="0" w:space="0" w:color="auto"/>
                    <w:bottom w:val="none" w:sz="0" w:space="0" w:color="auto"/>
                    <w:right w:val="none" w:sz="0" w:space="0" w:color="auto"/>
                  </w:divBdr>
                </w:div>
                <w:div w:id="908543653">
                  <w:marLeft w:val="0"/>
                  <w:marRight w:val="0"/>
                  <w:marTop w:val="0"/>
                  <w:marBottom w:val="0"/>
                  <w:divBdr>
                    <w:top w:val="none" w:sz="0" w:space="0" w:color="auto"/>
                    <w:left w:val="none" w:sz="0" w:space="0" w:color="auto"/>
                    <w:bottom w:val="none" w:sz="0" w:space="0" w:color="auto"/>
                    <w:right w:val="none" w:sz="0" w:space="0" w:color="auto"/>
                  </w:divBdr>
                </w:div>
                <w:div w:id="2074084307">
                  <w:marLeft w:val="0"/>
                  <w:marRight w:val="0"/>
                  <w:marTop w:val="0"/>
                  <w:marBottom w:val="0"/>
                  <w:divBdr>
                    <w:top w:val="none" w:sz="0" w:space="0" w:color="auto"/>
                    <w:left w:val="none" w:sz="0" w:space="0" w:color="auto"/>
                    <w:bottom w:val="none" w:sz="0" w:space="0" w:color="auto"/>
                    <w:right w:val="none" w:sz="0" w:space="0" w:color="auto"/>
                  </w:divBdr>
                </w:div>
                <w:div w:id="765347293">
                  <w:marLeft w:val="0"/>
                  <w:marRight w:val="0"/>
                  <w:marTop w:val="0"/>
                  <w:marBottom w:val="0"/>
                  <w:divBdr>
                    <w:top w:val="none" w:sz="0" w:space="0" w:color="auto"/>
                    <w:left w:val="none" w:sz="0" w:space="0" w:color="auto"/>
                    <w:bottom w:val="none" w:sz="0" w:space="0" w:color="auto"/>
                    <w:right w:val="none" w:sz="0" w:space="0" w:color="auto"/>
                  </w:divBdr>
                </w:div>
                <w:div w:id="141122762">
                  <w:marLeft w:val="0"/>
                  <w:marRight w:val="0"/>
                  <w:marTop w:val="0"/>
                  <w:marBottom w:val="0"/>
                  <w:divBdr>
                    <w:top w:val="none" w:sz="0" w:space="0" w:color="auto"/>
                    <w:left w:val="none" w:sz="0" w:space="0" w:color="auto"/>
                    <w:bottom w:val="none" w:sz="0" w:space="0" w:color="auto"/>
                    <w:right w:val="none" w:sz="0" w:space="0" w:color="auto"/>
                  </w:divBdr>
                </w:div>
                <w:div w:id="370151019">
                  <w:marLeft w:val="0"/>
                  <w:marRight w:val="0"/>
                  <w:marTop w:val="0"/>
                  <w:marBottom w:val="0"/>
                  <w:divBdr>
                    <w:top w:val="none" w:sz="0" w:space="0" w:color="auto"/>
                    <w:left w:val="none" w:sz="0" w:space="0" w:color="auto"/>
                    <w:bottom w:val="none" w:sz="0" w:space="0" w:color="auto"/>
                    <w:right w:val="none" w:sz="0" w:space="0" w:color="auto"/>
                  </w:divBdr>
                </w:div>
                <w:div w:id="487597710">
                  <w:marLeft w:val="0"/>
                  <w:marRight w:val="0"/>
                  <w:marTop w:val="0"/>
                  <w:marBottom w:val="0"/>
                  <w:divBdr>
                    <w:top w:val="none" w:sz="0" w:space="0" w:color="auto"/>
                    <w:left w:val="none" w:sz="0" w:space="0" w:color="auto"/>
                    <w:bottom w:val="none" w:sz="0" w:space="0" w:color="auto"/>
                    <w:right w:val="none" w:sz="0" w:space="0" w:color="auto"/>
                  </w:divBdr>
                </w:div>
                <w:div w:id="129523285">
                  <w:marLeft w:val="0"/>
                  <w:marRight w:val="0"/>
                  <w:marTop w:val="0"/>
                  <w:marBottom w:val="0"/>
                  <w:divBdr>
                    <w:top w:val="none" w:sz="0" w:space="0" w:color="auto"/>
                    <w:left w:val="none" w:sz="0" w:space="0" w:color="auto"/>
                    <w:bottom w:val="none" w:sz="0" w:space="0" w:color="auto"/>
                    <w:right w:val="none" w:sz="0" w:space="0" w:color="auto"/>
                  </w:divBdr>
                </w:div>
                <w:div w:id="98765209">
                  <w:marLeft w:val="0"/>
                  <w:marRight w:val="0"/>
                  <w:marTop w:val="0"/>
                  <w:marBottom w:val="0"/>
                  <w:divBdr>
                    <w:top w:val="none" w:sz="0" w:space="0" w:color="auto"/>
                    <w:left w:val="none" w:sz="0" w:space="0" w:color="auto"/>
                    <w:bottom w:val="none" w:sz="0" w:space="0" w:color="auto"/>
                    <w:right w:val="none" w:sz="0" w:space="0" w:color="auto"/>
                  </w:divBdr>
                </w:div>
                <w:div w:id="938028968">
                  <w:marLeft w:val="0"/>
                  <w:marRight w:val="0"/>
                  <w:marTop w:val="0"/>
                  <w:marBottom w:val="0"/>
                  <w:divBdr>
                    <w:top w:val="none" w:sz="0" w:space="0" w:color="auto"/>
                    <w:left w:val="none" w:sz="0" w:space="0" w:color="auto"/>
                    <w:bottom w:val="none" w:sz="0" w:space="0" w:color="auto"/>
                    <w:right w:val="none" w:sz="0" w:space="0" w:color="auto"/>
                  </w:divBdr>
                </w:div>
                <w:div w:id="1827043864">
                  <w:marLeft w:val="0"/>
                  <w:marRight w:val="0"/>
                  <w:marTop w:val="0"/>
                  <w:marBottom w:val="0"/>
                  <w:divBdr>
                    <w:top w:val="none" w:sz="0" w:space="0" w:color="auto"/>
                    <w:left w:val="none" w:sz="0" w:space="0" w:color="auto"/>
                    <w:bottom w:val="none" w:sz="0" w:space="0" w:color="auto"/>
                    <w:right w:val="none" w:sz="0" w:space="0" w:color="auto"/>
                  </w:divBdr>
                </w:div>
                <w:div w:id="1586839874">
                  <w:marLeft w:val="0"/>
                  <w:marRight w:val="0"/>
                  <w:marTop w:val="0"/>
                  <w:marBottom w:val="0"/>
                  <w:divBdr>
                    <w:top w:val="none" w:sz="0" w:space="0" w:color="auto"/>
                    <w:left w:val="none" w:sz="0" w:space="0" w:color="auto"/>
                    <w:bottom w:val="none" w:sz="0" w:space="0" w:color="auto"/>
                    <w:right w:val="none" w:sz="0" w:space="0" w:color="auto"/>
                  </w:divBdr>
                </w:div>
                <w:div w:id="712854405">
                  <w:marLeft w:val="0"/>
                  <w:marRight w:val="0"/>
                  <w:marTop w:val="0"/>
                  <w:marBottom w:val="0"/>
                  <w:divBdr>
                    <w:top w:val="none" w:sz="0" w:space="0" w:color="auto"/>
                    <w:left w:val="none" w:sz="0" w:space="0" w:color="auto"/>
                    <w:bottom w:val="none" w:sz="0" w:space="0" w:color="auto"/>
                    <w:right w:val="none" w:sz="0" w:space="0" w:color="auto"/>
                  </w:divBdr>
                </w:div>
                <w:div w:id="17313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4068">
          <w:marLeft w:val="0"/>
          <w:marRight w:val="0"/>
          <w:marTop w:val="0"/>
          <w:marBottom w:val="0"/>
          <w:divBdr>
            <w:top w:val="none" w:sz="0" w:space="0" w:color="auto"/>
            <w:left w:val="none" w:sz="0" w:space="0" w:color="auto"/>
            <w:bottom w:val="none" w:sz="0" w:space="0" w:color="auto"/>
            <w:right w:val="none" w:sz="0" w:space="0" w:color="auto"/>
          </w:divBdr>
        </w:div>
        <w:div w:id="673338184">
          <w:marLeft w:val="0"/>
          <w:marRight w:val="0"/>
          <w:marTop w:val="180"/>
          <w:marBottom w:val="45"/>
          <w:divBdr>
            <w:top w:val="none" w:sz="0" w:space="0" w:color="auto"/>
            <w:left w:val="none" w:sz="0" w:space="0" w:color="auto"/>
            <w:bottom w:val="none" w:sz="0" w:space="0" w:color="auto"/>
            <w:right w:val="none" w:sz="0" w:space="0" w:color="auto"/>
          </w:divBdr>
        </w:div>
        <w:div w:id="399904684">
          <w:marLeft w:val="0"/>
          <w:marRight w:val="0"/>
          <w:marTop w:val="0"/>
          <w:marBottom w:val="0"/>
          <w:divBdr>
            <w:top w:val="none" w:sz="0" w:space="0" w:color="auto"/>
            <w:left w:val="none" w:sz="0" w:space="0" w:color="auto"/>
            <w:bottom w:val="none" w:sz="0" w:space="0" w:color="auto"/>
            <w:right w:val="none" w:sz="0" w:space="0" w:color="auto"/>
          </w:divBdr>
        </w:div>
        <w:div w:id="916548800">
          <w:marLeft w:val="0"/>
          <w:marRight w:val="0"/>
          <w:marTop w:val="180"/>
          <w:marBottom w:val="45"/>
          <w:divBdr>
            <w:top w:val="none" w:sz="0" w:space="0" w:color="auto"/>
            <w:left w:val="none" w:sz="0" w:space="0" w:color="auto"/>
            <w:bottom w:val="none" w:sz="0" w:space="0" w:color="auto"/>
            <w:right w:val="none" w:sz="0" w:space="0" w:color="auto"/>
          </w:divBdr>
        </w:div>
        <w:div w:id="463042591">
          <w:marLeft w:val="0"/>
          <w:marRight w:val="0"/>
          <w:marTop w:val="180"/>
          <w:marBottom w:val="45"/>
          <w:divBdr>
            <w:top w:val="none" w:sz="0" w:space="0" w:color="auto"/>
            <w:left w:val="none" w:sz="0" w:space="0" w:color="auto"/>
            <w:bottom w:val="none" w:sz="0" w:space="0" w:color="auto"/>
            <w:right w:val="none" w:sz="0" w:space="0" w:color="auto"/>
          </w:divBdr>
        </w:div>
        <w:div w:id="1808543242">
          <w:marLeft w:val="0"/>
          <w:marRight w:val="0"/>
          <w:marTop w:val="0"/>
          <w:marBottom w:val="0"/>
          <w:divBdr>
            <w:top w:val="none" w:sz="0" w:space="0" w:color="auto"/>
            <w:left w:val="none" w:sz="0" w:space="0" w:color="auto"/>
            <w:bottom w:val="none" w:sz="0" w:space="0" w:color="auto"/>
            <w:right w:val="none" w:sz="0" w:space="0" w:color="auto"/>
          </w:divBdr>
        </w:div>
        <w:div w:id="212273568">
          <w:marLeft w:val="0"/>
          <w:marRight w:val="0"/>
          <w:marTop w:val="0"/>
          <w:marBottom w:val="0"/>
          <w:divBdr>
            <w:top w:val="none" w:sz="0" w:space="0" w:color="auto"/>
            <w:left w:val="none" w:sz="0" w:space="0" w:color="auto"/>
            <w:bottom w:val="none" w:sz="0" w:space="0" w:color="auto"/>
            <w:right w:val="none" w:sz="0" w:space="0" w:color="auto"/>
          </w:divBdr>
        </w:div>
        <w:div w:id="1394888214">
          <w:marLeft w:val="0"/>
          <w:marRight w:val="0"/>
          <w:marTop w:val="0"/>
          <w:marBottom w:val="0"/>
          <w:divBdr>
            <w:top w:val="none" w:sz="0" w:space="0" w:color="auto"/>
            <w:left w:val="none" w:sz="0" w:space="0" w:color="auto"/>
            <w:bottom w:val="none" w:sz="0" w:space="0" w:color="auto"/>
            <w:right w:val="none" w:sz="0" w:space="0" w:color="auto"/>
          </w:divBdr>
        </w:div>
        <w:div w:id="1316031832">
          <w:marLeft w:val="0"/>
          <w:marRight w:val="0"/>
          <w:marTop w:val="0"/>
          <w:marBottom w:val="0"/>
          <w:divBdr>
            <w:top w:val="none" w:sz="0" w:space="0" w:color="auto"/>
            <w:left w:val="none" w:sz="0" w:space="0" w:color="auto"/>
            <w:bottom w:val="none" w:sz="0" w:space="0" w:color="auto"/>
            <w:right w:val="none" w:sz="0" w:space="0" w:color="auto"/>
          </w:divBdr>
        </w:div>
        <w:div w:id="2071923824">
          <w:marLeft w:val="0"/>
          <w:marRight w:val="0"/>
          <w:marTop w:val="0"/>
          <w:marBottom w:val="0"/>
          <w:divBdr>
            <w:top w:val="none" w:sz="0" w:space="0" w:color="auto"/>
            <w:left w:val="none" w:sz="0" w:space="0" w:color="auto"/>
            <w:bottom w:val="none" w:sz="0" w:space="0" w:color="auto"/>
            <w:right w:val="none" w:sz="0" w:space="0" w:color="auto"/>
          </w:divBdr>
        </w:div>
        <w:div w:id="368531642">
          <w:marLeft w:val="0"/>
          <w:marRight w:val="0"/>
          <w:marTop w:val="0"/>
          <w:marBottom w:val="0"/>
          <w:divBdr>
            <w:top w:val="none" w:sz="0" w:space="0" w:color="auto"/>
            <w:left w:val="none" w:sz="0" w:space="0" w:color="auto"/>
            <w:bottom w:val="none" w:sz="0" w:space="0" w:color="auto"/>
            <w:right w:val="none" w:sz="0" w:space="0" w:color="auto"/>
          </w:divBdr>
        </w:div>
        <w:div w:id="2102990286">
          <w:marLeft w:val="0"/>
          <w:marRight w:val="0"/>
          <w:marTop w:val="0"/>
          <w:marBottom w:val="0"/>
          <w:divBdr>
            <w:top w:val="none" w:sz="0" w:space="0" w:color="auto"/>
            <w:left w:val="none" w:sz="0" w:space="0" w:color="auto"/>
            <w:bottom w:val="none" w:sz="0" w:space="0" w:color="auto"/>
            <w:right w:val="none" w:sz="0" w:space="0" w:color="auto"/>
          </w:divBdr>
        </w:div>
        <w:div w:id="286664604">
          <w:marLeft w:val="0"/>
          <w:marRight w:val="0"/>
          <w:marTop w:val="0"/>
          <w:marBottom w:val="0"/>
          <w:divBdr>
            <w:top w:val="none" w:sz="0" w:space="0" w:color="auto"/>
            <w:left w:val="none" w:sz="0" w:space="0" w:color="auto"/>
            <w:bottom w:val="none" w:sz="0" w:space="0" w:color="auto"/>
            <w:right w:val="none" w:sz="0" w:space="0" w:color="auto"/>
          </w:divBdr>
        </w:div>
        <w:div w:id="792134366">
          <w:marLeft w:val="0"/>
          <w:marRight w:val="0"/>
          <w:marTop w:val="0"/>
          <w:marBottom w:val="0"/>
          <w:divBdr>
            <w:top w:val="none" w:sz="0" w:space="0" w:color="auto"/>
            <w:left w:val="none" w:sz="0" w:space="0" w:color="auto"/>
            <w:bottom w:val="none" w:sz="0" w:space="0" w:color="auto"/>
            <w:right w:val="none" w:sz="0" w:space="0" w:color="auto"/>
          </w:divBdr>
        </w:div>
        <w:div w:id="1731077023">
          <w:marLeft w:val="0"/>
          <w:marRight w:val="0"/>
          <w:marTop w:val="0"/>
          <w:marBottom w:val="0"/>
          <w:divBdr>
            <w:top w:val="none" w:sz="0" w:space="0" w:color="auto"/>
            <w:left w:val="none" w:sz="0" w:space="0" w:color="auto"/>
            <w:bottom w:val="none" w:sz="0" w:space="0" w:color="auto"/>
            <w:right w:val="none" w:sz="0" w:space="0" w:color="auto"/>
          </w:divBdr>
        </w:div>
        <w:div w:id="288511892">
          <w:marLeft w:val="0"/>
          <w:marRight w:val="0"/>
          <w:marTop w:val="0"/>
          <w:marBottom w:val="0"/>
          <w:divBdr>
            <w:top w:val="none" w:sz="0" w:space="0" w:color="auto"/>
            <w:left w:val="none" w:sz="0" w:space="0" w:color="auto"/>
            <w:bottom w:val="none" w:sz="0" w:space="0" w:color="auto"/>
            <w:right w:val="none" w:sz="0" w:space="0" w:color="auto"/>
          </w:divBdr>
        </w:div>
        <w:div w:id="2073964005">
          <w:marLeft w:val="0"/>
          <w:marRight w:val="0"/>
          <w:marTop w:val="0"/>
          <w:marBottom w:val="0"/>
          <w:divBdr>
            <w:top w:val="none" w:sz="0" w:space="0" w:color="auto"/>
            <w:left w:val="none" w:sz="0" w:space="0" w:color="auto"/>
            <w:bottom w:val="none" w:sz="0" w:space="0" w:color="auto"/>
            <w:right w:val="none" w:sz="0" w:space="0" w:color="auto"/>
          </w:divBdr>
        </w:div>
        <w:div w:id="1306156557">
          <w:marLeft w:val="0"/>
          <w:marRight w:val="0"/>
          <w:marTop w:val="0"/>
          <w:marBottom w:val="0"/>
          <w:divBdr>
            <w:top w:val="none" w:sz="0" w:space="0" w:color="auto"/>
            <w:left w:val="none" w:sz="0" w:space="0" w:color="auto"/>
            <w:bottom w:val="none" w:sz="0" w:space="0" w:color="auto"/>
            <w:right w:val="none" w:sz="0" w:space="0" w:color="auto"/>
          </w:divBdr>
        </w:div>
        <w:div w:id="1036196532">
          <w:marLeft w:val="0"/>
          <w:marRight w:val="0"/>
          <w:marTop w:val="0"/>
          <w:marBottom w:val="0"/>
          <w:divBdr>
            <w:top w:val="none" w:sz="0" w:space="0" w:color="auto"/>
            <w:left w:val="none" w:sz="0" w:space="0" w:color="auto"/>
            <w:bottom w:val="none" w:sz="0" w:space="0" w:color="auto"/>
            <w:right w:val="none" w:sz="0" w:space="0" w:color="auto"/>
          </w:divBdr>
        </w:div>
      </w:divsChild>
    </w:div>
    <w:div w:id="2142729812">
      <w:bodyDiv w:val="1"/>
      <w:marLeft w:val="0"/>
      <w:marRight w:val="0"/>
      <w:marTop w:val="0"/>
      <w:marBottom w:val="0"/>
      <w:divBdr>
        <w:top w:val="none" w:sz="0" w:space="0" w:color="auto"/>
        <w:left w:val="none" w:sz="0" w:space="0" w:color="auto"/>
        <w:bottom w:val="none" w:sz="0" w:space="0" w:color="auto"/>
        <w:right w:val="none" w:sz="0" w:space="0" w:color="auto"/>
      </w:divBdr>
      <w:divsChild>
        <w:div w:id="1591161841">
          <w:marLeft w:val="0"/>
          <w:marRight w:val="0"/>
          <w:marTop w:val="180"/>
          <w:marBottom w:val="45"/>
          <w:divBdr>
            <w:top w:val="none" w:sz="0" w:space="0" w:color="auto"/>
            <w:left w:val="none" w:sz="0" w:space="0" w:color="auto"/>
            <w:bottom w:val="none" w:sz="0" w:space="0" w:color="auto"/>
            <w:right w:val="none" w:sz="0" w:space="0" w:color="auto"/>
          </w:divBdr>
        </w:div>
        <w:div w:id="1253317688">
          <w:marLeft w:val="0"/>
          <w:marRight w:val="0"/>
          <w:marTop w:val="0"/>
          <w:marBottom w:val="0"/>
          <w:divBdr>
            <w:top w:val="none" w:sz="0" w:space="0" w:color="auto"/>
            <w:left w:val="none" w:sz="0" w:space="0" w:color="auto"/>
            <w:bottom w:val="none" w:sz="0" w:space="0" w:color="auto"/>
            <w:right w:val="none" w:sz="0" w:space="0" w:color="auto"/>
          </w:divBdr>
        </w:div>
        <w:div w:id="814637612">
          <w:marLeft w:val="0"/>
          <w:marRight w:val="0"/>
          <w:marTop w:val="180"/>
          <w:marBottom w:val="45"/>
          <w:divBdr>
            <w:top w:val="none" w:sz="0" w:space="0" w:color="auto"/>
            <w:left w:val="none" w:sz="0" w:space="0" w:color="auto"/>
            <w:bottom w:val="none" w:sz="0" w:space="0" w:color="auto"/>
            <w:right w:val="none" w:sz="0" w:space="0" w:color="auto"/>
          </w:divBdr>
        </w:div>
        <w:div w:id="317346451">
          <w:marLeft w:val="0"/>
          <w:marRight w:val="0"/>
          <w:marTop w:val="0"/>
          <w:marBottom w:val="0"/>
          <w:divBdr>
            <w:top w:val="none" w:sz="0" w:space="0" w:color="auto"/>
            <w:left w:val="none" w:sz="0" w:space="0" w:color="auto"/>
            <w:bottom w:val="none" w:sz="0" w:space="0" w:color="auto"/>
            <w:right w:val="none" w:sz="0" w:space="0" w:color="auto"/>
          </w:divBdr>
        </w:div>
        <w:div w:id="2135243646">
          <w:marLeft w:val="0"/>
          <w:marRight w:val="0"/>
          <w:marTop w:val="0"/>
          <w:marBottom w:val="0"/>
          <w:divBdr>
            <w:top w:val="none" w:sz="0" w:space="0" w:color="auto"/>
            <w:left w:val="none" w:sz="0" w:space="0" w:color="auto"/>
            <w:bottom w:val="none" w:sz="0" w:space="0" w:color="auto"/>
            <w:right w:val="none" w:sz="0" w:space="0" w:color="auto"/>
          </w:divBdr>
        </w:div>
        <w:div w:id="2061128225">
          <w:marLeft w:val="0"/>
          <w:marRight w:val="0"/>
          <w:marTop w:val="0"/>
          <w:marBottom w:val="0"/>
          <w:divBdr>
            <w:top w:val="none" w:sz="0" w:space="0" w:color="auto"/>
            <w:left w:val="none" w:sz="0" w:space="0" w:color="auto"/>
            <w:bottom w:val="none" w:sz="0" w:space="0" w:color="auto"/>
            <w:right w:val="none" w:sz="0" w:space="0" w:color="auto"/>
          </w:divBdr>
        </w:div>
        <w:div w:id="1250239556">
          <w:marLeft w:val="0"/>
          <w:marRight w:val="0"/>
          <w:marTop w:val="0"/>
          <w:marBottom w:val="0"/>
          <w:divBdr>
            <w:top w:val="none" w:sz="0" w:space="0" w:color="auto"/>
            <w:left w:val="none" w:sz="0" w:space="0" w:color="auto"/>
            <w:bottom w:val="none" w:sz="0" w:space="0" w:color="auto"/>
            <w:right w:val="none" w:sz="0" w:space="0" w:color="auto"/>
          </w:divBdr>
          <w:divsChild>
            <w:div w:id="1444299235">
              <w:marLeft w:val="0"/>
              <w:marRight w:val="0"/>
              <w:marTop w:val="0"/>
              <w:marBottom w:val="0"/>
              <w:divBdr>
                <w:top w:val="none" w:sz="0" w:space="0" w:color="auto"/>
                <w:left w:val="none" w:sz="0" w:space="0" w:color="auto"/>
                <w:bottom w:val="none" w:sz="0" w:space="0" w:color="auto"/>
                <w:right w:val="none" w:sz="0" w:space="0" w:color="auto"/>
              </w:divBdr>
              <w:divsChild>
                <w:div w:id="1688480756">
                  <w:marLeft w:val="0"/>
                  <w:marRight w:val="0"/>
                  <w:marTop w:val="0"/>
                  <w:marBottom w:val="0"/>
                  <w:divBdr>
                    <w:top w:val="none" w:sz="0" w:space="0" w:color="auto"/>
                    <w:left w:val="none" w:sz="0" w:space="0" w:color="auto"/>
                    <w:bottom w:val="none" w:sz="0" w:space="0" w:color="auto"/>
                    <w:right w:val="none" w:sz="0" w:space="0" w:color="auto"/>
                  </w:divBdr>
                </w:div>
                <w:div w:id="2021659622">
                  <w:marLeft w:val="0"/>
                  <w:marRight w:val="0"/>
                  <w:marTop w:val="0"/>
                  <w:marBottom w:val="0"/>
                  <w:divBdr>
                    <w:top w:val="none" w:sz="0" w:space="0" w:color="auto"/>
                    <w:left w:val="none" w:sz="0" w:space="0" w:color="auto"/>
                    <w:bottom w:val="none" w:sz="0" w:space="0" w:color="auto"/>
                    <w:right w:val="none" w:sz="0" w:space="0" w:color="auto"/>
                  </w:divBdr>
                </w:div>
                <w:div w:id="1883712115">
                  <w:marLeft w:val="0"/>
                  <w:marRight w:val="0"/>
                  <w:marTop w:val="0"/>
                  <w:marBottom w:val="0"/>
                  <w:divBdr>
                    <w:top w:val="none" w:sz="0" w:space="0" w:color="auto"/>
                    <w:left w:val="none" w:sz="0" w:space="0" w:color="auto"/>
                    <w:bottom w:val="none" w:sz="0" w:space="0" w:color="auto"/>
                    <w:right w:val="none" w:sz="0" w:space="0" w:color="auto"/>
                  </w:divBdr>
                </w:div>
                <w:div w:id="7863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6603">
          <w:marLeft w:val="0"/>
          <w:marRight w:val="0"/>
          <w:marTop w:val="0"/>
          <w:marBottom w:val="0"/>
          <w:divBdr>
            <w:top w:val="none" w:sz="0" w:space="0" w:color="auto"/>
            <w:left w:val="none" w:sz="0" w:space="0" w:color="auto"/>
            <w:bottom w:val="none" w:sz="0" w:space="0" w:color="auto"/>
            <w:right w:val="none" w:sz="0" w:space="0" w:color="auto"/>
          </w:divBdr>
          <w:divsChild>
            <w:div w:id="1757479767">
              <w:marLeft w:val="0"/>
              <w:marRight w:val="0"/>
              <w:marTop w:val="180"/>
              <w:marBottom w:val="45"/>
              <w:divBdr>
                <w:top w:val="none" w:sz="0" w:space="0" w:color="auto"/>
                <w:left w:val="none" w:sz="0" w:space="0" w:color="auto"/>
                <w:bottom w:val="none" w:sz="0" w:space="0" w:color="auto"/>
                <w:right w:val="none" w:sz="0" w:space="0" w:color="auto"/>
              </w:divBdr>
            </w:div>
            <w:div w:id="1385790594">
              <w:marLeft w:val="0"/>
              <w:marRight w:val="0"/>
              <w:marTop w:val="0"/>
              <w:marBottom w:val="0"/>
              <w:divBdr>
                <w:top w:val="none" w:sz="0" w:space="0" w:color="auto"/>
                <w:left w:val="none" w:sz="0" w:space="0" w:color="auto"/>
                <w:bottom w:val="none" w:sz="0" w:space="0" w:color="auto"/>
                <w:right w:val="none" w:sz="0" w:space="0" w:color="auto"/>
              </w:divBdr>
              <w:divsChild>
                <w:div w:id="484277620">
                  <w:marLeft w:val="0"/>
                  <w:marRight w:val="0"/>
                  <w:marTop w:val="0"/>
                  <w:marBottom w:val="0"/>
                  <w:divBdr>
                    <w:top w:val="none" w:sz="0" w:space="0" w:color="auto"/>
                    <w:left w:val="none" w:sz="0" w:space="0" w:color="auto"/>
                    <w:bottom w:val="none" w:sz="0" w:space="0" w:color="auto"/>
                    <w:right w:val="none" w:sz="0" w:space="0" w:color="auto"/>
                  </w:divBdr>
                </w:div>
                <w:div w:id="161548573">
                  <w:marLeft w:val="0"/>
                  <w:marRight w:val="0"/>
                  <w:marTop w:val="0"/>
                  <w:marBottom w:val="0"/>
                  <w:divBdr>
                    <w:top w:val="none" w:sz="0" w:space="0" w:color="auto"/>
                    <w:left w:val="none" w:sz="0" w:space="0" w:color="auto"/>
                    <w:bottom w:val="none" w:sz="0" w:space="0" w:color="auto"/>
                    <w:right w:val="none" w:sz="0" w:space="0" w:color="auto"/>
                  </w:divBdr>
                </w:div>
                <w:div w:id="349843477">
                  <w:marLeft w:val="0"/>
                  <w:marRight w:val="0"/>
                  <w:marTop w:val="0"/>
                  <w:marBottom w:val="0"/>
                  <w:divBdr>
                    <w:top w:val="none" w:sz="0" w:space="0" w:color="auto"/>
                    <w:left w:val="none" w:sz="0" w:space="0" w:color="auto"/>
                    <w:bottom w:val="none" w:sz="0" w:space="0" w:color="auto"/>
                    <w:right w:val="none" w:sz="0" w:space="0" w:color="auto"/>
                  </w:divBdr>
                </w:div>
                <w:div w:id="483550797">
                  <w:marLeft w:val="0"/>
                  <w:marRight w:val="0"/>
                  <w:marTop w:val="0"/>
                  <w:marBottom w:val="0"/>
                  <w:divBdr>
                    <w:top w:val="none" w:sz="0" w:space="0" w:color="auto"/>
                    <w:left w:val="none" w:sz="0" w:space="0" w:color="auto"/>
                    <w:bottom w:val="none" w:sz="0" w:space="0" w:color="auto"/>
                    <w:right w:val="none" w:sz="0" w:space="0" w:color="auto"/>
                  </w:divBdr>
                </w:div>
                <w:div w:id="494685169">
                  <w:marLeft w:val="0"/>
                  <w:marRight w:val="0"/>
                  <w:marTop w:val="0"/>
                  <w:marBottom w:val="0"/>
                  <w:divBdr>
                    <w:top w:val="none" w:sz="0" w:space="0" w:color="auto"/>
                    <w:left w:val="none" w:sz="0" w:space="0" w:color="auto"/>
                    <w:bottom w:val="none" w:sz="0" w:space="0" w:color="auto"/>
                    <w:right w:val="none" w:sz="0" w:space="0" w:color="auto"/>
                  </w:divBdr>
                </w:div>
                <w:div w:id="725226594">
                  <w:marLeft w:val="0"/>
                  <w:marRight w:val="0"/>
                  <w:marTop w:val="0"/>
                  <w:marBottom w:val="0"/>
                  <w:divBdr>
                    <w:top w:val="none" w:sz="0" w:space="0" w:color="auto"/>
                    <w:left w:val="none" w:sz="0" w:space="0" w:color="auto"/>
                    <w:bottom w:val="none" w:sz="0" w:space="0" w:color="auto"/>
                    <w:right w:val="none" w:sz="0" w:space="0" w:color="auto"/>
                  </w:divBdr>
                </w:div>
                <w:div w:id="226965833">
                  <w:marLeft w:val="0"/>
                  <w:marRight w:val="0"/>
                  <w:marTop w:val="0"/>
                  <w:marBottom w:val="0"/>
                  <w:divBdr>
                    <w:top w:val="none" w:sz="0" w:space="0" w:color="auto"/>
                    <w:left w:val="none" w:sz="0" w:space="0" w:color="auto"/>
                    <w:bottom w:val="none" w:sz="0" w:space="0" w:color="auto"/>
                    <w:right w:val="none" w:sz="0" w:space="0" w:color="auto"/>
                  </w:divBdr>
                </w:div>
                <w:div w:id="18315561">
                  <w:marLeft w:val="0"/>
                  <w:marRight w:val="0"/>
                  <w:marTop w:val="0"/>
                  <w:marBottom w:val="0"/>
                  <w:divBdr>
                    <w:top w:val="none" w:sz="0" w:space="0" w:color="auto"/>
                    <w:left w:val="none" w:sz="0" w:space="0" w:color="auto"/>
                    <w:bottom w:val="none" w:sz="0" w:space="0" w:color="auto"/>
                    <w:right w:val="none" w:sz="0" w:space="0" w:color="auto"/>
                  </w:divBdr>
                </w:div>
                <w:div w:id="114105998">
                  <w:marLeft w:val="0"/>
                  <w:marRight w:val="0"/>
                  <w:marTop w:val="0"/>
                  <w:marBottom w:val="0"/>
                  <w:divBdr>
                    <w:top w:val="none" w:sz="0" w:space="0" w:color="auto"/>
                    <w:left w:val="none" w:sz="0" w:space="0" w:color="auto"/>
                    <w:bottom w:val="none" w:sz="0" w:space="0" w:color="auto"/>
                    <w:right w:val="none" w:sz="0" w:space="0" w:color="auto"/>
                  </w:divBdr>
                </w:div>
                <w:div w:id="915090784">
                  <w:marLeft w:val="0"/>
                  <w:marRight w:val="0"/>
                  <w:marTop w:val="0"/>
                  <w:marBottom w:val="0"/>
                  <w:divBdr>
                    <w:top w:val="none" w:sz="0" w:space="0" w:color="auto"/>
                    <w:left w:val="none" w:sz="0" w:space="0" w:color="auto"/>
                    <w:bottom w:val="none" w:sz="0" w:space="0" w:color="auto"/>
                    <w:right w:val="none" w:sz="0" w:space="0" w:color="auto"/>
                  </w:divBdr>
                </w:div>
                <w:div w:id="93525109">
                  <w:marLeft w:val="0"/>
                  <w:marRight w:val="0"/>
                  <w:marTop w:val="0"/>
                  <w:marBottom w:val="0"/>
                  <w:divBdr>
                    <w:top w:val="none" w:sz="0" w:space="0" w:color="auto"/>
                    <w:left w:val="none" w:sz="0" w:space="0" w:color="auto"/>
                    <w:bottom w:val="none" w:sz="0" w:space="0" w:color="auto"/>
                    <w:right w:val="none" w:sz="0" w:space="0" w:color="auto"/>
                  </w:divBdr>
                </w:div>
                <w:div w:id="540165693">
                  <w:marLeft w:val="0"/>
                  <w:marRight w:val="0"/>
                  <w:marTop w:val="0"/>
                  <w:marBottom w:val="0"/>
                  <w:divBdr>
                    <w:top w:val="none" w:sz="0" w:space="0" w:color="auto"/>
                    <w:left w:val="none" w:sz="0" w:space="0" w:color="auto"/>
                    <w:bottom w:val="none" w:sz="0" w:space="0" w:color="auto"/>
                    <w:right w:val="none" w:sz="0" w:space="0" w:color="auto"/>
                  </w:divBdr>
                </w:div>
                <w:div w:id="1060636465">
                  <w:marLeft w:val="0"/>
                  <w:marRight w:val="0"/>
                  <w:marTop w:val="0"/>
                  <w:marBottom w:val="0"/>
                  <w:divBdr>
                    <w:top w:val="none" w:sz="0" w:space="0" w:color="auto"/>
                    <w:left w:val="none" w:sz="0" w:space="0" w:color="auto"/>
                    <w:bottom w:val="none" w:sz="0" w:space="0" w:color="auto"/>
                    <w:right w:val="none" w:sz="0" w:space="0" w:color="auto"/>
                  </w:divBdr>
                </w:div>
                <w:div w:id="141852236">
                  <w:marLeft w:val="0"/>
                  <w:marRight w:val="0"/>
                  <w:marTop w:val="0"/>
                  <w:marBottom w:val="0"/>
                  <w:divBdr>
                    <w:top w:val="none" w:sz="0" w:space="0" w:color="auto"/>
                    <w:left w:val="none" w:sz="0" w:space="0" w:color="auto"/>
                    <w:bottom w:val="none" w:sz="0" w:space="0" w:color="auto"/>
                    <w:right w:val="none" w:sz="0" w:space="0" w:color="auto"/>
                  </w:divBdr>
                </w:div>
                <w:div w:id="701125169">
                  <w:marLeft w:val="0"/>
                  <w:marRight w:val="0"/>
                  <w:marTop w:val="0"/>
                  <w:marBottom w:val="0"/>
                  <w:divBdr>
                    <w:top w:val="none" w:sz="0" w:space="0" w:color="auto"/>
                    <w:left w:val="none" w:sz="0" w:space="0" w:color="auto"/>
                    <w:bottom w:val="none" w:sz="0" w:space="0" w:color="auto"/>
                    <w:right w:val="none" w:sz="0" w:space="0" w:color="auto"/>
                  </w:divBdr>
                </w:div>
                <w:div w:id="1100370226">
                  <w:marLeft w:val="0"/>
                  <w:marRight w:val="0"/>
                  <w:marTop w:val="0"/>
                  <w:marBottom w:val="0"/>
                  <w:divBdr>
                    <w:top w:val="none" w:sz="0" w:space="0" w:color="auto"/>
                    <w:left w:val="none" w:sz="0" w:space="0" w:color="auto"/>
                    <w:bottom w:val="none" w:sz="0" w:space="0" w:color="auto"/>
                    <w:right w:val="none" w:sz="0" w:space="0" w:color="auto"/>
                  </w:divBdr>
                </w:div>
                <w:div w:id="7561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52934">
          <w:marLeft w:val="0"/>
          <w:marRight w:val="0"/>
          <w:marTop w:val="0"/>
          <w:marBottom w:val="0"/>
          <w:divBdr>
            <w:top w:val="none" w:sz="0" w:space="0" w:color="auto"/>
            <w:left w:val="none" w:sz="0" w:space="0" w:color="auto"/>
            <w:bottom w:val="none" w:sz="0" w:space="0" w:color="auto"/>
            <w:right w:val="none" w:sz="0" w:space="0" w:color="auto"/>
          </w:divBdr>
        </w:div>
        <w:div w:id="234315087">
          <w:marLeft w:val="0"/>
          <w:marRight w:val="0"/>
          <w:marTop w:val="180"/>
          <w:marBottom w:val="45"/>
          <w:divBdr>
            <w:top w:val="none" w:sz="0" w:space="0" w:color="auto"/>
            <w:left w:val="none" w:sz="0" w:space="0" w:color="auto"/>
            <w:bottom w:val="none" w:sz="0" w:space="0" w:color="auto"/>
            <w:right w:val="none" w:sz="0" w:space="0" w:color="auto"/>
          </w:divBdr>
        </w:div>
        <w:div w:id="1171214633">
          <w:marLeft w:val="0"/>
          <w:marRight w:val="0"/>
          <w:marTop w:val="0"/>
          <w:marBottom w:val="0"/>
          <w:divBdr>
            <w:top w:val="none" w:sz="0" w:space="0" w:color="auto"/>
            <w:left w:val="none" w:sz="0" w:space="0" w:color="auto"/>
            <w:bottom w:val="none" w:sz="0" w:space="0" w:color="auto"/>
            <w:right w:val="none" w:sz="0" w:space="0" w:color="auto"/>
          </w:divBdr>
        </w:div>
        <w:div w:id="1081872349">
          <w:marLeft w:val="0"/>
          <w:marRight w:val="0"/>
          <w:marTop w:val="180"/>
          <w:marBottom w:val="45"/>
          <w:divBdr>
            <w:top w:val="none" w:sz="0" w:space="0" w:color="auto"/>
            <w:left w:val="none" w:sz="0" w:space="0" w:color="auto"/>
            <w:bottom w:val="none" w:sz="0" w:space="0" w:color="auto"/>
            <w:right w:val="none" w:sz="0" w:space="0" w:color="auto"/>
          </w:divBdr>
        </w:div>
        <w:div w:id="184026779">
          <w:marLeft w:val="0"/>
          <w:marRight w:val="0"/>
          <w:marTop w:val="180"/>
          <w:marBottom w:val="45"/>
          <w:divBdr>
            <w:top w:val="none" w:sz="0" w:space="0" w:color="auto"/>
            <w:left w:val="none" w:sz="0" w:space="0" w:color="auto"/>
            <w:bottom w:val="none" w:sz="0" w:space="0" w:color="auto"/>
            <w:right w:val="none" w:sz="0" w:space="0" w:color="auto"/>
          </w:divBdr>
        </w:div>
        <w:div w:id="2058620954">
          <w:marLeft w:val="0"/>
          <w:marRight w:val="0"/>
          <w:marTop w:val="0"/>
          <w:marBottom w:val="0"/>
          <w:divBdr>
            <w:top w:val="none" w:sz="0" w:space="0" w:color="auto"/>
            <w:left w:val="none" w:sz="0" w:space="0" w:color="auto"/>
            <w:bottom w:val="none" w:sz="0" w:space="0" w:color="auto"/>
            <w:right w:val="none" w:sz="0" w:space="0" w:color="auto"/>
          </w:divBdr>
        </w:div>
        <w:div w:id="404963119">
          <w:marLeft w:val="0"/>
          <w:marRight w:val="0"/>
          <w:marTop w:val="0"/>
          <w:marBottom w:val="0"/>
          <w:divBdr>
            <w:top w:val="none" w:sz="0" w:space="0" w:color="auto"/>
            <w:left w:val="none" w:sz="0" w:space="0" w:color="auto"/>
            <w:bottom w:val="none" w:sz="0" w:space="0" w:color="auto"/>
            <w:right w:val="none" w:sz="0" w:space="0" w:color="auto"/>
          </w:divBdr>
        </w:div>
        <w:div w:id="253906802">
          <w:marLeft w:val="0"/>
          <w:marRight w:val="0"/>
          <w:marTop w:val="0"/>
          <w:marBottom w:val="0"/>
          <w:divBdr>
            <w:top w:val="none" w:sz="0" w:space="0" w:color="auto"/>
            <w:left w:val="none" w:sz="0" w:space="0" w:color="auto"/>
            <w:bottom w:val="none" w:sz="0" w:space="0" w:color="auto"/>
            <w:right w:val="none" w:sz="0" w:space="0" w:color="auto"/>
          </w:divBdr>
        </w:div>
        <w:div w:id="780222770">
          <w:marLeft w:val="0"/>
          <w:marRight w:val="0"/>
          <w:marTop w:val="0"/>
          <w:marBottom w:val="0"/>
          <w:divBdr>
            <w:top w:val="none" w:sz="0" w:space="0" w:color="auto"/>
            <w:left w:val="none" w:sz="0" w:space="0" w:color="auto"/>
            <w:bottom w:val="none" w:sz="0" w:space="0" w:color="auto"/>
            <w:right w:val="none" w:sz="0" w:space="0" w:color="auto"/>
          </w:divBdr>
        </w:div>
        <w:div w:id="1077167384">
          <w:marLeft w:val="0"/>
          <w:marRight w:val="0"/>
          <w:marTop w:val="0"/>
          <w:marBottom w:val="0"/>
          <w:divBdr>
            <w:top w:val="none" w:sz="0" w:space="0" w:color="auto"/>
            <w:left w:val="none" w:sz="0" w:space="0" w:color="auto"/>
            <w:bottom w:val="none" w:sz="0" w:space="0" w:color="auto"/>
            <w:right w:val="none" w:sz="0" w:space="0" w:color="auto"/>
          </w:divBdr>
        </w:div>
        <w:div w:id="476725875">
          <w:marLeft w:val="0"/>
          <w:marRight w:val="0"/>
          <w:marTop w:val="0"/>
          <w:marBottom w:val="0"/>
          <w:divBdr>
            <w:top w:val="none" w:sz="0" w:space="0" w:color="auto"/>
            <w:left w:val="none" w:sz="0" w:space="0" w:color="auto"/>
            <w:bottom w:val="none" w:sz="0" w:space="0" w:color="auto"/>
            <w:right w:val="none" w:sz="0" w:space="0" w:color="auto"/>
          </w:divBdr>
        </w:div>
        <w:div w:id="1337419141">
          <w:marLeft w:val="0"/>
          <w:marRight w:val="0"/>
          <w:marTop w:val="0"/>
          <w:marBottom w:val="0"/>
          <w:divBdr>
            <w:top w:val="none" w:sz="0" w:space="0" w:color="auto"/>
            <w:left w:val="none" w:sz="0" w:space="0" w:color="auto"/>
            <w:bottom w:val="none" w:sz="0" w:space="0" w:color="auto"/>
            <w:right w:val="none" w:sz="0" w:space="0" w:color="auto"/>
          </w:divBdr>
        </w:div>
        <w:div w:id="1643971689">
          <w:marLeft w:val="0"/>
          <w:marRight w:val="0"/>
          <w:marTop w:val="0"/>
          <w:marBottom w:val="0"/>
          <w:divBdr>
            <w:top w:val="none" w:sz="0" w:space="0" w:color="auto"/>
            <w:left w:val="none" w:sz="0" w:space="0" w:color="auto"/>
            <w:bottom w:val="none" w:sz="0" w:space="0" w:color="auto"/>
            <w:right w:val="none" w:sz="0" w:space="0" w:color="auto"/>
          </w:divBdr>
        </w:div>
        <w:div w:id="923958484">
          <w:marLeft w:val="0"/>
          <w:marRight w:val="0"/>
          <w:marTop w:val="0"/>
          <w:marBottom w:val="0"/>
          <w:divBdr>
            <w:top w:val="none" w:sz="0" w:space="0" w:color="auto"/>
            <w:left w:val="none" w:sz="0" w:space="0" w:color="auto"/>
            <w:bottom w:val="none" w:sz="0" w:space="0" w:color="auto"/>
            <w:right w:val="none" w:sz="0" w:space="0" w:color="auto"/>
          </w:divBdr>
        </w:div>
        <w:div w:id="1785266676">
          <w:marLeft w:val="0"/>
          <w:marRight w:val="0"/>
          <w:marTop w:val="0"/>
          <w:marBottom w:val="0"/>
          <w:divBdr>
            <w:top w:val="none" w:sz="0" w:space="0" w:color="auto"/>
            <w:left w:val="none" w:sz="0" w:space="0" w:color="auto"/>
            <w:bottom w:val="none" w:sz="0" w:space="0" w:color="auto"/>
            <w:right w:val="none" w:sz="0" w:space="0" w:color="auto"/>
          </w:divBdr>
        </w:div>
        <w:div w:id="2037344169">
          <w:marLeft w:val="0"/>
          <w:marRight w:val="0"/>
          <w:marTop w:val="0"/>
          <w:marBottom w:val="0"/>
          <w:divBdr>
            <w:top w:val="none" w:sz="0" w:space="0" w:color="auto"/>
            <w:left w:val="none" w:sz="0" w:space="0" w:color="auto"/>
            <w:bottom w:val="none" w:sz="0" w:space="0" w:color="auto"/>
            <w:right w:val="none" w:sz="0" w:space="0" w:color="auto"/>
          </w:divBdr>
        </w:div>
        <w:div w:id="1566987877">
          <w:marLeft w:val="0"/>
          <w:marRight w:val="0"/>
          <w:marTop w:val="0"/>
          <w:marBottom w:val="0"/>
          <w:divBdr>
            <w:top w:val="none" w:sz="0" w:space="0" w:color="auto"/>
            <w:left w:val="none" w:sz="0" w:space="0" w:color="auto"/>
            <w:bottom w:val="none" w:sz="0" w:space="0" w:color="auto"/>
            <w:right w:val="none" w:sz="0" w:space="0" w:color="auto"/>
          </w:divBdr>
        </w:div>
        <w:div w:id="1987464332">
          <w:marLeft w:val="0"/>
          <w:marRight w:val="0"/>
          <w:marTop w:val="0"/>
          <w:marBottom w:val="0"/>
          <w:divBdr>
            <w:top w:val="none" w:sz="0" w:space="0" w:color="auto"/>
            <w:left w:val="none" w:sz="0" w:space="0" w:color="auto"/>
            <w:bottom w:val="none" w:sz="0" w:space="0" w:color="auto"/>
            <w:right w:val="none" w:sz="0" w:space="0" w:color="auto"/>
          </w:divBdr>
        </w:div>
        <w:div w:id="906644792">
          <w:marLeft w:val="0"/>
          <w:marRight w:val="0"/>
          <w:marTop w:val="0"/>
          <w:marBottom w:val="0"/>
          <w:divBdr>
            <w:top w:val="none" w:sz="0" w:space="0" w:color="auto"/>
            <w:left w:val="none" w:sz="0" w:space="0" w:color="auto"/>
            <w:bottom w:val="none" w:sz="0" w:space="0" w:color="auto"/>
            <w:right w:val="none" w:sz="0" w:space="0" w:color="auto"/>
          </w:divBdr>
        </w:div>
      </w:divsChild>
    </w:div>
    <w:div w:id="2146311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hdsi.org/web/atlas/" TargetMode="External"/><Relationship Id="rId18" Type="http://schemas.openxmlformats.org/officeDocument/2006/relationships/hyperlink" Target="https://ohdsi.org/web/atlas/" TargetMode="External"/><Relationship Id="rId26" Type="http://schemas.openxmlformats.org/officeDocument/2006/relationships/hyperlink" Target="https://ohdsi.org/web/atlas/" TargetMode="External"/><Relationship Id="rId3" Type="http://schemas.openxmlformats.org/officeDocument/2006/relationships/styles" Target="styles.xml"/><Relationship Id="rId21" Type="http://schemas.openxmlformats.org/officeDocument/2006/relationships/hyperlink" Target="https://ohdsi.org/web/atla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OHDSI/CommonDataModel" TargetMode="External"/><Relationship Id="rId17" Type="http://schemas.openxmlformats.org/officeDocument/2006/relationships/hyperlink" Target="https://ohdsi.org/web/atlas/" TargetMode="External"/><Relationship Id="rId25" Type="http://schemas.openxmlformats.org/officeDocument/2006/relationships/hyperlink" Target="https://ohdsi.org/web/atlas/"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ohdsi.org/web/atlas/" TargetMode="External"/><Relationship Id="rId20" Type="http://schemas.openxmlformats.org/officeDocument/2006/relationships/hyperlink" Target="https://ohdsi.org/web/atlas/"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ohdsi.org/web/atlas/"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ohdsi.org/web/atlas/" TargetMode="External"/><Relationship Id="rId23" Type="http://schemas.openxmlformats.org/officeDocument/2006/relationships/hyperlink" Target="https://ohdsi.org/web/atlas/" TargetMode="External"/><Relationship Id="rId28" Type="http://schemas.openxmlformats.org/officeDocument/2006/relationships/header" Target="header1.xml"/><Relationship Id="rId36"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ohdsi.org/web/atlas/"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ohdsi.org/web/atlas/" TargetMode="External"/><Relationship Id="rId22" Type="http://schemas.openxmlformats.org/officeDocument/2006/relationships/hyperlink" Target="https://ohdsi.org/web/atlas/" TargetMode="External"/><Relationship Id="rId27" Type="http://schemas.openxmlformats.org/officeDocument/2006/relationships/hyperlink" Target="https://ohdsi.org/web/atlas/" TargetMode="External"/><Relationship Id="rId30" Type="http://schemas.openxmlformats.org/officeDocument/2006/relationships/footer" Target="footer1.xml"/><Relationship Id="rId35" Type="http://schemas.microsoft.com/office/2011/relationships/people" Target="people.xml"/><Relationship Id="rId8" Type="http://schemas.openxmlformats.org/officeDocument/2006/relationships/hyperlink" Target="http://ohdsi.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F98BF-F460-B649-B62C-6AC2F109E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18</Pages>
  <Words>7437</Words>
  <Characters>42397</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Hardin, Jill [JRDUS]</dc:creator>
  <cp:keywords/>
  <dc:description/>
  <cp:lastModifiedBy>Wang, Runsheng</cp:lastModifiedBy>
  <cp:revision>16</cp:revision>
  <dcterms:created xsi:type="dcterms:W3CDTF">2018-04-29T17:28:00Z</dcterms:created>
  <dcterms:modified xsi:type="dcterms:W3CDTF">2019-03-18T02:56:00Z</dcterms:modified>
</cp:coreProperties>
</file>