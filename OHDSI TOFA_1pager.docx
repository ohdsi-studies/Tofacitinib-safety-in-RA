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77C74" w14:textId="77777777" w:rsidR="00C82EC7" w:rsidRDefault="00C82EC7" w:rsidP="00C82EC7">
      <w:r>
        <w:t>OHDSI RA/TOFA study proposal, short version:</w:t>
      </w:r>
    </w:p>
    <w:p w14:paraId="662E3BD7" w14:textId="77777777" w:rsidR="00C82EC7" w:rsidRDefault="00C82EC7" w:rsidP="00C82EC7">
      <w:r>
        <w:t xml:space="preserve">Objectives: 1) to compare the risk of TOFA vs. ETN, TOFA vs. ADA for MACE in moderate to severe RA.  2) to compare the evidence generated from OHDSI observational study to evidence generated from the future phase 4 RCT results. </w:t>
      </w:r>
    </w:p>
    <w:p w14:paraId="16BA8ECF" w14:textId="77777777" w:rsidR="00C82EC7" w:rsidRDefault="00C82EC7" w:rsidP="00C82EC7"/>
    <w:p w14:paraId="0E055DAA" w14:textId="77777777" w:rsidR="00EF6121" w:rsidRDefault="00EF6121" w:rsidP="00C82EC7">
      <w:r>
        <w:t xml:space="preserve">Methods:  This is a retrospective study using xx claim data and xx EHR data. </w:t>
      </w:r>
    </w:p>
    <w:p w14:paraId="7EE6FAA7" w14:textId="77777777" w:rsidR="00EF6121" w:rsidRDefault="00EF6121" w:rsidP="00C82EC7"/>
    <w:p w14:paraId="7E2AC5D6" w14:textId="77777777" w:rsidR="00EF6121" w:rsidRDefault="00EF6121" w:rsidP="00C82EC7">
      <w:r>
        <w:t xml:space="preserve">1, Participants: patients &gt; 18 </w:t>
      </w:r>
      <w:proofErr w:type="spellStart"/>
      <w:r>
        <w:t>yo</w:t>
      </w:r>
      <w:proofErr w:type="spellEnd"/>
      <w:r>
        <w:t xml:space="preserve">, with moderate to severe RA who were newly started on ETN, ADA or TOFA (index date), defined by </w:t>
      </w:r>
    </w:p>
    <w:p w14:paraId="49F4959B" w14:textId="77777777" w:rsidR="00EF6121" w:rsidRDefault="00EF6121" w:rsidP="00EF6121">
      <w:pPr>
        <w:pStyle w:val="ListParagraph"/>
        <w:numPr>
          <w:ilvl w:val="0"/>
          <w:numId w:val="2"/>
        </w:numPr>
      </w:pPr>
      <w:r>
        <w:t xml:space="preserve">one </w:t>
      </w:r>
      <w:r w:rsidRPr="00EF6121">
        <w:rPr>
          <w:b/>
        </w:rPr>
        <w:t>RA code</w:t>
      </w:r>
      <w:r>
        <w:t xml:space="preserve"> + one </w:t>
      </w:r>
      <w:r w:rsidRPr="00EF6121">
        <w:rPr>
          <w:b/>
        </w:rPr>
        <w:t>medication code for ETN, ADA or TOFA</w:t>
      </w:r>
      <w:r>
        <w:t xml:space="preserve">.  </w:t>
      </w:r>
    </w:p>
    <w:p w14:paraId="471C46AE" w14:textId="77777777" w:rsidR="00EF6121" w:rsidRDefault="00EF6121" w:rsidP="00EF6121">
      <w:pPr>
        <w:pStyle w:val="ListParagraph"/>
        <w:numPr>
          <w:ilvl w:val="0"/>
          <w:numId w:val="2"/>
        </w:numPr>
      </w:pPr>
      <w:r>
        <w:t xml:space="preserve">Has a </w:t>
      </w:r>
      <w:commentRangeStart w:id="0"/>
      <w:r>
        <w:t xml:space="preserve">6-12 months </w:t>
      </w:r>
      <w:commentRangeEnd w:id="0"/>
      <w:r>
        <w:rPr>
          <w:rStyle w:val="CommentReference"/>
        </w:rPr>
        <w:commentReference w:id="0"/>
      </w:r>
      <w:r>
        <w:t>of run-in period before the index data</w:t>
      </w:r>
    </w:p>
    <w:p w14:paraId="22D06637" w14:textId="77777777" w:rsidR="00EF6121" w:rsidRDefault="00EF6121" w:rsidP="00EF6121">
      <w:pPr>
        <w:pStyle w:val="ListParagraph"/>
        <w:numPr>
          <w:ilvl w:val="0"/>
          <w:numId w:val="2"/>
        </w:numPr>
      </w:pPr>
      <w:commentRangeStart w:id="1"/>
      <w:r>
        <w:t xml:space="preserve">No biologics were prescribed during the run-in period </w:t>
      </w:r>
      <w:commentRangeEnd w:id="1"/>
      <w:r>
        <w:rPr>
          <w:rStyle w:val="CommentReference"/>
        </w:rPr>
        <w:commentReference w:id="1"/>
      </w:r>
      <w:r>
        <w:t xml:space="preserve">(this means patients escalating their therapy from non-biologics, to ensure the three cohorts are comparable; this is also </w:t>
      </w:r>
      <w:proofErr w:type="gramStart"/>
      <w:r>
        <w:t>help</w:t>
      </w:r>
      <w:proofErr w:type="gramEnd"/>
      <w:r>
        <w:t xml:space="preserve"> to address the question that if a patient had exposures to all three medications, in this case, we will only include the first exposure.  But it may significantly limit sample size for TOFA)</w:t>
      </w:r>
    </w:p>
    <w:p w14:paraId="2FEE2020" w14:textId="77777777" w:rsidR="00EF6121" w:rsidRDefault="00EF6121" w:rsidP="00EF6121">
      <w:pPr>
        <w:pStyle w:val="ListParagraph"/>
        <w:numPr>
          <w:ilvl w:val="0"/>
          <w:numId w:val="2"/>
        </w:numPr>
      </w:pPr>
      <w:r w:rsidRPr="00EF6121">
        <w:rPr>
          <w:b/>
        </w:rPr>
        <w:t>Exclusion codes:</w:t>
      </w:r>
      <w:r>
        <w:t xml:space="preserve"> psoriasis, psoriatic arthritis, ankylosing spondylitis, lupus, </w:t>
      </w:r>
      <w:proofErr w:type="spellStart"/>
      <w:r>
        <w:t>crohn’s</w:t>
      </w:r>
      <w:proofErr w:type="spellEnd"/>
      <w:r>
        <w:t xml:space="preserve"> disease, ulcerative colitis, uveitis (these diagnoses are also associated with use of ETN, ADA or TOFA)</w:t>
      </w:r>
    </w:p>
    <w:p w14:paraId="5D5344CA" w14:textId="77777777" w:rsidR="00EF6121" w:rsidRDefault="00EF6121" w:rsidP="00EF6121">
      <w:pPr>
        <w:ind w:left="360"/>
      </w:pPr>
    </w:p>
    <w:p w14:paraId="5E82D911" w14:textId="77777777" w:rsidR="00EF6121" w:rsidRDefault="00EF6121" w:rsidP="00C82EC7">
      <w:r>
        <w:t>2, Intervention: TOFA, all dosages</w:t>
      </w:r>
    </w:p>
    <w:p w14:paraId="5CCE394A" w14:textId="77777777" w:rsidR="00EF6121" w:rsidRDefault="00EF6121" w:rsidP="00C82EC7"/>
    <w:p w14:paraId="6E78BD19" w14:textId="77777777" w:rsidR="00EF6121" w:rsidRDefault="00EF6121" w:rsidP="00C82EC7">
      <w:r>
        <w:t>3, Comparator: ETN, ADA</w:t>
      </w:r>
    </w:p>
    <w:p w14:paraId="28FB5388" w14:textId="77777777" w:rsidR="00EF6121" w:rsidRDefault="00EF6121" w:rsidP="00C82EC7"/>
    <w:p w14:paraId="4CC04E2A" w14:textId="77777777" w:rsidR="00EF6121" w:rsidRDefault="00EF6121" w:rsidP="00C82EC7">
      <w:r>
        <w:t xml:space="preserve">4, Outcomes: Time to Event (= “on treatment” analysis). </w:t>
      </w:r>
    </w:p>
    <w:p w14:paraId="08837F39" w14:textId="77777777" w:rsidR="00EF6121" w:rsidRDefault="00EF6121" w:rsidP="00C82EC7">
      <w:r>
        <w:t xml:space="preserve">A, Time 0: index date, the first date that ETN, ADA, or TOFA was prescribed/dispensed. </w:t>
      </w:r>
    </w:p>
    <w:p w14:paraId="37B458A4" w14:textId="6B9A6B30" w:rsidR="00EF6121" w:rsidRDefault="00EF6121" w:rsidP="00C82EC7">
      <w:pPr>
        <w:rPr>
          <w:ins w:id="2" w:author="Kostka, Kristin" w:date="2019-03-20T03:25:00Z"/>
        </w:rPr>
      </w:pPr>
      <w:r>
        <w:t xml:space="preserve">B, Event: </w:t>
      </w:r>
      <w:r w:rsidRPr="00EF6121">
        <w:rPr>
          <w:b/>
        </w:rPr>
        <w:t>Major Adverse Cardiac Events (MACE)</w:t>
      </w:r>
      <w:r>
        <w:t xml:space="preserve">, including non-fatal MI, non-fatal stroke, death from cardiovascular causes. </w:t>
      </w:r>
    </w:p>
    <w:p w14:paraId="1E0F1151" w14:textId="43181416" w:rsidR="00F85A57" w:rsidRDefault="00F85A57" w:rsidP="00C82EC7">
      <w:pPr>
        <w:rPr>
          <w:ins w:id="3" w:author="Kostka, Kristin" w:date="2019-03-20T03:25:00Z"/>
        </w:rPr>
      </w:pPr>
    </w:p>
    <w:p w14:paraId="0DC76AA9" w14:textId="7C64E368" w:rsidR="00F85A57" w:rsidRDefault="00F85A57" w:rsidP="00C82EC7">
      <w:pPr>
        <w:rPr>
          <w:ins w:id="4" w:author="Kostka, Kristin" w:date="2019-03-20T03:25:00Z"/>
        </w:rPr>
      </w:pPr>
      <w:ins w:id="5" w:author="Kostka, Kristin" w:date="2019-03-20T03:25:00Z">
        <w:r>
          <w:t>Suggestion: Use LEGEND AMI and stroke definitions</w:t>
        </w:r>
      </w:ins>
    </w:p>
    <w:p w14:paraId="6E4EEDFE" w14:textId="77777777" w:rsidR="00F85A57" w:rsidRPr="00B33211" w:rsidRDefault="00F85A57" w:rsidP="00F85A57">
      <w:pPr>
        <w:pStyle w:val="Heading3"/>
        <w:rPr>
          <w:ins w:id="6" w:author="Kostka, Kristin" w:date="2019-03-20T03:25:00Z"/>
        </w:rPr>
      </w:pPr>
      <w:bookmarkStart w:id="7" w:name="_Toc473037958"/>
      <w:bookmarkStart w:id="8" w:name="_Toc503347115"/>
      <w:bookmarkStart w:id="9" w:name="_Toc503347242"/>
      <w:bookmarkStart w:id="10" w:name="_Toc507400641"/>
      <w:bookmarkStart w:id="11" w:name="_Toc523830831"/>
      <w:ins w:id="12" w:author="Kostka, Kristin" w:date="2019-03-20T03:25:00Z">
        <w:r w:rsidRPr="00B33211">
          <w:t xml:space="preserve">Acute </w:t>
        </w:r>
        <w:r w:rsidRPr="00B33211">
          <w:rPr>
            <w:rStyle w:val="Heading2Char"/>
          </w:rPr>
          <w:t>myocardial</w:t>
        </w:r>
        <w:r w:rsidRPr="00B33211">
          <w:t xml:space="preserve"> infarction</w:t>
        </w:r>
        <w:bookmarkEnd w:id="7"/>
        <w:bookmarkEnd w:id="8"/>
        <w:bookmarkEnd w:id="9"/>
        <w:bookmarkEnd w:id="10"/>
        <w:bookmarkEnd w:id="11"/>
      </w:ins>
    </w:p>
    <w:p w14:paraId="650D27AD" w14:textId="77777777" w:rsidR="00F85A57" w:rsidRPr="00956F8E" w:rsidRDefault="00F85A57" w:rsidP="00F85A57">
      <w:pPr>
        <w:spacing w:after="45"/>
        <w:rPr>
          <w:ins w:id="13" w:author="Kostka, Kristin" w:date="2019-03-20T03:25:00Z"/>
          <w:rFonts w:ascii="Times New Roman" w:eastAsia="Times New Roman" w:hAnsi="Times New Roman"/>
          <w:sz w:val="21"/>
          <w:szCs w:val="21"/>
        </w:rPr>
      </w:pPr>
      <w:ins w:id="14" w:author="Kostka, Kristin" w:date="2019-03-20T03:25:00Z">
        <w:r w:rsidRPr="00956F8E">
          <w:rPr>
            <w:rFonts w:ascii="Times New Roman" w:eastAsia="Times New Roman" w:hAnsi="Times New Roman"/>
            <w:sz w:val="21"/>
            <w:szCs w:val="21"/>
          </w:rPr>
          <w:t>Initial Event Cohort</w:t>
        </w:r>
      </w:ins>
    </w:p>
    <w:p w14:paraId="44B8022C" w14:textId="77777777" w:rsidR="00F85A57" w:rsidRPr="00956F8E" w:rsidRDefault="00F85A57" w:rsidP="00F85A57">
      <w:pPr>
        <w:rPr>
          <w:ins w:id="15" w:author="Kostka, Kristin" w:date="2019-03-20T03:25:00Z"/>
          <w:rFonts w:ascii="Times New Roman" w:eastAsia="Times New Roman" w:hAnsi="Times New Roman"/>
        </w:rPr>
      </w:pPr>
      <w:ins w:id="16" w:author="Kostka, Kristin" w:date="2019-03-20T03:25:00Z">
        <w:r w:rsidRPr="00956F8E">
          <w:rPr>
            <w:rFonts w:ascii="Times New Roman" w:eastAsia="Times New Roman" w:hAnsi="Times New Roman"/>
          </w:rPr>
          <w:t>People having any of the following: </w:t>
        </w:r>
        <w:r w:rsidRPr="00956F8E">
          <w:rPr>
            <w:rFonts w:ascii="Times New Roman" w:eastAsia="Times New Roman" w:hAnsi="Times New Roman"/>
          </w:rPr>
          <w:br/>
        </w:r>
      </w:ins>
    </w:p>
    <w:p w14:paraId="62382228" w14:textId="77777777" w:rsidR="00F85A57" w:rsidRPr="00956F8E" w:rsidRDefault="00F85A57" w:rsidP="00F85A57">
      <w:pPr>
        <w:numPr>
          <w:ilvl w:val="0"/>
          <w:numId w:val="4"/>
        </w:numPr>
        <w:spacing w:before="100" w:beforeAutospacing="1" w:after="100" w:afterAutospacing="1"/>
        <w:rPr>
          <w:ins w:id="17" w:author="Kostka, Kristin" w:date="2019-03-20T03:25:00Z"/>
          <w:rFonts w:ascii="Times New Roman" w:eastAsia="Times New Roman" w:hAnsi="Times New Roman"/>
        </w:rPr>
      </w:pPr>
      <w:ins w:id="18" w:author="Kostka, Kristin" w:date="2019-03-20T03:25:00Z">
        <w:r w:rsidRPr="00956F8E">
          <w:rPr>
            <w:rFonts w:ascii="Times New Roman" w:eastAsia="Times New Roman" w:hAnsi="Times New Roman"/>
          </w:rPr>
          <w:t>a condition occurrence of Acute MI</w:t>
        </w:r>
        <w:r w:rsidRPr="00956F8E">
          <w:rPr>
            <w:rFonts w:ascii="Times New Roman" w:eastAsia="Times New Roman" w:hAnsi="Times New Roman"/>
            <w:vertAlign w:val="superscript"/>
          </w:rPr>
          <w:t>1</w:t>
        </w:r>
      </w:ins>
    </w:p>
    <w:p w14:paraId="1E834002" w14:textId="77777777" w:rsidR="00F85A57" w:rsidRPr="00956F8E" w:rsidRDefault="00F85A57" w:rsidP="00F85A57">
      <w:pPr>
        <w:numPr>
          <w:ilvl w:val="1"/>
          <w:numId w:val="4"/>
        </w:numPr>
        <w:spacing w:before="100" w:beforeAutospacing="1" w:after="100" w:afterAutospacing="1"/>
        <w:rPr>
          <w:ins w:id="19" w:author="Kostka, Kristin" w:date="2019-03-20T03:25:00Z"/>
          <w:rFonts w:ascii="Times New Roman" w:eastAsia="Times New Roman" w:hAnsi="Times New Roman"/>
        </w:rPr>
      </w:pPr>
      <w:ins w:id="20" w:author="Kostka, Kristin" w:date="2019-03-20T03:25:00Z">
        <w:r w:rsidRPr="00956F8E">
          <w:rPr>
            <w:rFonts w:ascii="Times New Roman" w:eastAsia="Times New Roman" w:hAnsi="Times New Roman"/>
          </w:rPr>
          <w:t>for the first time in the person's history</w:t>
        </w:r>
      </w:ins>
    </w:p>
    <w:p w14:paraId="2C3B60A6" w14:textId="77777777" w:rsidR="00F85A57" w:rsidRPr="00956F8E" w:rsidRDefault="00F85A57" w:rsidP="00F85A57">
      <w:pPr>
        <w:numPr>
          <w:ilvl w:val="1"/>
          <w:numId w:val="4"/>
        </w:numPr>
        <w:spacing w:before="100" w:beforeAutospacing="1" w:after="100" w:afterAutospacing="1"/>
        <w:rPr>
          <w:ins w:id="21" w:author="Kostka, Kristin" w:date="2019-03-20T03:25:00Z"/>
          <w:rFonts w:ascii="Times New Roman" w:eastAsia="Times New Roman" w:hAnsi="Times New Roman"/>
        </w:rPr>
      </w:pPr>
      <w:ins w:id="22" w:author="Kostka, Kristin" w:date="2019-03-20T03:25:00Z">
        <w:r w:rsidRPr="00956F8E">
          <w:rPr>
            <w:rFonts w:ascii="Times New Roman" w:eastAsia="Times New Roman" w:hAnsi="Times New Roman"/>
          </w:rPr>
          <w:t>condition type is any of: Inpatient detail - primary, Inpatient header - primary, Primary Condition, Inpatient detail - 1st position, Inpatient header - 1st position</w:t>
        </w:r>
      </w:ins>
    </w:p>
    <w:p w14:paraId="7CF78490" w14:textId="77777777" w:rsidR="00F85A57" w:rsidRPr="00956F8E" w:rsidRDefault="00F85A57" w:rsidP="00F85A57">
      <w:pPr>
        <w:numPr>
          <w:ilvl w:val="1"/>
          <w:numId w:val="4"/>
        </w:numPr>
        <w:spacing w:before="100" w:beforeAutospacing="1" w:after="100" w:afterAutospacing="1"/>
        <w:rPr>
          <w:ins w:id="23" w:author="Kostka, Kristin" w:date="2019-03-20T03:25:00Z"/>
          <w:rFonts w:ascii="Times New Roman" w:eastAsia="Times New Roman" w:hAnsi="Times New Roman"/>
        </w:rPr>
      </w:pPr>
      <w:ins w:id="24" w:author="Kostka, Kristin" w:date="2019-03-20T03:25:00Z">
        <w:r w:rsidRPr="00956F8E">
          <w:rPr>
            <w:rFonts w:ascii="Times New Roman" w:eastAsia="Times New Roman" w:hAnsi="Times New Roman"/>
          </w:rPr>
          <w:t>visit occurrence is any of: Emergency Room Visit, Inpatient Visit</w:t>
        </w:r>
      </w:ins>
    </w:p>
    <w:p w14:paraId="3EA5745C" w14:textId="77777777" w:rsidR="00F85A57" w:rsidRPr="00956F8E" w:rsidRDefault="00F85A57" w:rsidP="00F85A57">
      <w:pPr>
        <w:rPr>
          <w:ins w:id="25" w:author="Kostka, Kristin" w:date="2019-03-20T03:25:00Z"/>
          <w:rFonts w:ascii="Times New Roman" w:eastAsia="Times New Roman" w:hAnsi="Times New Roman"/>
        </w:rPr>
      </w:pPr>
      <w:ins w:id="26" w:author="Kostka, Kristin" w:date="2019-03-20T03:25:00Z">
        <w:r w:rsidRPr="00956F8E">
          <w:rPr>
            <w:rFonts w:ascii="Times New Roman" w:eastAsia="Times New Roman" w:hAnsi="Times New Roman"/>
          </w:rPr>
          <w:t xml:space="preserve">with continuous observation of at least 0 days prior and 0 days after event index </w:t>
        </w:r>
        <w:proofErr w:type="gramStart"/>
        <w:r w:rsidRPr="00956F8E">
          <w:rPr>
            <w:rFonts w:ascii="Times New Roman" w:eastAsia="Times New Roman" w:hAnsi="Times New Roman"/>
          </w:rPr>
          <w:t>date, and</w:t>
        </w:r>
        <w:proofErr w:type="gramEnd"/>
        <w:r w:rsidRPr="00956F8E">
          <w:rPr>
            <w:rFonts w:ascii="Times New Roman" w:eastAsia="Times New Roman" w:hAnsi="Times New Roman"/>
          </w:rPr>
          <w:t xml:space="preserve"> limit initial events to: </w:t>
        </w:r>
        <w:r w:rsidRPr="00956F8E">
          <w:rPr>
            <w:rFonts w:ascii="Times New Roman" w:eastAsia="Times New Roman" w:hAnsi="Times New Roman"/>
            <w:b/>
            <w:bCs/>
          </w:rPr>
          <w:t>earliest event per person.</w:t>
        </w:r>
      </w:ins>
    </w:p>
    <w:p w14:paraId="6C6DC490" w14:textId="77777777" w:rsidR="00F85A57" w:rsidRPr="00956F8E" w:rsidRDefault="00F85A57" w:rsidP="00F85A57">
      <w:pPr>
        <w:rPr>
          <w:ins w:id="27" w:author="Kostka, Kristin" w:date="2019-03-20T03:25:00Z"/>
          <w:rFonts w:ascii="Times New Roman" w:eastAsia="Times New Roman" w:hAnsi="Times New Roman"/>
        </w:rPr>
      </w:pPr>
    </w:p>
    <w:p w14:paraId="4A1AABAB" w14:textId="77777777" w:rsidR="00F85A57" w:rsidRPr="00956F8E" w:rsidRDefault="00F85A57" w:rsidP="00F85A57">
      <w:pPr>
        <w:rPr>
          <w:ins w:id="28" w:author="Kostka, Kristin" w:date="2019-03-20T03:25:00Z"/>
          <w:rFonts w:ascii="Times New Roman" w:eastAsia="Times New Roman" w:hAnsi="Times New Roman"/>
        </w:rPr>
      </w:pPr>
      <w:ins w:id="29" w:author="Kostka, Kristin" w:date="2019-03-20T03:25:00Z">
        <w:r w:rsidRPr="00956F8E">
          <w:rPr>
            <w:rFonts w:ascii="Times New Roman" w:eastAsia="Times New Roman" w:hAnsi="Times New Roman"/>
          </w:rPr>
          <w:lastRenderedPageBreak/>
          <w:t>Limit qualifying cohort to: </w:t>
        </w:r>
        <w:r w:rsidRPr="00956F8E">
          <w:rPr>
            <w:rFonts w:ascii="Times New Roman" w:eastAsia="Times New Roman" w:hAnsi="Times New Roman"/>
            <w:b/>
            <w:bCs/>
          </w:rPr>
          <w:t>earliest event per person.</w:t>
        </w:r>
      </w:ins>
    </w:p>
    <w:p w14:paraId="7C389390" w14:textId="77777777" w:rsidR="00F85A57" w:rsidRPr="00956F8E" w:rsidRDefault="00F85A57" w:rsidP="00F85A57">
      <w:pPr>
        <w:rPr>
          <w:ins w:id="30" w:author="Kostka, Kristin" w:date="2019-03-20T03:25:00Z"/>
          <w:rFonts w:ascii="Times New Roman" w:eastAsia="Times New Roman" w:hAnsi="Times New Roman"/>
        </w:rPr>
      </w:pPr>
      <w:ins w:id="31" w:author="Kostka, Kristin" w:date="2019-03-20T03:25:00Z">
        <w:r w:rsidRPr="00956F8E">
          <w:rPr>
            <w:rFonts w:ascii="Times New Roman" w:eastAsia="Times New Roman" w:hAnsi="Times New Roman"/>
          </w:rPr>
          <w:t>No end date strategy selected. By default, the cohort end date will be the end of the observation period that contains the index event.</w:t>
        </w:r>
      </w:ins>
    </w:p>
    <w:p w14:paraId="2181F05A" w14:textId="77777777" w:rsidR="00F85A57" w:rsidRPr="00956F8E" w:rsidRDefault="00F85A57" w:rsidP="00F85A57">
      <w:pPr>
        <w:rPr>
          <w:ins w:id="32" w:author="Kostka, Kristin" w:date="2019-03-20T03:25:00Z"/>
          <w:rFonts w:ascii="Times New Roman" w:eastAsia="Times New Roman" w:hAnsi="Times New Roman"/>
        </w:rPr>
      </w:pPr>
    </w:p>
    <w:p w14:paraId="10EE7C0C" w14:textId="77777777" w:rsidR="00F85A57" w:rsidRPr="00956F8E" w:rsidRDefault="00F85A57" w:rsidP="00F85A57">
      <w:pPr>
        <w:shd w:val="clear" w:color="auto" w:fill="FFFFFF"/>
        <w:rPr>
          <w:ins w:id="33" w:author="Kostka, Kristin" w:date="2019-03-20T03:25:00Z"/>
          <w:rFonts w:ascii="Segoe UI" w:eastAsia="Times New Roman" w:hAnsi="Segoe UI" w:cs="Segoe UI"/>
          <w:color w:val="333333"/>
          <w:sz w:val="18"/>
          <w:szCs w:val="18"/>
        </w:rPr>
      </w:pPr>
      <w:ins w:id="34" w:author="Kostka, Kristin" w:date="2019-03-20T03:25:00Z">
        <w:r w:rsidRPr="00956F8E">
          <w:rPr>
            <w:rFonts w:ascii="Segoe UI" w:eastAsia="Times New Roman" w:hAnsi="Segoe UI" w:cs="Segoe UI"/>
            <w:color w:val="333333"/>
            <w:sz w:val="18"/>
            <w:szCs w:val="18"/>
          </w:rPr>
          <w:t>Appendix 1: Concept Set Definitions</w:t>
        </w:r>
      </w:ins>
    </w:p>
    <w:p w14:paraId="2819998C" w14:textId="77777777" w:rsidR="00F85A57" w:rsidRPr="00956F8E" w:rsidRDefault="00F85A57" w:rsidP="00F85A57">
      <w:pPr>
        <w:rPr>
          <w:ins w:id="35" w:author="Kostka, Kristin" w:date="2019-03-20T03:25:00Z"/>
          <w:rFonts w:ascii="Times New Roman" w:eastAsia="Times New Roman" w:hAnsi="Times New Roman"/>
        </w:rPr>
      </w:pPr>
    </w:p>
    <w:p w14:paraId="79246ABF" w14:textId="77777777" w:rsidR="00F85A57" w:rsidRPr="00956F8E" w:rsidRDefault="00F85A57" w:rsidP="00F85A57">
      <w:pPr>
        <w:shd w:val="clear" w:color="auto" w:fill="FFFFFF"/>
        <w:rPr>
          <w:ins w:id="36" w:author="Kostka, Kristin" w:date="2019-03-20T03:25:00Z"/>
          <w:rFonts w:ascii="Segoe UI" w:eastAsia="Times New Roman" w:hAnsi="Segoe UI" w:cs="Segoe UI"/>
          <w:color w:val="333333"/>
          <w:sz w:val="18"/>
          <w:szCs w:val="18"/>
        </w:rPr>
      </w:pPr>
      <w:ins w:id="37" w:author="Kostka, Kristin" w:date="2019-03-20T03:25:00Z">
        <w:r w:rsidRPr="00956F8E">
          <w:rPr>
            <w:rFonts w:ascii="Segoe UI" w:eastAsia="Times New Roman" w:hAnsi="Segoe UI" w:cs="Segoe UI"/>
            <w:color w:val="333333"/>
            <w:sz w:val="18"/>
            <w:szCs w:val="18"/>
          </w:rPr>
          <w:t>1. Acute MI</w:t>
        </w:r>
      </w:ins>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F85A57" w:rsidRPr="00956F8E" w14:paraId="186FEE2D" w14:textId="77777777" w:rsidTr="00E426DA">
        <w:trPr>
          <w:tblHeader/>
          <w:ins w:id="38" w:author="Kostka, Kristin" w:date="2019-03-20T03:25:00Z"/>
        </w:trPr>
        <w:tc>
          <w:tcPr>
            <w:tcW w:w="1125" w:type="dxa"/>
            <w:tcBorders>
              <w:bottom w:val="single" w:sz="6" w:space="0" w:color="CCCCCC"/>
            </w:tcBorders>
            <w:shd w:val="clear" w:color="auto" w:fill="auto"/>
            <w:tcMar>
              <w:top w:w="0" w:type="dxa"/>
              <w:left w:w="105" w:type="dxa"/>
              <w:bottom w:w="0" w:type="dxa"/>
              <w:right w:w="105" w:type="dxa"/>
            </w:tcMar>
            <w:vAlign w:val="center"/>
          </w:tcPr>
          <w:p w14:paraId="052007E4" w14:textId="77777777" w:rsidR="00F85A57" w:rsidRPr="00956F8E" w:rsidRDefault="00F85A57" w:rsidP="00E426DA">
            <w:pPr>
              <w:spacing w:line="300" w:lineRule="atLeast"/>
              <w:rPr>
                <w:ins w:id="39" w:author="Kostka, Kristin" w:date="2019-03-20T03:25:00Z"/>
                <w:rFonts w:ascii="Times New Roman" w:eastAsia="Times New Roman" w:hAnsi="Times New Roman"/>
                <w:b/>
                <w:bCs/>
                <w:sz w:val="17"/>
                <w:szCs w:val="17"/>
              </w:rPr>
            </w:pPr>
            <w:ins w:id="40" w:author="Kostka, Kristin" w:date="2019-03-20T03:25:00Z">
              <w:r w:rsidRPr="00956F8E">
                <w:rPr>
                  <w:rFonts w:ascii="Times New Roman" w:eastAsia="Times New Roman" w:hAnsi="Times New Roman"/>
                  <w:b/>
                  <w:bCs/>
                  <w:sz w:val="17"/>
                  <w:szCs w:val="17"/>
                </w:rPr>
                <w:t>Concept Id</w:t>
              </w:r>
            </w:ins>
          </w:p>
        </w:tc>
        <w:tc>
          <w:tcPr>
            <w:tcW w:w="0" w:type="auto"/>
            <w:tcBorders>
              <w:bottom w:val="single" w:sz="6" w:space="0" w:color="CCCCCC"/>
            </w:tcBorders>
            <w:shd w:val="clear" w:color="auto" w:fill="auto"/>
            <w:tcMar>
              <w:top w:w="0" w:type="dxa"/>
              <w:left w:w="105" w:type="dxa"/>
              <w:bottom w:w="0" w:type="dxa"/>
              <w:right w:w="105" w:type="dxa"/>
            </w:tcMar>
            <w:vAlign w:val="center"/>
          </w:tcPr>
          <w:p w14:paraId="38DB7BE3" w14:textId="77777777" w:rsidR="00F85A57" w:rsidRPr="00956F8E" w:rsidRDefault="00F85A57" w:rsidP="00E426DA">
            <w:pPr>
              <w:spacing w:line="300" w:lineRule="atLeast"/>
              <w:rPr>
                <w:ins w:id="41" w:author="Kostka, Kristin" w:date="2019-03-20T03:25:00Z"/>
                <w:rFonts w:ascii="Times New Roman" w:eastAsia="Times New Roman" w:hAnsi="Times New Roman"/>
                <w:b/>
                <w:bCs/>
                <w:sz w:val="17"/>
                <w:szCs w:val="17"/>
              </w:rPr>
            </w:pPr>
            <w:ins w:id="42" w:author="Kostka, Kristin" w:date="2019-03-20T03:25:00Z">
              <w:r w:rsidRPr="00956F8E">
                <w:rPr>
                  <w:rFonts w:ascii="Times New Roman" w:eastAsia="Times New Roman" w:hAnsi="Times New Roman"/>
                  <w:b/>
                  <w:bCs/>
                  <w:sz w:val="17"/>
                  <w:szCs w:val="17"/>
                </w:rPr>
                <w:t>Concept Name</w:t>
              </w:r>
            </w:ins>
          </w:p>
        </w:tc>
        <w:tc>
          <w:tcPr>
            <w:tcW w:w="1125" w:type="dxa"/>
            <w:tcBorders>
              <w:bottom w:val="single" w:sz="6" w:space="0" w:color="CCCCCC"/>
            </w:tcBorders>
            <w:shd w:val="clear" w:color="auto" w:fill="auto"/>
            <w:tcMar>
              <w:top w:w="0" w:type="dxa"/>
              <w:left w:w="105" w:type="dxa"/>
              <w:bottom w:w="0" w:type="dxa"/>
              <w:right w:w="105" w:type="dxa"/>
            </w:tcMar>
            <w:vAlign w:val="center"/>
          </w:tcPr>
          <w:p w14:paraId="572C86EF" w14:textId="77777777" w:rsidR="00F85A57" w:rsidRPr="00956F8E" w:rsidRDefault="00F85A57" w:rsidP="00E426DA">
            <w:pPr>
              <w:spacing w:line="300" w:lineRule="atLeast"/>
              <w:rPr>
                <w:ins w:id="43" w:author="Kostka, Kristin" w:date="2019-03-20T03:25:00Z"/>
                <w:rFonts w:ascii="Times New Roman" w:eastAsia="Times New Roman" w:hAnsi="Times New Roman"/>
                <w:b/>
                <w:bCs/>
                <w:sz w:val="17"/>
                <w:szCs w:val="17"/>
              </w:rPr>
            </w:pPr>
            <w:ins w:id="44" w:author="Kostka, Kristin" w:date="2019-03-20T03:25:00Z">
              <w:r w:rsidRPr="00956F8E">
                <w:rPr>
                  <w:rFonts w:ascii="Times New Roman" w:eastAsia="Times New Roman" w:hAnsi="Times New Roman"/>
                  <w:b/>
                  <w:bCs/>
                  <w:sz w:val="17"/>
                  <w:szCs w:val="17"/>
                </w:rPr>
                <w:t>Domain</w:t>
              </w:r>
            </w:ins>
          </w:p>
        </w:tc>
        <w:tc>
          <w:tcPr>
            <w:tcW w:w="1125" w:type="dxa"/>
            <w:tcBorders>
              <w:bottom w:val="single" w:sz="6" w:space="0" w:color="CCCCCC"/>
            </w:tcBorders>
            <w:shd w:val="clear" w:color="auto" w:fill="auto"/>
            <w:tcMar>
              <w:top w:w="0" w:type="dxa"/>
              <w:left w:w="105" w:type="dxa"/>
              <w:bottom w:w="0" w:type="dxa"/>
              <w:right w:w="105" w:type="dxa"/>
            </w:tcMar>
            <w:vAlign w:val="center"/>
          </w:tcPr>
          <w:p w14:paraId="62416600" w14:textId="77777777" w:rsidR="00F85A57" w:rsidRPr="00956F8E" w:rsidRDefault="00F85A57" w:rsidP="00E426DA">
            <w:pPr>
              <w:spacing w:line="300" w:lineRule="atLeast"/>
              <w:rPr>
                <w:ins w:id="45" w:author="Kostka, Kristin" w:date="2019-03-20T03:25:00Z"/>
                <w:rFonts w:ascii="Times New Roman" w:eastAsia="Times New Roman" w:hAnsi="Times New Roman"/>
                <w:b/>
                <w:bCs/>
                <w:sz w:val="17"/>
                <w:szCs w:val="17"/>
              </w:rPr>
            </w:pPr>
            <w:ins w:id="46" w:author="Kostka, Kristin" w:date="2019-03-20T03:25:00Z">
              <w:r w:rsidRPr="00956F8E">
                <w:rPr>
                  <w:rFonts w:ascii="Times New Roman" w:eastAsia="Times New Roman" w:hAnsi="Times New Roman"/>
                  <w:b/>
                  <w:bCs/>
                  <w:sz w:val="17"/>
                  <w:szCs w:val="17"/>
                </w:rPr>
                <w:t>Vocabulary</w:t>
              </w:r>
            </w:ins>
          </w:p>
        </w:tc>
        <w:tc>
          <w:tcPr>
            <w:tcW w:w="1125" w:type="dxa"/>
            <w:tcBorders>
              <w:bottom w:val="single" w:sz="6" w:space="0" w:color="CCCCCC"/>
            </w:tcBorders>
            <w:shd w:val="clear" w:color="auto" w:fill="auto"/>
            <w:tcMar>
              <w:top w:w="0" w:type="dxa"/>
              <w:left w:w="105" w:type="dxa"/>
              <w:bottom w:w="0" w:type="dxa"/>
              <w:right w:w="105" w:type="dxa"/>
            </w:tcMar>
            <w:vAlign w:val="center"/>
          </w:tcPr>
          <w:p w14:paraId="01F2EC6A" w14:textId="77777777" w:rsidR="00F85A57" w:rsidRPr="00956F8E" w:rsidRDefault="00F85A57" w:rsidP="00E426DA">
            <w:pPr>
              <w:spacing w:line="300" w:lineRule="atLeast"/>
              <w:rPr>
                <w:ins w:id="47" w:author="Kostka, Kristin" w:date="2019-03-20T03:25:00Z"/>
                <w:rFonts w:ascii="Times New Roman" w:eastAsia="Times New Roman" w:hAnsi="Times New Roman"/>
                <w:b/>
                <w:bCs/>
                <w:sz w:val="17"/>
                <w:szCs w:val="17"/>
              </w:rPr>
            </w:pPr>
            <w:ins w:id="48" w:author="Kostka, Kristin" w:date="2019-03-20T03:25:00Z">
              <w:r w:rsidRPr="00956F8E">
                <w:rPr>
                  <w:rFonts w:ascii="Times New Roman" w:eastAsia="Times New Roman" w:hAnsi="Times New Roman"/>
                  <w:b/>
                  <w:bCs/>
                  <w:sz w:val="17"/>
                  <w:szCs w:val="17"/>
                </w:rPr>
                <w:t>Excluded</w:t>
              </w:r>
            </w:ins>
          </w:p>
        </w:tc>
        <w:tc>
          <w:tcPr>
            <w:tcW w:w="1125" w:type="dxa"/>
            <w:tcBorders>
              <w:bottom w:val="single" w:sz="6" w:space="0" w:color="CCCCCC"/>
            </w:tcBorders>
            <w:shd w:val="clear" w:color="auto" w:fill="auto"/>
            <w:tcMar>
              <w:top w:w="0" w:type="dxa"/>
              <w:left w:w="105" w:type="dxa"/>
              <w:bottom w:w="0" w:type="dxa"/>
              <w:right w:w="105" w:type="dxa"/>
            </w:tcMar>
            <w:vAlign w:val="center"/>
          </w:tcPr>
          <w:p w14:paraId="5F644CE3" w14:textId="77777777" w:rsidR="00F85A57" w:rsidRPr="00956F8E" w:rsidRDefault="00F85A57" w:rsidP="00E426DA">
            <w:pPr>
              <w:spacing w:line="300" w:lineRule="atLeast"/>
              <w:rPr>
                <w:ins w:id="49" w:author="Kostka, Kristin" w:date="2019-03-20T03:25:00Z"/>
                <w:rFonts w:ascii="Times New Roman" w:eastAsia="Times New Roman" w:hAnsi="Times New Roman"/>
                <w:b/>
                <w:bCs/>
                <w:sz w:val="17"/>
                <w:szCs w:val="17"/>
              </w:rPr>
            </w:pPr>
            <w:ins w:id="50" w:author="Kostka, Kristin" w:date="2019-03-20T03:25:00Z">
              <w:r w:rsidRPr="00956F8E">
                <w:rPr>
                  <w:rFonts w:ascii="Times New Roman" w:eastAsia="Times New Roman" w:hAnsi="Times New Roman"/>
                  <w:b/>
                  <w:bCs/>
                  <w:sz w:val="17"/>
                  <w:szCs w:val="17"/>
                </w:rPr>
                <w:t>Descendants</w:t>
              </w:r>
            </w:ins>
          </w:p>
        </w:tc>
        <w:tc>
          <w:tcPr>
            <w:tcW w:w="1125" w:type="dxa"/>
            <w:tcBorders>
              <w:bottom w:val="single" w:sz="6" w:space="0" w:color="CCCCCC"/>
            </w:tcBorders>
            <w:shd w:val="clear" w:color="auto" w:fill="auto"/>
            <w:tcMar>
              <w:top w:w="0" w:type="dxa"/>
              <w:left w:w="105" w:type="dxa"/>
              <w:bottom w:w="0" w:type="dxa"/>
              <w:right w:w="105" w:type="dxa"/>
            </w:tcMar>
            <w:vAlign w:val="center"/>
          </w:tcPr>
          <w:p w14:paraId="25E68B04" w14:textId="77777777" w:rsidR="00F85A57" w:rsidRPr="00956F8E" w:rsidRDefault="00F85A57" w:rsidP="00E426DA">
            <w:pPr>
              <w:spacing w:line="300" w:lineRule="atLeast"/>
              <w:rPr>
                <w:ins w:id="51" w:author="Kostka, Kristin" w:date="2019-03-20T03:25:00Z"/>
                <w:rFonts w:ascii="Times New Roman" w:eastAsia="Times New Roman" w:hAnsi="Times New Roman"/>
                <w:b/>
                <w:bCs/>
                <w:sz w:val="17"/>
                <w:szCs w:val="17"/>
              </w:rPr>
            </w:pPr>
            <w:ins w:id="52" w:author="Kostka, Kristin" w:date="2019-03-20T03:25:00Z">
              <w:r w:rsidRPr="00956F8E">
                <w:rPr>
                  <w:rFonts w:ascii="Times New Roman" w:eastAsia="Times New Roman" w:hAnsi="Times New Roman"/>
                  <w:b/>
                  <w:bCs/>
                  <w:sz w:val="17"/>
                  <w:szCs w:val="17"/>
                </w:rPr>
                <w:t>Mapped</w:t>
              </w:r>
            </w:ins>
          </w:p>
        </w:tc>
      </w:tr>
      <w:tr w:rsidR="00F85A57" w:rsidRPr="00956F8E" w14:paraId="55FF0EB6" w14:textId="77777777" w:rsidTr="00E426DA">
        <w:trPr>
          <w:ins w:id="53" w:author="Kostka, Kristin" w:date="2019-03-20T03:25:00Z"/>
        </w:trPr>
        <w:tc>
          <w:tcPr>
            <w:tcW w:w="0" w:type="auto"/>
            <w:shd w:val="clear" w:color="auto" w:fill="auto"/>
            <w:tcMar>
              <w:top w:w="0" w:type="dxa"/>
              <w:left w:w="0" w:type="dxa"/>
              <w:bottom w:w="0" w:type="dxa"/>
              <w:right w:w="0" w:type="dxa"/>
            </w:tcMar>
            <w:vAlign w:val="center"/>
          </w:tcPr>
          <w:p w14:paraId="1910E009" w14:textId="77777777" w:rsidR="00F85A57" w:rsidRPr="00956F8E" w:rsidRDefault="00F85A57" w:rsidP="00E426DA">
            <w:pPr>
              <w:rPr>
                <w:ins w:id="54" w:author="Kostka, Kristin" w:date="2019-03-20T03:25:00Z"/>
                <w:rFonts w:ascii="Times New Roman" w:eastAsia="Times New Roman" w:hAnsi="Times New Roman"/>
              </w:rPr>
            </w:pPr>
            <w:ins w:id="55" w:author="Kostka, Kristin" w:date="2019-03-20T03:25:00Z">
              <w:r w:rsidRPr="00956F8E">
                <w:rPr>
                  <w:rFonts w:ascii="Times New Roman" w:eastAsia="Times New Roman" w:hAnsi="Times New Roman"/>
                </w:rPr>
                <w:t>4329847</w:t>
              </w:r>
            </w:ins>
          </w:p>
        </w:tc>
        <w:tc>
          <w:tcPr>
            <w:tcW w:w="0" w:type="auto"/>
            <w:shd w:val="clear" w:color="auto" w:fill="auto"/>
            <w:tcMar>
              <w:top w:w="0" w:type="dxa"/>
              <w:left w:w="0" w:type="dxa"/>
              <w:bottom w:w="0" w:type="dxa"/>
              <w:right w:w="0" w:type="dxa"/>
            </w:tcMar>
            <w:vAlign w:val="center"/>
          </w:tcPr>
          <w:p w14:paraId="376F68C6" w14:textId="77777777" w:rsidR="00F85A57" w:rsidRPr="00956F8E" w:rsidRDefault="00F85A57" w:rsidP="00E426DA">
            <w:pPr>
              <w:rPr>
                <w:ins w:id="56" w:author="Kostka, Kristin" w:date="2019-03-20T03:25:00Z"/>
                <w:rFonts w:ascii="Times New Roman" w:eastAsia="Times New Roman" w:hAnsi="Times New Roman"/>
              </w:rPr>
            </w:pPr>
            <w:ins w:id="57" w:author="Kostka, Kristin" w:date="2019-03-20T03:25:00Z">
              <w:r w:rsidRPr="00956F8E">
                <w:rPr>
                  <w:rFonts w:ascii="Times New Roman" w:eastAsia="Times New Roman" w:hAnsi="Times New Roman"/>
                </w:rPr>
                <w:t>Myocardial infarction</w:t>
              </w:r>
            </w:ins>
          </w:p>
        </w:tc>
        <w:tc>
          <w:tcPr>
            <w:tcW w:w="0" w:type="auto"/>
            <w:shd w:val="clear" w:color="auto" w:fill="auto"/>
            <w:tcMar>
              <w:top w:w="0" w:type="dxa"/>
              <w:left w:w="0" w:type="dxa"/>
              <w:bottom w:w="0" w:type="dxa"/>
              <w:right w:w="0" w:type="dxa"/>
            </w:tcMar>
            <w:vAlign w:val="center"/>
          </w:tcPr>
          <w:p w14:paraId="481353EA" w14:textId="77777777" w:rsidR="00F85A57" w:rsidRPr="00956F8E" w:rsidRDefault="00F85A57" w:rsidP="00E426DA">
            <w:pPr>
              <w:rPr>
                <w:ins w:id="58" w:author="Kostka, Kristin" w:date="2019-03-20T03:25:00Z"/>
                <w:rFonts w:ascii="Times New Roman" w:eastAsia="Times New Roman" w:hAnsi="Times New Roman"/>
              </w:rPr>
            </w:pPr>
            <w:ins w:id="59" w:author="Kostka, Kristin" w:date="2019-03-20T03:25:00Z">
              <w:r w:rsidRPr="00956F8E">
                <w:rPr>
                  <w:rFonts w:ascii="Times New Roman" w:eastAsia="Times New Roman" w:hAnsi="Times New Roman"/>
                </w:rPr>
                <w:t>Condition</w:t>
              </w:r>
            </w:ins>
          </w:p>
        </w:tc>
        <w:tc>
          <w:tcPr>
            <w:tcW w:w="0" w:type="auto"/>
            <w:shd w:val="clear" w:color="auto" w:fill="auto"/>
            <w:tcMar>
              <w:top w:w="0" w:type="dxa"/>
              <w:left w:w="0" w:type="dxa"/>
              <w:bottom w:w="0" w:type="dxa"/>
              <w:right w:w="0" w:type="dxa"/>
            </w:tcMar>
            <w:vAlign w:val="center"/>
          </w:tcPr>
          <w:p w14:paraId="288705A3" w14:textId="77777777" w:rsidR="00F85A57" w:rsidRPr="00956F8E" w:rsidRDefault="00F85A57" w:rsidP="00E426DA">
            <w:pPr>
              <w:rPr>
                <w:ins w:id="60" w:author="Kostka, Kristin" w:date="2019-03-20T03:25:00Z"/>
                <w:rFonts w:ascii="Times New Roman" w:eastAsia="Times New Roman" w:hAnsi="Times New Roman"/>
              </w:rPr>
            </w:pPr>
            <w:ins w:id="61" w:author="Kostka, Kristin" w:date="2019-03-20T03:25:00Z">
              <w:r w:rsidRPr="00956F8E">
                <w:rPr>
                  <w:rFonts w:ascii="Times New Roman" w:eastAsia="Times New Roman" w:hAnsi="Times New Roman"/>
                </w:rPr>
                <w:t>SNOMED</w:t>
              </w:r>
            </w:ins>
          </w:p>
        </w:tc>
        <w:tc>
          <w:tcPr>
            <w:tcW w:w="0" w:type="auto"/>
            <w:shd w:val="clear" w:color="auto" w:fill="auto"/>
            <w:tcMar>
              <w:top w:w="0" w:type="dxa"/>
              <w:left w:w="0" w:type="dxa"/>
              <w:bottom w:w="0" w:type="dxa"/>
              <w:right w:w="0" w:type="dxa"/>
            </w:tcMar>
            <w:vAlign w:val="center"/>
          </w:tcPr>
          <w:p w14:paraId="5EEFF895" w14:textId="77777777" w:rsidR="00F85A57" w:rsidRPr="00956F8E" w:rsidRDefault="00F85A57" w:rsidP="00E426DA">
            <w:pPr>
              <w:rPr>
                <w:ins w:id="62" w:author="Kostka, Kristin" w:date="2019-03-20T03:25:00Z"/>
                <w:rFonts w:ascii="Times New Roman" w:eastAsia="Times New Roman" w:hAnsi="Times New Roman"/>
              </w:rPr>
            </w:pPr>
            <w:ins w:id="63" w:author="Kostka, Kristin" w:date="2019-03-20T03:25:00Z">
              <w:r w:rsidRPr="00956F8E">
                <w:rPr>
                  <w:rFonts w:ascii="Times New Roman" w:eastAsia="Times New Roman" w:hAnsi="Times New Roman"/>
                </w:rPr>
                <w:t>NO</w:t>
              </w:r>
            </w:ins>
          </w:p>
        </w:tc>
        <w:tc>
          <w:tcPr>
            <w:tcW w:w="0" w:type="auto"/>
            <w:shd w:val="clear" w:color="auto" w:fill="auto"/>
            <w:tcMar>
              <w:top w:w="0" w:type="dxa"/>
              <w:left w:w="0" w:type="dxa"/>
              <w:bottom w:w="0" w:type="dxa"/>
              <w:right w:w="0" w:type="dxa"/>
            </w:tcMar>
            <w:vAlign w:val="center"/>
          </w:tcPr>
          <w:p w14:paraId="37205913" w14:textId="77777777" w:rsidR="00F85A57" w:rsidRPr="00956F8E" w:rsidRDefault="00F85A57" w:rsidP="00E426DA">
            <w:pPr>
              <w:rPr>
                <w:ins w:id="64" w:author="Kostka, Kristin" w:date="2019-03-20T03:25:00Z"/>
                <w:rFonts w:ascii="Times New Roman" w:eastAsia="Times New Roman" w:hAnsi="Times New Roman"/>
              </w:rPr>
            </w:pPr>
            <w:ins w:id="65" w:author="Kostka, Kristin" w:date="2019-03-20T03:25:00Z">
              <w:r w:rsidRPr="00956F8E">
                <w:rPr>
                  <w:rFonts w:ascii="Times New Roman" w:eastAsia="Times New Roman" w:hAnsi="Times New Roman"/>
                </w:rPr>
                <w:t>YES</w:t>
              </w:r>
            </w:ins>
          </w:p>
        </w:tc>
        <w:tc>
          <w:tcPr>
            <w:tcW w:w="0" w:type="auto"/>
            <w:shd w:val="clear" w:color="auto" w:fill="auto"/>
            <w:tcMar>
              <w:top w:w="0" w:type="dxa"/>
              <w:left w:w="0" w:type="dxa"/>
              <w:bottom w:w="0" w:type="dxa"/>
              <w:right w:w="0" w:type="dxa"/>
            </w:tcMar>
            <w:vAlign w:val="center"/>
          </w:tcPr>
          <w:p w14:paraId="6F060BC9" w14:textId="77777777" w:rsidR="00F85A57" w:rsidRPr="00956F8E" w:rsidRDefault="00F85A57" w:rsidP="00E426DA">
            <w:pPr>
              <w:rPr>
                <w:ins w:id="66" w:author="Kostka, Kristin" w:date="2019-03-20T03:25:00Z"/>
                <w:rFonts w:ascii="Times New Roman" w:eastAsia="Times New Roman" w:hAnsi="Times New Roman"/>
              </w:rPr>
            </w:pPr>
            <w:ins w:id="67" w:author="Kostka, Kristin" w:date="2019-03-20T03:25:00Z">
              <w:r w:rsidRPr="00956F8E">
                <w:rPr>
                  <w:rFonts w:ascii="Times New Roman" w:eastAsia="Times New Roman" w:hAnsi="Times New Roman"/>
                </w:rPr>
                <w:t>NO</w:t>
              </w:r>
            </w:ins>
          </w:p>
        </w:tc>
      </w:tr>
      <w:tr w:rsidR="00F85A57" w:rsidRPr="00956F8E" w14:paraId="7AB00E31" w14:textId="77777777" w:rsidTr="00E426DA">
        <w:trPr>
          <w:ins w:id="68" w:author="Kostka, Kristin" w:date="2019-03-20T03:25:00Z"/>
        </w:trPr>
        <w:tc>
          <w:tcPr>
            <w:tcW w:w="0" w:type="auto"/>
            <w:shd w:val="clear" w:color="auto" w:fill="auto"/>
            <w:tcMar>
              <w:top w:w="0" w:type="dxa"/>
              <w:left w:w="0" w:type="dxa"/>
              <w:bottom w:w="0" w:type="dxa"/>
              <w:right w:w="0" w:type="dxa"/>
            </w:tcMar>
            <w:vAlign w:val="center"/>
          </w:tcPr>
          <w:p w14:paraId="34E43D26" w14:textId="77777777" w:rsidR="00F85A57" w:rsidRPr="00956F8E" w:rsidRDefault="00F85A57" w:rsidP="00E426DA">
            <w:pPr>
              <w:rPr>
                <w:ins w:id="69" w:author="Kostka, Kristin" w:date="2019-03-20T03:25:00Z"/>
                <w:rFonts w:ascii="Times New Roman" w:eastAsia="Times New Roman" w:hAnsi="Times New Roman"/>
              </w:rPr>
            </w:pPr>
            <w:ins w:id="70" w:author="Kostka, Kristin" w:date="2019-03-20T03:25:00Z">
              <w:r w:rsidRPr="00956F8E">
                <w:rPr>
                  <w:rFonts w:ascii="Times New Roman" w:eastAsia="Times New Roman" w:hAnsi="Times New Roman"/>
                </w:rPr>
                <w:t>314666</w:t>
              </w:r>
            </w:ins>
          </w:p>
        </w:tc>
        <w:tc>
          <w:tcPr>
            <w:tcW w:w="0" w:type="auto"/>
            <w:shd w:val="clear" w:color="auto" w:fill="auto"/>
            <w:tcMar>
              <w:top w:w="0" w:type="dxa"/>
              <w:left w:w="0" w:type="dxa"/>
              <w:bottom w:w="0" w:type="dxa"/>
              <w:right w:w="0" w:type="dxa"/>
            </w:tcMar>
            <w:vAlign w:val="center"/>
          </w:tcPr>
          <w:p w14:paraId="330ABD43" w14:textId="77777777" w:rsidR="00F85A57" w:rsidRPr="00956F8E" w:rsidRDefault="00F85A57" w:rsidP="00E426DA">
            <w:pPr>
              <w:rPr>
                <w:ins w:id="71" w:author="Kostka, Kristin" w:date="2019-03-20T03:25:00Z"/>
                <w:rFonts w:ascii="Times New Roman" w:eastAsia="Times New Roman" w:hAnsi="Times New Roman"/>
              </w:rPr>
            </w:pPr>
            <w:ins w:id="72" w:author="Kostka, Kristin" w:date="2019-03-20T03:25:00Z">
              <w:r w:rsidRPr="00956F8E">
                <w:rPr>
                  <w:rFonts w:ascii="Times New Roman" w:eastAsia="Times New Roman" w:hAnsi="Times New Roman"/>
                </w:rPr>
                <w:t>Old myocardial infarction</w:t>
              </w:r>
            </w:ins>
          </w:p>
        </w:tc>
        <w:tc>
          <w:tcPr>
            <w:tcW w:w="0" w:type="auto"/>
            <w:shd w:val="clear" w:color="auto" w:fill="auto"/>
            <w:tcMar>
              <w:top w:w="0" w:type="dxa"/>
              <w:left w:w="0" w:type="dxa"/>
              <w:bottom w:w="0" w:type="dxa"/>
              <w:right w:w="0" w:type="dxa"/>
            </w:tcMar>
            <w:vAlign w:val="center"/>
          </w:tcPr>
          <w:p w14:paraId="3E0B80BE" w14:textId="77777777" w:rsidR="00F85A57" w:rsidRPr="00956F8E" w:rsidRDefault="00F85A57" w:rsidP="00E426DA">
            <w:pPr>
              <w:rPr>
                <w:ins w:id="73" w:author="Kostka, Kristin" w:date="2019-03-20T03:25:00Z"/>
                <w:rFonts w:ascii="Times New Roman" w:eastAsia="Times New Roman" w:hAnsi="Times New Roman"/>
              </w:rPr>
            </w:pPr>
            <w:ins w:id="74" w:author="Kostka, Kristin" w:date="2019-03-20T03:25:00Z">
              <w:r w:rsidRPr="00956F8E">
                <w:rPr>
                  <w:rFonts w:ascii="Times New Roman" w:eastAsia="Times New Roman" w:hAnsi="Times New Roman"/>
                </w:rPr>
                <w:t>Condition</w:t>
              </w:r>
            </w:ins>
          </w:p>
        </w:tc>
        <w:tc>
          <w:tcPr>
            <w:tcW w:w="0" w:type="auto"/>
            <w:shd w:val="clear" w:color="auto" w:fill="auto"/>
            <w:tcMar>
              <w:top w:w="0" w:type="dxa"/>
              <w:left w:w="0" w:type="dxa"/>
              <w:bottom w:w="0" w:type="dxa"/>
              <w:right w:w="0" w:type="dxa"/>
            </w:tcMar>
            <w:vAlign w:val="center"/>
          </w:tcPr>
          <w:p w14:paraId="5A56C4D9" w14:textId="77777777" w:rsidR="00F85A57" w:rsidRPr="00956F8E" w:rsidRDefault="00F85A57" w:rsidP="00E426DA">
            <w:pPr>
              <w:rPr>
                <w:ins w:id="75" w:author="Kostka, Kristin" w:date="2019-03-20T03:25:00Z"/>
                <w:rFonts w:ascii="Times New Roman" w:eastAsia="Times New Roman" w:hAnsi="Times New Roman"/>
              </w:rPr>
            </w:pPr>
            <w:ins w:id="76" w:author="Kostka, Kristin" w:date="2019-03-20T03:25:00Z">
              <w:r w:rsidRPr="00956F8E">
                <w:rPr>
                  <w:rFonts w:ascii="Times New Roman" w:eastAsia="Times New Roman" w:hAnsi="Times New Roman"/>
                </w:rPr>
                <w:t>SNOMED</w:t>
              </w:r>
            </w:ins>
          </w:p>
        </w:tc>
        <w:tc>
          <w:tcPr>
            <w:tcW w:w="0" w:type="auto"/>
            <w:shd w:val="clear" w:color="auto" w:fill="auto"/>
            <w:tcMar>
              <w:top w:w="0" w:type="dxa"/>
              <w:left w:w="0" w:type="dxa"/>
              <w:bottom w:w="0" w:type="dxa"/>
              <w:right w:w="0" w:type="dxa"/>
            </w:tcMar>
            <w:vAlign w:val="center"/>
          </w:tcPr>
          <w:p w14:paraId="4DCAB224" w14:textId="77777777" w:rsidR="00F85A57" w:rsidRPr="00956F8E" w:rsidRDefault="00F85A57" w:rsidP="00E426DA">
            <w:pPr>
              <w:rPr>
                <w:ins w:id="77" w:author="Kostka, Kristin" w:date="2019-03-20T03:25:00Z"/>
                <w:rFonts w:ascii="Times New Roman" w:eastAsia="Times New Roman" w:hAnsi="Times New Roman"/>
              </w:rPr>
            </w:pPr>
            <w:ins w:id="78" w:author="Kostka, Kristin" w:date="2019-03-20T03:25:00Z">
              <w:r w:rsidRPr="00956F8E">
                <w:rPr>
                  <w:rFonts w:ascii="Times New Roman" w:eastAsia="Times New Roman" w:hAnsi="Times New Roman"/>
                </w:rPr>
                <w:t>YES</w:t>
              </w:r>
            </w:ins>
          </w:p>
        </w:tc>
        <w:tc>
          <w:tcPr>
            <w:tcW w:w="0" w:type="auto"/>
            <w:shd w:val="clear" w:color="auto" w:fill="auto"/>
            <w:tcMar>
              <w:top w:w="0" w:type="dxa"/>
              <w:left w:w="0" w:type="dxa"/>
              <w:bottom w:w="0" w:type="dxa"/>
              <w:right w:w="0" w:type="dxa"/>
            </w:tcMar>
            <w:vAlign w:val="center"/>
          </w:tcPr>
          <w:p w14:paraId="7420EBD6" w14:textId="77777777" w:rsidR="00F85A57" w:rsidRPr="00956F8E" w:rsidRDefault="00F85A57" w:rsidP="00E426DA">
            <w:pPr>
              <w:rPr>
                <w:ins w:id="79" w:author="Kostka, Kristin" w:date="2019-03-20T03:25:00Z"/>
                <w:rFonts w:ascii="Times New Roman" w:eastAsia="Times New Roman" w:hAnsi="Times New Roman"/>
              </w:rPr>
            </w:pPr>
            <w:ins w:id="80" w:author="Kostka, Kristin" w:date="2019-03-20T03:25:00Z">
              <w:r w:rsidRPr="00956F8E">
                <w:rPr>
                  <w:rFonts w:ascii="Times New Roman" w:eastAsia="Times New Roman" w:hAnsi="Times New Roman"/>
                </w:rPr>
                <w:t>YES</w:t>
              </w:r>
            </w:ins>
          </w:p>
        </w:tc>
        <w:tc>
          <w:tcPr>
            <w:tcW w:w="0" w:type="auto"/>
            <w:shd w:val="clear" w:color="auto" w:fill="auto"/>
            <w:tcMar>
              <w:top w:w="0" w:type="dxa"/>
              <w:left w:w="0" w:type="dxa"/>
              <w:bottom w:w="0" w:type="dxa"/>
              <w:right w:w="0" w:type="dxa"/>
            </w:tcMar>
            <w:vAlign w:val="center"/>
          </w:tcPr>
          <w:p w14:paraId="2E046C00" w14:textId="77777777" w:rsidR="00F85A57" w:rsidRPr="00956F8E" w:rsidRDefault="00F85A57" w:rsidP="00E426DA">
            <w:pPr>
              <w:rPr>
                <w:ins w:id="81" w:author="Kostka, Kristin" w:date="2019-03-20T03:25:00Z"/>
                <w:rFonts w:ascii="Times New Roman" w:eastAsia="Times New Roman" w:hAnsi="Times New Roman"/>
              </w:rPr>
            </w:pPr>
            <w:ins w:id="82" w:author="Kostka, Kristin" w:date="2019-03-20T03:25:00Z">
              <w:r w:rsidRPr="00956F8E">
                <w:rPr>
                  <w:rFonts w:ascii="Times New Roman" w:eastAsia="Times New Roman" w:hAnsi="Times New Roman"/>
                </w:rPr>
                <w:t>NO</w:t>
              </w:r>
            </w:ins>
          </w:p>
        </w:tc>
      </w:tr>
    </w:tbl>
    <w:p w14:paraId="4574F981" w14:textId="339492EB" w:rsidR="00F85A57" w:rsidRDefault="00F85A57" w:rsidP="00C82EC7">
      <w:pPr>
        <w:rPr>
          <w:ins w:id="83" w:author="Kostka, Kristin" w:date="2019-03-20T03:25:00Z"/>
        </w:rPr>
      </w:pPr>
    </w:p>
    <w:p w14:paraId="08FCEE9A" w14:textId="77777777" w:rsidR="00F85A57" w:rsidRDefault="00F85A57" w:rsidP="00F85A57">
      <w:pPr>
        <w:pStyle w:val="Heading3"/>
        <w:rPr>
          <w:ins w:id="84" w:author="Kostka, Kristin" w:date="2019-03-20T03:26:00Z"/>
        </w:rPr>
      </w:pPr>
      <w:bookmarkStart w:id="85" w:name="_Toc473037974"/>
      <w:bookmarkStart w:id="86" w:name="_Toc503347131"/>
      <w:bookmarkStart w:id="87" w:name="_Toc503347258"/>
      <w:bookmarkStart w:id="88" w:name="_Toc507400657"/>
      <w:bookmarkStart w:id="89" w:name="_Toc523830848"/>
      <w:ins w:id="90" w:author="Kostka, Kristin" w:date="2019-03-20T03:26:00Z">
        <w:r w:rsidRPr="000623FB">
          <w:t>Stroke</w:t>
        </w:r>
        <w:bookmarkEnd w:id="85"/>
        <w:bookmarkEnd w:id="86"/>
        <w:bookmarkEnd w:id="87"/>
        <w:bookmarkEnd w:id="88"/>
        <w:bookmarkEnd w:id="89"/>
      </w:ins>
    </w:p>
    <w:p w14:paraId="6A5A5266" w14:textId="77777777" w:rsidR="00F85A57" w:rsidRPr="00D4597C" w:rsidRDefault="00F85A57" w:rsidP="00F85A57">
      <w:pPr>
        <w:spacing w:after="45"/>
        <w:rPr>
          <w:ins w:id="91" w:author="Kostka, Kristin" w:date="2019-03-20T03:26:00Z"/>
          <w:rFonts w:ascii="Times New Roman" w:eastAsia="Times New Roman" w:hAnsi="Times New Roman" w:cs="Times New Roman"/>
          <w:sz w:val="21"/>
          <w:szCs w:val="21"/>
        </w:rPr>
      </w:pPr>
      <w:ins w:id="92" w:author="Kostka, Kristin" w:date="2019-03-20T03:26:00Z">
        <w:r w:rsidRPr="00D4597C">
          <w:rPr>
            <w:rFonts w:ascii="Times New Roman" w:eastAsia="Times New Roman" w:hAnsi="Times New Roman" w:cs="Times New Roman"/>
            <w:sz w:val="21"/>
            <w:szCs w:val="21"/>
          </w:rPr>
          <w:t>Initial Event Cohort</w:t>
        </w:r>
      </w:ins>
    </w:p>
    <w:p w14:paraId="261805B2" w14:textId="77777777" w:rsidR="00F85A57" w:rsidRPr="00D4597C" w:rsidRDefault="00F85A57" w:rsidP="00F85A57">
      <w:pPr>
        <w:rPr>
          <w:ins w:id="93" w:author="Kostka, Kristin" w:date="2019-03-20T03:26:00Z"/>
          <w:rFonts w:ascii="Times New Roman" w:eastAsia="Times New Roman" w:hAnsi="Times New Roman" w:cs="Times New Roman"/>
        </w:rPr>
      </w:pPr>
      <w:ins w:id="94" w:author="Kostka, Kristin" w:date="2019-03-20T03:26:00Z">
        <w:r w:rsidRPr="00D4597C">
          <w:rPr>
            <w:rFonts w:ascii="Times New Roman" w:eastAsia="Times New Roman" w:hAnsi="Times New Roman" w:cs="Times New Roman"/>
          </w:rPr>
          <w:t>Peopl</w:t>
        </w:r>
        <w:r>
          <w:rPr>
            <w:rFonts w:ascii="Times New Roman" w:eastAsia="Times New Roman" w:hAnsi="Times New Roman" w:cs="Times New Roman"/>
          </w:rPr>
          <w:t>e having any of the following: </w:t>
        </w:r>
      </w:ins>
    </w:p>
    <w:p w14:paraId="029F540F" w14:textId="77777777" w:rsidR="00F85A57" w:rsidRPr="00D4597C" w:rsidRDefault="00F85A57" w:rsidP="00F85A57">
      <w:pPr>
        <w:numPr>
          <w:ilvl w:val="0"/>
          <w:numId w:val="6"/>
        </w:numPr>
        <w:spacing w:before="100" w:beforeAutospacing="1" w:after="100" w:afterAutospacing="1"/>
        <w:rPr>
          <w:ins w:id="95" w:author="Kostka, Kristin" w:date="2019-03-20T03:26:00Z"/>
          <w:rFonts w:ascii="Times New Roman" w:eastAsia="Times New Roman" w:hAnsi="Times New Roman" w:cs="Times New Roman"/>
        </w:rPr>
      </w:pPr>
      <w:ins w:id="96" w:author="Kostka, Kristin" w:date="2019-03-20T03:26:00Z">
        <w:r>
          <w:rPr>
            <w:rFonts w:ascii="Times New Roman" w:eastAsia="Times New Roman" w:hAnsi="Times New Roman" w:cs="Times New Roman"/>
          </w:rPr>
          <w:t>a condition occurrence of </w:t>
        </w:r>
        <w:r w:rsidRPr="00D4597C">
          <w:rPr>
            <w:rFonts w:ascii="Times New Roman" w:eastAsia="Times New Roman" w:hAnsi="Times New Roman" w:cs="Times New Roman"/>
          </w:rPr>
          <w:t>Stroke (ischemic or hemorrhagic)</w:t>
        </w:r>
        <w:r w:rsidRPr="00D4597C">
          <w:rPr>
            <w:rFonts w:ascii="Times New Roman" w:eastAsia="Times New Roman" w:hAnsi="Times New Roman" w:cs="Times New Roman"/>
            <w:vertAlign w:val="superscript"/>
          </w:rPr>
          <w:t>2</w:t>
        </w:r>
      </w:ins>
    </w:p>
    <w:p w14:paraId="3568877C" w14:textId="77777777" w:rsidR="00F85A57" w:rsidRPr="00D4597C" w:rsidRDefault="00F85A57" w:rsidP="00F85A57">
      <w:pPr>
        <w:rPr>
          <w:ins w:id="97" w:author="Kostka, Kristin" w:date="2019-03-20T03:26:00Z"/>
          <w:rFonts w:ascii="Times New Roman" w:eastAsia="Times New Roman" w:hAnsi="Times New Roman" w:cs="Times New Roman"/>
        </w:rPr>
      </w:pPr>
      <w:ins w:id="98" w:author="Kostka, Kristin" w:date="2019-03-20T03:26:00Z">
        <w:r w:rsidRPr="00D4597C">
          <w:rPr>
            <w:rFonts w:ascii="Times New Roman" w:eastAsia="Times New Roman" w:hAnsi="Times New Roman" w:cs="Times New Roman"/>
          </w:rPr>
          <w:t xml:space="preserve">with continuous observation of at least 0 days prior and 0 days after event index </w:t>
        </w:r>
        <w:proofErr w:type="gramStart"/>
        <w:r w:rsidRPr="00D4597C">
          <w:rPr>
            <w:rFonts w:ascii="Times New Roman" w:eastAsia="Times New Roman" w:hAnsi="Times New Roman" w:cs="Times New Roman"/>
          </w:rPr>
          <w:t>date, and</w:t>
        </w:r>
        <w:proofErr w:type="gramEnd"/>
        <w:r w:rsidRPr="00D4597C">
          <w:rPr>
            <w:rFonts w:ascii="Times New Roman" w:eastAsia="Times New Roman" w:hAnsi="Times New Roman" w:cs="Times New Roman"/>
          </w:rPr>
          <w:t xml:space="preserve"> limit initial events to: </w:t>
        </w:r>
        <w:r w:rsidRPr="00D4597C">
          <w:rPr>
            <w:rFonts w:ascii="Times New Roman" w:eastAsia="Times New Roman" w:hAnsi="Times New Roman" w:cs="Times New Roman"/>
            <w:b/>
            <w:bCs/>
          </w:rPr>
          <w:t>all events per person.</w:t>
        </w:r>
      </w:ins>
    </w:p>
    <w:p w14:paraId="06227732" w14:textId="77777777" w:rsidR="00F85A57" w:rsidRPr="00D4597C" w:rsidRDefault="00F85A57" w:rsidP="00F85A57">
      <w:pPr>
        <w:rPr>
          <w:ins w:id="99" w:author="Kostka, Kristin" w:date="2019-03-20T03:26:00Z"/>
          <w:rFonts w:ascii="Times New Roman" w:eastAsia="Times New Roman" w:hAnsi="Times New Roman" w:cs="Times New Roman"/>
        </w:rPr>
      </w:pPr>
    </w:p>
    <w:p w14:paraId="734366CB" w14:textId="77777777" w:rsidR="00F85A57" w:rsidRPr="00D4597C" w:rsidRDefault="00F85A57" w:rsidP="00F85A57">
      <w:pPr>
        <w:rPr>
          <w:ins w:id="100" w:author="Kostka, Kristin" w:date="2019-03-20T03:26:00Z"/>
          <w:rFonts w:ascii="Times New Roman" w:eastAsia="Times New Roman" w:hAnsi="Times New Roman" w:cs="Times New Roman"/>
        </w:rPr>
      </w:pPr>
      <w:ins w:id="101" w:author="Kostka, Kristin" w:date="2019-03-20T03:26:00Z">
        <w:r w:rsidRPr="00D4597C">
          <w:rPr>
            <w:rFonts w:ascii="Times New Roman" w:eastAsia="Times New Roman" w:hAnsi="Times New Roman" w:cs="Times New Roman"/>
          </w:rPr>
          <w:t>For people matching the Primary Events, include:</w:t>
        </w:r>
      </w:ins>
    </w:p>
    <w:p w14:paraId="7BCB6B56" w14:textId="77777777" w:rsidR="00F85A57" w:rsidRPr="00D4597C" w:rsidRDefault="00F85A57" w:rsidP="00F85A57">
      <w:pPr>
        <w:rPr>
          <w:ins w:id="102" w:author="Kostka, Kristin" w:date="2019-03-20T03:26:00Z"/>
          <w:rFonts w:ascii="Times New Roman" w:eastAsia="Times New Roman" w:hAnsi="Times New Roman" w:cs="Times New Roman"/>
        </w:rPr>
      </w:pPr>
      <w:ins w:id="103" w:author="Kostka, Kristin" w:date="2019-03-20T03:26:00Z">
        <w:r w:rsidRPr="00D4597C">
          <w:rPr>
            <w:rFonts w:ascii="Times New Roman" w:eastAsia="Times New Roman" w:hAnsi="Times New Roman" w:cs="Times New Roman"/>
          </w:rPr>
          <w:t>Having any of the following criteria:</w:t>
        </w:r>
      </w:ins>
    </w:p>
    <w:p w14:paraId="45E1AA2B" w14:textId="77777777" w:rsidR="00F85A57" w:rsidRPr="00D4597C" w:rsidRDefault="00F85A57" w:rsidP="00F85A57">
      <w:pPr>
        <w:numPr>
          <w:ilvl w:val="0"/>
          <w:numId w:val="7"/>
        </w:numPr>
        <w:spacing w:before="100" w:beforeAutospacing="1" w:after="100" w:afterAutospacing="1"/>
        <w:rPr>
          <w:ins w:id="104" w:author="Kostka, Kristin" w:date="2019-03-20T03:26:00Z"/>
          <w:rFonts w:ascii="Times New Roman" w:eastAsia="Times New Roman" w:hAnsi="Times New Roman" w:cs="Times New Roman"/>
        </w:rPr>
      </w:pPr>
      <w:ins w:id="105" w:author="Kostka, Kristin" w:date="2019-03-20T03:26:00Z">
        <w:r w:rsidRPr="00D4597C">
          <w:rPr>
            <w:rFonts w:ascii="Times New Roman" w:eastAsia="Times New Roman" w:hAnsi="Times New Roman" w:cs="Times New Roman"/>
          </w:rPr>
          <w:t>at least 1 </w:t>
        </w:r>
        <w:proofErr w:type="gramStart"/>
        <w:r w:rsidRPr="00D4597C">
          <w:rPr>
            <w:rFonts w:ascii="Times New Roman" w:eastAsia="Times New Roman" w:hAnsi="Times New Roman" w:cs="Times New Roman"/>
          </w:rPr>
          <w:t>occurrences</w:t>
        </w:r>
        <w:proofErr w:type="gramEnd"/>
        <w:r w:rsidRPr="00D4597C">
          <w:rPr>
            <w:rFonts w:ascii="Times New Roman" w:eastAsia="Times New Roman" w:hAnsi="Times New Roman" w:cs="Times New Roman"/>
          </w:rPr>
          <w:t> of a visit occurrence of Inpatient or ER visit</w:t>
        </w:r>
        <w:r w:rsidRPr="00D4597C">
          <w:rPr>
            <w:rFonts w:ascii="Times New Roman" w:eastAsia="Times New Roman" w:hAnsi="Times New Roman" w:cs="Times New Roman"/>
            <w:vertAlign w:val="superscript"/>
          </w:rPr>
          <w:t>1</w:t>
        </w:r>
      </w:ins>
    </w:p>
    <w:p w14:paraId="7D4A0B0F" w14:textId="77777777" w:rsidR="00F85A57" w:rsidRPr="00D4597C" w:rsidRDefault="00F85A57" w:rsidP="00F85A57">
      <w:pPr>
        <w:spacing w:beforeAutospacing="1" w:afterAutospacing="1"/>
        <w:ind w:left="720"/>
        <w:rPr>
          <w:ins w:id="106" w:author="Kostka, Kristin" w:date="2019-03-20T03:26:00Z"/>
          <w:rFonts w:ascii="Times New Roman" w:eastAsia="Times New Roman" w:hAnsi="Times New Roman" w:cs="Times New Roman"/>
        </w:rPr>
      </w:pPr>
      <w:ins w:id="107" w:author="Kostka, Kristin" w:date="2019-03-20T03:26:00Z">
        <w:r w:rsidRPr="00D4597C">
          <w:rPr>
            <w:rFonts w:ascii="Times New Roman" w:eastAsia="Times New Roman" w:hAnsi="Times New Roman" w:cs="Times New Roman"/>
          </w:rPr>
          <w:t>where event starts between all days Before and 1 days After index start date and event ends between 0 days Before and all days After index start date</w:t>
        </w:r>
      </w:ins>
    </w:p>
    <w:p w14:paraId="1C973DAE" w14:textId="77777777" w:rsidR="00F85A57" w:rsidRPr="00D4597C" w:rsidRDefault="00F85A57" w:rsidP="00F85A57">
      <w:pPr>
        <w:rPr>
          <w:ins w:id="108" w:author="Kostka, Kristin" w:date="2019-03-20T03:26:00Z"/>
          <w:rFonts w:ascii="Times New Roman" w:eastAsia="Times New Roman" w:hAnsi="Times New Roman" w:cs="Times New Roman"/>
        </w:rPr>
      </w:pPr>
      <w:ins w:id="109" w:author="Kostka, Kristin" w:date="2019-03-20T03:26:00Z">
        <w:r w:rsidRPr="00D4597C">
          <w:rPr>
            <w:rFonts w:ascii="Times New Roman" w:eastAsia="Times New Roman" w:hAnsi="Times New Roman" w:cs="Times New Roman"/>
          </w:rPr>
          <w:t>Limit cohort of initial events to: </w:t>
        </w:r>
        <w:r w:rsidRPr="00D4597C">
          <w:rPr>
            <w:rFonts w:ascii="Times New Roman" w:eastAsia="Times New Roman" w:hAnsi="Times New Roman" w:cs="Times New Roman"/>
            <w:b/>
            <w:bCs/>
          </w:rPr>
          <w:t>all events per person.</w:t>
        </w:r>
      </w:ins>
    </w:p>
    <w:p w14:paraId="7126002B" w14:textId="77777777" w:rsidR="00F85A57" w:rsidRPr="00D4597C" w:rsidRDefault="00F85A57" w:rsidP="00F85A57">
      <w:pPr>
        <w:rPr>
          <w:ins w:id="110" w:author="Kostka, Kristin" w:date="2019-03-20T03:26:00Z"/>
          <w:rFonts w:ascii="Times New Roman" w:eastAsia="Times New Roman" w:hAnsi="Times New Roman" w:cs="Times New Roman"/>
        </w:rPr>
      </w:pPr>
      <w:ins w:id="111" w:author="Kostka, Kristin" w:date="2019-03-20T03:26:00Z">
        <w:r w:rsidRPr="00D4597C">
          <w:rPr>
            <w:rFonts w:ascii="Times New Roman" w:eastAsia="Times New Roman" w:hAnsi="Times New Roman" w:cs="Times New Roman"/>
          </w:rPr>
          <w:t>Limit qualifying cohort to: </w:t>
        </w:r>
        <w:r w:rsidRPr="00D4597C">
          <w:rPr>
            <w:rFonts w:ascii="Times New Roman" w:eastAsia="Times New Roman" w:hAnsi="Times New Roman" w:cs="Times New Roman"/>
            <w:b/>
            <w:bCs/>
          </w:rPr>
          <w:t>all events per person.</w:t>
        </w:r>
      </w:ins>
    </w:p>
    <w:p w14:paraId="59E16828" w14:textId="77777777" w:rsidR="00F85A57" w:rsidRPr="00D4597C" w:rsidRDefault="00F85A57" w:rsidP="00F85A57">
      <w:pPr>
        <w:spacing w:after="45"/>
        <w:rPr>
          <w:ins w:id="112" w:author="Kostka, Kristin" w:date="2019-03-20T03:26:00Z"/>
          <w:rFonts w:ascii="Times New Roman" w:eastAsia="Times New Roman" w:hAnsi="Times New Roman" w:cs="Times New Roman"/>
          <w:sz w:val="21"/>
          <w:szCs w:val="21"/>
        </w:rPr>
      </w:pPr>
      <w:ins w:id="113" w:author="Kostka, Kristin" w:date="2019-03-20T03:26:00Z">
        <w:r w:rsidRPr="00D4597C">
          <w:rPr>
            <w:rFonts w:ascii="Times New Roman" w:eastAsia="Times New Roman" w:hAnsi="Times New Roman" w:cs="Times New Roman"/>
            <w:sz w:val="21"/>
            <w:szCs w:val="21"/>
          </w:rPr>
          <w:t>End Date Strategy</w:t>
        </w:r>
      </w:ins>
    </w:p>
    <w:p w14:paraId="3765AE28" w14:textId="77777777" w:rsidR="00F85A57" w:rsidRPr="00D4597C" w:rsidRDefault="00F85A57" w:rsidP="00F85A57">
      <w:pPr>
        <w:spacing w:after="45"/>
        <w:rPr>
          <w:ins w:id="114" w:author="Kostka, Kristin" w:date="2019-03-20T03:26:00Z"/>
          <w:rFonts w:ascii="Times New Roman" w:eastAsia="Times New Roman" w:hAnsi="Times New Roman" w:cs="Times New Roman"/>
          <w:sz w:val="21"/>
          <w:szCs w:val="21"/>
        </w:rPr>
      </w:pPr>
      <w:ins w:id="115" w:author="Kostka, Kristin" w:date="2019-03-20T03:26:00Z">
        <w:r w:rsidRPr="00D4597C">
          <w:rPr>
            <w:rFonts w:ascii="Times New Roman" w:eastAsia="Times New Roman" w:hAnsi="Times New Roman" w:cs="Times New Roman"/>
            <w:sz w:val="21"/>
            <w:szCs w:val="21"/>
          </w:rPr>
          <w:t>Date Offset Exit Criteria</w:t>
        </w:r>
      </w:ins>
    </w:p>
    <w:p w14:paraId="52D71663" w14:textId="77777777" w:rsidR="00F85A57" w:rsidRPr="00D4597C" w:rsidRDefault="00F85A57" w:rsidP="00F85A57">
      <w:pPr>
        <w:rPr>
          <w:ins w:id="116" w:author="Kostka, Kristin" w:date="2019-03-20T03:26:00Z"/>
          <w:rFonts w:ascii="Times New Roman" w:eastAsia="Times New Roman" w:hAnsi="Times New Roman" w:cs="Times New Roman"/>
        </w:rPr>
      </w:pPr>
      <w:ins w:id="117" w:author="Kostka, Kristin" w:date="2019-03-20T03:26:00Z">
        <w:r w:rsidRPr="00D4597C">
          <w:rPr>
            <w:rFonts w:ascii="Times New Roman" w:eastAsia="Times New Roman" w:hAnsi="Times New Roman" w:cs="Times New Roman"/>
          </w:rPr>
          <w:t xml:space="preserve">This cohort </w:t>
        </w:r>
        <w:proofErr w:type="spellStart"/>
        <w:r w:rsidRPr="00D4597C">
          <w:rPr>
            <w:rFonts w:ascii="Times New Roman" w:eastAsia="Times New Roman" w:hAnsi="Times New Roman" w:cs="Times New Roman"/>
          </w:rPr>
          <w:t>defintion</w:t>
        </w:r>
        <w:proofErr w:type="spellEnd"/>
        <w:r w:rsidRPr="00D4597C">
          <w:rPr>
            <w:rFonts w:ascii="Times New Roman" w:eastAsia="Times New Roman" w:hAnsi="Times New Roman" w:cs="Times New Roman"/>
          </w:rPr>
          <w:t xml:space="preserve"> end date will be the index event's start date plus 7 days</w:t>
        </w:r>
      </w:ins>
    </w:p>
    <w:p w14:paraId="2082B659" w14:textId="77777777" w:rsidR="00F85A57" w:rsidRPr="00D4597C" w:rsidRDefault="00F85A57" w:rsidP="00F85A57">
      <w:pPr>
        <w:spacing w:after="45"/>
        <w:rPr>
          <w:ins w:id="118" w:author="Kostka, Kristin" w:date="2019-03-20T03:26:00Z"/>
          <w:rFonts w:ascii="Times New Roman" w:eastAsia="Times New Roman" w:hAnsi="Times New Roman" w:cs="Times New Roman"/>
          <w:sz w:val="21"/>
          <w:szCs w:val="21"/>
        </w:rPr>
      </w:pPr>
      <w:ins w:id="119" w:author="Kostka, Kristin" w:date="2019-03-20T03:26:00Z">
        <w:r w:rsidRPr="00D4597C">
          <w:rPr>
            <w:rFonts w:ascii="Times New Roman" w:eastAsia="Times New Roman" w:hAnsi="Times New Roman" w:cs="Times New Roman"/>
            <w:sz w:val="21"/>
            <w:szCs w:val="21"/>
          </w:rPr>
          <w:t>Cohort Collapse Strategy:</w:t>
        </w:r>
      </w:ins>
    </w:p>
    <w:p w14:paraId="519A3AC4" w14:textId="77777777" w:rsidR="00F85A57" w:rsidRPr="00D4597C" w:rsidRDefault="00F85A57" w:rsidP="00F85A57">
      <w:pPr>
        <w:rPr>
          <w:ins w:id="120" w:author="Kostka, Kristin" w:date="2019-03-20T03:26:00Z"/>
          <w:rFonts w:ascii="Times New Roman" w:eastAsia="Times New Roman" w:hAnsi="Times New Roman" w:cs="Times New Roman"/>
        </w:rPr>
      </w:pPr>
      <w:ins w:id="121" w:author="Kostka, Kristin" w:date="2019-03-20T03:26:00Z">
        <w:r w:rsidRPr="00D4597C">
          <w:rPr>
            <w:rFonts w:ascii="Times New Roman" w:eastAsia="Times New Roman" w:hAnsi="Times New Roman" w:cs="Times New Roman"/>
          </w:rPr>
          <w:t>Collapse cohort by era with a gap size of 180 days. </w:t>
        </w:r>
      </w:ins>
    </w:p>
    <w:p w14:paraId="24CD4127" w14:textId="77777777" w:rsidR="00F85A57" w:rsidRPr="00D4597C" w:rsidRDefault="00F85A57" w:rsidP="00F85A57">
      <w:pPr>
        <w:shd w:val="clear" w:color="auto" w:fill="FFFFFF"/>
        <w:spacing w:after="45"/>
        <w:rPr>
          <w:ins w:id="122" w:author="Kostka, Kristin" w:date="2019-03-20T03:26:00Z"/>
          <w:rFonts w:ascii="Segoe UI" w:eastAsia="Times New Roman" w:hAnsi="Segoe UI" w:cs="Segoe UI"/>
          <w:sz w:val="21"/>
          <w:szCs w:val="21"/>
        </w:rPr>
      </w:pPr>
      <w:ins w:id="123" w:author="Kostka, Kristin" w:date="2019-03-20T03:26:00Z">
        <w:r w:rsidRPr="00D4597C">
          <w:rPr>
            <w:rFonts w:ascii="Segoe UI" w:eastAsia="Times New Roman" w:hAnsi="Segoe UI" w:cs="Segoe UI"/>
            <w:sz w:val="21"/>
            <w:szCs w:val="21"/>
          </w:rPr>
          <w:t>Appendix 1: Concept Set Definitions</w:t>
        </w:r>
      </w:ins>
    </w:p>
    <w:p w14:paraId="714947BC" w14:textId="77777777" w:rsidR="00F85A57" w:rsidRPr="00D4597C" w:rsidRDefault="00F85A57" w:rsidP="00F85A57">
      <w:pPr>
        <w:rPr>
          <w:ins w:id="124" w:author="Kostka, Kristin" w:date="2019-03-20T03:26:00Z"/>
          <w:rFonts w:ascii="Times New Roman" w:eastAsia="Times New Roman" w:hAnsi="Times New Roman" w:cs="Times New Roman"/>
        </w:rPr>
      </w:pPr>
    </w:p>
    <w:p w14:paraId="2351FDF2" w14:textId="77777777" w:rsidR="00F85A57" w:rsidRPr="00D4597C" w:rsidRDefault="00F85A57" w:rsidP="00F85A57">
      <w:pPr>
        <w:shd w:val="clear" w:color="auto" w:fill="FFFFFF"/>
        <w:rPr>
          <w:ins w:id="125" w:author="Kostka, Kristin" w:date="2019-03-20T03:26:00Z"/>
          <w:rFonts w:ascii="Segoe UI" w:eastAsia="Times New Roman" w:hAnsi="Segoe UI" w:cs="Segoe UI"/>
          <w:color w:val="333333"/>
          <w:sz w:val="18"/>
          <w:szCs w:val="18"/>
        </w:rPr>
      </w:pPr>
      <w:ins w:id="126" w:author="Kostka, Kristin" w:date="2019-03-20T03:26:00Z">
        <w:r w:rsidRPr="00D4597C">
          <w:rPr>
            <w:rFonts w:ascii="Segoe UI" w:eastAsia="Times New Roman" w:hAnsi="Segoe UI" w:cs="Segoe UI"/>
            <w:color w:val="333333"/>
            <w:sz w:val="18"/>
            <w:szCs w:val="18"/>
          </w:rPr>
          <w:t>1. Inpatient or ER visit</w:t>
        </w:r>
      </w:ins>
    </w:p>
    <w:tbl>
      <w:tblPr>
        <w:tblStyle w:val="1"/>
        <w:tblW w:w="5000" w:type="pct"/>
        <w:tblCellMar>
          <w:top w:w="43" w:type="dxa"/>
          <w:left w:w="43" w:type="dxa"/>
          <w:bottom w:w="43" w:type="dxa"/>
          <w:right w:w="43" w:type="dxa"/>
        </w:tblCellMar>
        <w:tblLook w:val="0680" w:firstRow="0" w:lastRow="0" w:firstColumn="1" w:lastColumn="0" w:noHBand="1" w:noVBand="1"/>
      </w:tblPr>
      <w:tblGrid>
        <w:gridCol w:w="1125"/>
        <w:gridCol w:w="2482"/>
        <w:gridCol w:w="1125"/>
        <w:gridCol w:w="1125"/>
        <w:gridCol w:w="1125"/>
        <w:gridCol w:w="1253"/>
        <w:gridCol w:w="1125"/>
      </w:tblGrid>
      <w:tr w:rsidR="00F85A57" w:rsidRPr="00D4597C" w14:paraId="53304B89" w14:textId="77777777" w:rsidTr="00E426DA">
        <w:trPr>
          <w:trHeight w:val="326"/>
          <w:ins w:id="127" w:author="Kostka, Kristin" w:date="2019-03-20T03:26:00Z"/>
        </w:trPr>
        <w:tc>
          <w:tcPr>
            <w:tcW w:w="1125" w:type="dxa"/>
            <w:hideMark/>
          </w:tcPr>
          <w:p w14:paraId="1B87F021" w14:textId="77777777" w:rsidR="00F85A57" w:rsidRPr="00B2084F" w:rsidRDefault="00F85A57" w:rsidP="00E426DA">
            <w:pPr>
              <w:pStyle w:val="NoSpacing"/>
              <w:rPr>
                <w:ins w:id="128" w:author="Kostka, Kristin" w:date="2019-03-20T03:26:00Z"/>
                <w:b/>
              </w:rPr>
            </w:pPr>
            <w:ins w:id="129" w:author="Kostka, Kristin" w:date="2019-03-20T03:26:00Z">
              <w:r w:rsidRPr="00B2084F">
                <w:rPr>
                  <w:b/>
                </w:rPr>
                <w:t>Concept Id</w:t>
              </w:r>
            </w:ins>
          </w:p>
        </w:tc>
        <w:tc>
          <w:tcPr>
            <w:tcW w:w="0" w:type="auto"/>
            <w:hideMark/>
          </w:tcPr>
          <w:p w14:paraId="4913D2D7" w14:textId="77777777" w:rsidR="00F85A57" w:rsidRPr="00B2084F" w:rsidRDefault="00F85A57" w:rsidP="00E426DA">
            <w:pPr>
              <w:pStyle w:val="NoSpacing"/>
              <w:rPr>
                <w:ins w:id="130" w:author="Kostka, Kristin" w:date="2019-03-20T03:26:00Z"/>
                <w:b/>
              </w:rPr>
            </w:pPr>
            <w:ins w:id="131" w:author="Kostka, Kristin" w:date="2019-03-20T03:26:00Z">
              <w:r w:rsidRPr="00B2084F">
                <w:rPr>
                  <w:b/>
                </w:rPr>
                <w:t>Concept Name</w:t>
              </w:r>
            </w:ins>
          </w:p>
        </w:tc>
        <w:tc>
          <w:tcPr>
            <w:tcW w:w="1125" w:type="dxa"/>
            <w:hideMark/>
          </w:tcPr>
          <w:p w14:paraId="188C6C6E" w14:textId="77777777" w:rsidR="00F85A57" w:rsidRPr="00B2084F" w:rsidRDefault="00F85A57" w:rsidP="00E426DA">
            <w:pPr>
              <w:pStyle w:val="NoSpacing"/>
              <w:rPr>
                <w:ins w:id="132" w:author="Kostka, Kristin" w:date="2019-03-20T03:26:00Z"/>
                <w:b/>
              </w:rPr>
            </w:pPr>
            <w:ins w:id="133" w:author="Kostka, Kristin" w:date="2019-03-20T03:26:00Z">
              <w:r w:rsidRPr="00B2084F">
                <w:rPr>
                  <w:b/>
                </w:rPr>
                <w:t>Domain</w:t>
              </w:r>
            </w:ins>
          </w:p>
        </w:tc>
        <w:tc>
          <w:tcPr>
            <w:tcW w:w="1125" w:type="dxa"/>
            <w:hideMark/>
          </w:tcPr>
          <w:p w14:paraId="5E288822" w14:textId="77777777" w:rsidR="00F85A57" w:rsidRPr="00B2084F" w:rsidRDefault="00F85A57" w:rsidP="00E426DA">
            <w:pPr>
              <w:pStyle w:val="NoSpacing"/>
              <w:rPr>
                <w:ins w:id="134" w:author="Kostka, Kristin" w:date="2019-03-20T03:26:00Z"/>
                <w:b/>
              </w:rPr>
            </w:pPr>
            <w:ins w:id="135" w:author="Kostka, Kristin" w:date="2019-03-20T03:26:00Z">
              <w:r w:rsidRPr="00B2084F">
                <w:rPr>
                  <w:b/>
                </w:rPr>
                <w:t>Vocabulary</w:t>
              </w:r>
            </w:ins>
          </w:p>
        </w:tc>
        <w:tc>
          <w:tcPr>
            <w:tcW w:w="1125" w:type="dxa"/>
            <w:hideMark/>
          </w:tcPr>
          <w:p w14:paraId="53FB67D4" w14:textId="77777777" w:rsidR="00F85A57" w:rsidRPr="00B2084F" w:rsidRDefault="00F85A57" w:rsidP="00E426DA">
            <w:pPr>
              <w:pStyle w:val="NoSpacing"/>
              <w:rPr>
                <w:ins w:id="136" w:author="Kostka, Kristin" w:date="2019-03-20T03:26:00Z"/>
                <w:b/>
              </w:rPr>
            </w:pPr>
            <w:ins w:id="137" w:author="Kostka, Kristin" w:date="2019-03-20T03:26:00Z">
              <w:r w:rsidRPr="00B2084F">
                <w:rPr>
                  <w:b/>
                </w:rPr>
                <w:t>Excluded</w:t>
              </w:r>
            </w:ins>
          </w:p>
        </w:tc>
        <w:tc>
          <w:tcPr>
            <w:tcW w:w="1125" w:type="dxa"/>
            <w:hideMark/>
          </w:tcPr>
          <w:p w14:paraId="6ECB03EF" w14:textId="77777777" w:rsidR="00F85A57" w:rsidRPr="00B2084F" w:rsidRDefault="00F85A57" w:rsidP="00E426DA">
            <w:pPr>
              <w:pStyle w:val="NoSpacing"/>
              <w:rPr>
                <w:ins w:id="138" w:author="Kostka, Kristin" w:date="2019-03-20T03:26:00Z"/>
                <w:b/>
              </w:rPr>
            </w:pPr>
            <w:ins w:id="139" w:author="Kostka, Kristin" w:date="2019-03-20T03:26:00Z">
              <w:r w:rsidRPr="00B2084F">
                <w:rPr>
                  <w:b/>
                </w:rPr>
                <w:t>Descendants</w:t>
              </w:r>
            </w:ins>
          </w:p>
        </w:tc>
        <w:tc>
          <w:tcPr>
            <w:tcW w:w="1125" w:type="dxa"/>
            <w:hideMark/>
          </w:tcPr>
          <w:p w14:paraId="7D62D272" w14:textId="77777777" w:rsidR="00F85A57" w:rsidRPr="00B2084F" w:rsidRDefault="00F85A57" w:rsidP="00E426DA">
            <w:pPr>
              <w:pStyle w:val="NoSpacing"/>
              <w:rPr>
                <w:ins w:id="140" w:author="Kostka, Kristin" w:date="2019-03-20T03:26:00Z"/>
                <w:b/>
              </w:rPr>
            </w:pPr>
            <w:ins w:id="141" w:author="Kostka, Kristin" w:date="2019-03-20T03:26:00Z">
              <w:r w:rsidRPr="00B2084F">
                <w:rPr>
                  <w:b/>
                </w:rPr>
                <w:t>Mapped</w:t>
              </w:r>
            </w:ins>
          </w:p>
        </w:tc>
      </w:tr>
      <w:tr w:rsidR="00F85A57" w:rsidRPr="00D4597C" w14:paraId="5146781D" w14:textId="77777777" w:rsidTr="00E426DA">
        <w:trPr>
          <w:ins w:id="142" w:author="Kostka, Kristin" w:date="2019-03-20T03:26:00Z"/>
        </w:trPr>
        <w:tc>
          <w:tcPr>
            <w:tcW w:w="0" w:type="auto"/>
            <w:hideMark/>
          </w:tcPr>
          <w:p w14:paraId="7ECEA4CD" w14:textId="77777777" w:rsidR="00F85A57" w:rsidRPr="00D4597C" w:rsidRDefault="00F85A57" w:rsidP="00E426DA">
            <w:pPr>
              <w:pStyle w:val="NoSpacing"/>
              <w:rPr>
                <w:ins w:id="143" w:author="Kostka, Kristin" w:date="2019-03-20T03:26:00Z"/>
              </w:rPr>
            </w:pPr>
            <w:ins w:id="144" w:author="Kostka, Kristin" w:date="2019-03-20T03:26:00Z">
              <w:r w:rsidRPr="00D4597C">
                <w:t>262</w:t>
              </w:r>
            </w:ins>
          </w:p>
        </w:tc>
        <w:tc>
          <w:tcPr>
            <w:tcW w:w="0" w:type="auto"/>
            <w:hideMark/>
          </w:tcPr>
          <w:p w14:paraId="58954B1A" w14:textId="77777777" w:rsidR="00F85A57" w:rsidRPr="00D4597C" w:rsidRDefault="00F85A57" w:rsidP="00E426DA">
            <w:pPr>
              <w:pStyle w:val="NoSpacing"/>
              <w:rPr>
                <w:ins w:id="145" w:author="Kostka, Kristin" w:date="2019-03-20T03:26:00Z"/>
              </w:rPr>
            </w:pPr>
            <w:ins w:id="146" w:author="Kostka, Kristin" w:date="2019-03-20T03:26:00Z">
              <w:r w:rsidRPr="00D4597C">
                <w:t>Emergency Room and Inpatient Visit</w:t>
              </w:r>
            </w:ins>
          </w:p>
        </w:tc>
        <w:tc>
          <w:tcPr>
            <w:tcW w:w="0" w:type="auto"/>
            <w:hideMark/>
          </w:tcPr>
          <w:p w14:paraId="726EFD62" w14:textId="77777777" w:rsidR="00F85A57" w:rsidRPr="00D4597C" w:rsidRDefault="00F85A57" w:rsidP="00E426DA">
            <w:pPr>
              <w:pStyle w:val="NoSpacing"/>
              <w:rPr>
                <w:ins w:id="147" w:author="Kostka, Kristin" w:date="2019-03-20T03:26:00Z"/>
              </w:rPr>
            </w:pPr>
            <w:ins w:id="148" w:author="Kostka, Kristin" w:date="2019-03-20T03:26:00Z">
              <w:r w:rsidRPr="00D4597C">
                <w:t>Visit</w:t>
              </w:r>
            </w:ins>
          </w:p>
        </w:tc>
        <w:tc>
          <w:tcPr>
            <w:tcW w:w="0" w:type="auto"/>
            <w:hideMark/>
          </w:tcPr>
          <w:p w14:paraId="26FB89BF" w14:textId="77777777" w:rsidR="00F85A57" w:rsidRPr="00D4597C" w:rsidRDefault="00F85A57" w:rsidP="00E426DA">
            <w:pPr>
              <w:pStyle w:val="NoSpacing"/>
              <w:rPr>
                <w:ins w:id="149" w:author="Kostka, Kristin" w:date="2019-03-20T03:26:00Z"/>
              </w:rPr>
            </w:pPr>
            <w:ins w:id="150" w:author="Kostka, Kristin" w:date="2019-03-20T03:26:00Z">
              <w:r w:rsidRPr="00D4597C">
                <w:t>Visit</w:t>
              </w:r>
            </w:ins>
          </w:p>
        </w:tc>
        <w:tc>
          <w:tcPr>
            <w:tcW w:w="0" w:type="auto"/>
            <w:hideMark/>
          </w:tcPr>
          <w:p w14:paraId="1AE022A8" w14:textId="77777777" w:rsidR="00F85A57" w:rsidRPr="00D4597C" w:rsidRDefault="00F85A57" w:rsidP="00E426DA">
            <w:pPr>
              <w:pStyle w:val="NoSpacing"/>
              <w:rPr>
                <w:ins w:id="151" w:author="Kostka, Kristin" w:date="2019-03-20T03:26:00Z"/>
              </w:rPr>
            </w:pPr>
            <w:ins w:id="152" w:author="Kostka, Kristin" w:date="2019-03-20T03:26:00Z">
              <w:r w:rsidRPr="00D4597C">
                <w:t>NO</w:t>
              </w:r>
            </w:ins>
          </w:p>
        </w:tc>
        <w:tc>
          <w:tcPr>
            <w:tcW w:w="0" w:type="auto"/>
            <w:hideMark/>
          </w:tcPr>
          <w:p w14:paraId="239E3856" w14:textId="77777777" w:rsidR="00F85A57" w:rsidRPr="00D4597C" w:rsidRDefault="00F85A57" w:rsidP="00E426DA">
            <w:pPr>
              <w:pStyle w:val="NoSpacing"/>
              <w:rPr>
                <w:ins w:id="153" w:author="Kostka, Kristin" w:date="2019-03-20T03:26:00Z"/>
              </w:rPr>
            </w:pPr>
            <w:ins w:id="154" w:author="Kostka, Kristin" w:date="2019-03-20T03:26:00Z">
              <w:r w:rsidRPr="00D4597C">
                <w:t>YES</w:t>
              </w:r>
            </w:ins>
          </w:p>
        </w:tc>
        <w:tc>
          <w:tcPr>
            <w:tcW w:w="0" w:type="auto"/>
            <w:hideMark/>
          </w:tcPr>
          <w:p w14:paraId="07E402A7" w14:textId="77777777" w:rsidR="00F85A57" w:rsidRPr="00D4597C" w:rsidRDefault="00F85A57" w:rsidP="00E426DA">
            <w:pPr>
              <w:pStyle w:val="NoSpacing"/>
              <w:rPr>
                <w:ins w:id="155" w:author="Kostka, Kristin" w:date="2019-03-20T03:26:00Z"/>
              </w:rPr>
            </w:pPr>
            <w:ins w:id="156" w:author="Kostka, Kristin" w:date="2019-03-20T03:26:00Z">
              <w:r w:rsidRPr="00D4597C">
                <w:t>NO</w:t>
              </w:r>
            </w:ins>
          </w:p>
        </w:tc>
      </w:tr>
      <w:tr w:rsidR="00F85A57" w:rsidRPr="00D4597C" w14:paraId="64719AFA" w14:textId="77777777" w:rsidTr="00E426DA">
        <w:trPr>
          <w:ins w:id="157" w:author="Kostka, Kristin" w:date="2019-03-20T03:26:00Z"/>
        </w:trPr>
        <w:tc>
          <w:tcPr>
            <w:tcW w:w="0" w:type="auto"/>
            <w:hideMark/>
          </w:tcPr>
          <w:p w14:paraId="177ADA43" w14:textId="77777777" w:rsidR="00F85A57" w:rsidRPr="00D4597C" w:rsidRDefault="00F85A57" w:rsidP="00E426DA">
            <w:pPr>
              <w:pStyle w:val="NoSpacing"/>
              <w:rPr>
                <w:ins w:id="158" w:author="Kostka, Kristin" w:date="2019-03-20T03:26:00Z"/>
              </w:rPr>
            </w:pPr>
            <w:ins w:id="159" w:author="Kostka, Kristin" w:date="2019-03-20T03:26:00Z">
              <w:r w:rsidRPr="00D4597C">
                <w:t>9203</w:t>
              </w:r>
            </w:ins>
          </w:p>
        </w:tc>
        <w:tc>
          <w:tcPr>
            <w:tcW w:w="0" w:type="auto"/>
            <w:hideMark/>
          </w:tcPr>
          <w:p w14:paraId="5F13FB21" w14:textId="77777777" w:rsidR="00F85A57" w:rsidRPr="00D4597C" w:rsidRDefault="00F85A57" w:rsidP="00E426DA">
            <w:pPr>
              <w:pStyle w:val="NoSpacing"/>
              <w:rPr>
                <w:ins w:id="160" w:author="Kostka, Kristin" w:date="2019-03-20T03:26:00Z"/>
              </w:rPr>
            </w:pPr>
            <w:ins w:id="161" w:author="Kostka, Kristin" w:date="2019-03-20T03:26:00Z">
              <w:r w:rsidRPr="00D4597C">
                <w:t>Emergency Room Visit</w:t>
              </w:r>
            </w:ins>
          </w:p>
        </w:tc>
        <w:tc>
          <w:tcPr>
            <w:tcW w:w="0" w:type="auto"/>
            <w:hideMark/>
          </w:tcPr>
          <w:p w14:paraId="1C960312" w14:textId="77777777" w:rsidR="00F85A57" w:rsidRPr="00D4597C" w:rsidRDefault="00F85A57" w:rsidP="00E426DA">
            <w:pPr>
              <w:pStyle w:val="NoSpacing"/>
              <w:rPr>
                <w:ins w:id="162" w:author="Kostka, Kristin" w:date="2019-03-20T03:26:00Z"/>
              </w:rPr>
            </w:pPr>
            <w:ins w:id="163" w:author="Kostka, Kristin" w:date="2019-03-20T03:26:00Z">
              <w:r w:rsidRPr="00D4597C">
                <w:t>Visit</w:t>
              </w:r>
            </w:ins>
          </w:p>
        </w:tc>
        <w:tc>
          <w:tcPr>
            <w:tcW w:w="0" w:type="auto"/>
            <w:hideMark/>
          </w:tcPr>
          <w:p w14:paraId="42009A76" w14:textId="77777777" w:rsidR="00F85A57" w:rsidRPr="00D4597C" w:rsidRDefault="00F85A57" w:rsidP="00E426DA">
            <w:pPr>
              <w:pStyle w:val="NoSpacing"/>
              <w:rPr>
                <w:ins w:id="164" w:author="Kostka, Kristin" w:date="2019-03-20T03:26:00Z"/>
              </w:rPr>
            </w:pPr>
            <w:ins w:id="165" w:author="Kostka, Kristin" w:date="2019-03-20T03:26:00Z">
              <w:r w:rsidRPr="00D4597C">
                <w:t>Visit</w:t>
              </w:r>
            </w:ins>
          </w:p>
        </w:tc>
        <w:tc>
          <w:tcPr>
            <w:tcW w:w="0" w:type="auto"/>
            <w:hideMark/>
          </w:tcPr>
          <w:p w14:paraId="2C32814D" w14:textId="77777777" w:rsidR="00F85A57" w:rsidRPr="00D4597C" w:rsidRDefault="00F85A57" w:rsidP="00E426DA">
            <w:pPr>
              <w:pStyle w:val="NoSpacing"/>
              <w:rPr>
                <w:ins w:id="166" w:author="Kostka, Kristin" w:date="2019-03-20T03:26:00Z"/>
              </w:rPr>
            </w:pPr>
            <w:ins w:id="167" w:author="Kostka, Kristin" w:date="2019-03-20T03:26:00Z">
              <w:r w:rsidRPr="00D4597C">
                <w:t>NO</w:t>
              </w:r>
            </w:ins>
          </w:p>
        </w:tc>
        <w:tc>
          <w:tcPr>
            <w:tcW w:w="0" w:type="auto"/>
            <w:hideMark/>
          </w:tcPr>
          <w:p w14:paraId="2897380C" w14:textId="77777777" w:rsidR="00F85A57" w:rsidRPr="00D4597C" w:rsidRDefault="00F85A57" w:rsidP="00E426DA">
            <w:pPr>
              <w:pStyle w:val="NoSpacing"/>
              <w:rPr>
                <w:ins w:id="168" w:author="Kostka, Kristin" w:date="2019-03-20T03:26:00Z"/>
              </w:rPr>
            </w:pPr>
            <w:ins w:id="169" w:author="Kostka, Kristin" w:date="2019-03-20T03:26:00Z">
              <w:r w:rsidRPr="00D4597C">
                <w:t>YES</w:t>
              </w:r>
            </w:ins>
          </w:p>
        </w:tc>
        <w:tc>
          <w:tcPr>
            <w:tcW w:w="0" w:type="auto"/>
            <w:hideMark/>
          </w:tcPr>
          <w:p w14:paraId="4C4DEC5D" w14:textId="77777777" w:rsidR="00F85A57" w:rsidRPr="00D4597C" w:rsidRDefault="00F85A57" w:rsidP="00E426DA">
            <w:pPr>
              <w:pStyle w:val="NoSpacing"/>
              <w:rPr>
                <w:ins w:id="170" w:author="Kostka, Kristin" w:date="2019-03-20T03:26:00Z"/>
              </w:rPr>
            </w:pPr>
            <w:ins w:id="171" w:author="Kostka, Kristin" w:date="2019-03-20T03:26:00Z">
              <w:r w:rsidRPr="00D4597C">
                <w:t>NO</w:t>
              </w:r>
            </w:ins>
          </w:p>
        </w:tc>
      </w:tr>
      <w:tr w:rsidR="00F85A57" w:rsidRPr="00D4597C" w14:paraId="6707283E" w14:textId="77777777" w:rsidTr="00E426DA">
        <w:trPr>
          <w:ins w:id="172" w:author="Kostka, Kristin" w:date="2019-03-20T03:26:00Z"/>
        </w:trPr>
        <w:tc>
          <w:tcPr>
            <w:tcW w:w="0" w:type="auto"/>
            <w:hideMark/>
          </w:tcPr>
          <w:p w14:paraId="755357F0" w14:textId="77777777" w:rsidR="00F85A57" w:rsidRPr="00D4597C" w:rsidRDefault="00F85A57" w:rsidP="00E426DA">
            <w:pPr>
              <w:pStyle w:val="NoSpacing"/>
              <w:rPr>
                <w:ins w:id="173" w:author="Kostka, Kristin" w:date="2019-03-20T03:26:00Z"/>
              </w:rPr>
            </w:pPr>
            <w:ins w:id="174" w:author="Kostka, Kristin" w:date="2019-03-20T03:26:00Z">
              <w:r w:rsidRPr="00D4597C">
                <w:lastRenderedPageBreak/>
                <w:t>9201</w:t>
              </w:r>
            </w:ins>
          </w:p>
        </w:tc>
        <w:tc>
          <w:tcPr>
            <w:tcW w:w="0" w:type="auto"/>
            <w:hideMark/>
          </w:tcPr>
          <w:p w14:paraId="19617A57" w14:textId="77777777" w:rsidR="00F85A57" w:rsidRPr="00D4597C" w:rsidRDefault="00F85A57" w:rsidP="00E426DA">
            <w:pPr>
              <w:pStyle w:val="NoSpacing"/>
              <w:rPr>
                <w:ins w:id="175" w:author="Kostka, Kristin" w:date="2019-03-20T03:26:00Z"/>
              </w:rPr>
            </w:pPr>
            <w:ins w:id="176" w:author="Kostka, Kristin" w:date="2019-03-20T03:26:00Z">
              <w:r w:rsidRPr="00D4597C">
                <w:t>Inpatient Visit</w:t>
              </w:r>
            </w:ins>
          </w:p>
        </w:tc>
        <w:tc>
          <w:tcPr>
            <w:tcW w:w="0" w:type="auto"/>
            <w:hideMark/>
          </w:tcPr>
          <w:p w14:paraId="4B9F21AA" w14:textId="77777777" w:rsidR="00F85A57" w:rsidRPr="00D4597C" w:rsidRDefault="00F85A57" w:rsidP="00E426DA">
            <w:pPr>
              <w:pStyle w:val="NoSpacing"/>
              <w:rPr>
                <w:ins w:id="177" w:author="Kostka, Kristin" w:date="2019-03-20T03:26:00Z"/>
              </w:rPr>
            </w:pPr>
            <w:ins w:id="178" w:author="Kostka, Kristin" w:date="2019-03-20T03:26:00Z">
              <w:r w:rsidRPr="00D4597C">
                <w:t>Visit</w:t>
              </w:r>
            </w:ins>
          </w:p>
        </w:tc>
        <w:tc>
          <w:tcPr>
            <w:tcW w:w="0" w:type="auto"/>
            <w:hideMark/>
          </w:tcPr>
          <w:p w14:paraId="32DB4A3B" w14:textId="77777777" w:rsidR="00F85A57" w:rsidRPr="00D4597C" w:rsidRDefault="00F85A57" w:rsidP="00E426DA">
            <w:pPr>
              <w:pStyle w:val="NoSpacing"/>
              <w:rPr>
                <w:ins w:id="179" w:author="Kostka, Kristin" w:date="2019-03-20T03:26:00Z"/>
              </w:rPr>
            </w:pPr>
            <w:ins w:id="180" w:author="Kostka, Kristin" w:date="2019-03-20T03:26:00Z">
              <w:r w:rsidRPr="00D4597C">
                <w:t>Visit</w:t>
              </w:r>
            </w:ins>
          </w:p>
        </w:tc>
        <w:tc>
          <w:tcPr>
            <w:tcW w:w="0" w:type="auto"/>
            <w:hideMark/>
          </w:tcPr>
          <w:p w14:paraId="21BB7A40" w14:textId="77777777" w:rsidR="00F85A57" w:rsidRPr="00D4597C" w:rsidRDefault="00F85A57" w:rsidP="00E426DA">
            <w:pPr>
              <w:pStyle w:val="NoSpacing"/>
              <w:rPr>
                <w:ins w:id="181" w:author="Kostka, Kristin" w:date="2019-03-20T03:26:00Z"/>
              </w:rPr>
            </w:pPr>
            <w:ins w:id="182" w:author="Kostka, Kristin" w:date="2019-03-20T03:26:00Z">
              <w:r w:rsidRPr="00D4597C">
                <w:t>NO</w:t>
              </w:r>
            </w:ins>
          </w:p>
        </w:tc>
        <w:tc>
          <w:tcPr>
            <w:tcW w:w="0" w:type="auto"/>
            <w:hideMark/>
          </w:tcPr>
          <w:p w14:paraId="304DA14C" w14:textId="77777777" w:rsidR="00F85A57" w:rsidRPr="00D4597C" w:rsidRDefault="00F85A57" w:rsidP="00E426DA">
            <w:pPr>
              <w:pStyle w:val="NoSpacing"/>
              <w:rPr>
                <w:ins w:id="183" w:author="Kostka, Kristin" w:date="2019-03-20T03:26:00Z"/>
              </w:rPr>
            </w:pPr>
            <w:ins w:id="184" w:author="Kostka, Kristin" w:date="2019-03-20T03:26:00Z">
              <w:r w:rsidRPr="00D4597C">
                <w:t>YES</w:t>
              </w:r>
            </w:ins>
          </w:p>
        </w:tc>
        <w:tc>
          <w:tcPr>
            <w:tcW w:w="0" w:type="auto"/>
            <w:hideMark/>
          </w:tcPr>
          <w:p w14:paraId="2D31B55B" w14:textId="77777777" w:rsidR="00F85A57" w:rsidRPr="00D4597C" w:rsidRDefault="00F85A57" w:rsidP="00E426DA">
            <w:pPr>
              <w:pStyle w:val="NoSpacing"/>
              <w:rPr>
                <w:ins w:id="185" w:author="Kostka, Kristin" w:date="2019-03-20T03:26:00Z"/>
              </w:rPr>
            </w:pPr>
            <w:ins w:id="186" w:author="Kostka, Kristin" w:date="2019-03-20T03:26:00Z">
              <w:r w:rsidRPr="00D4597C">
                <w:t>NO</w:t>
              </w:r>
            </w:ins>
          </w:p>
        </w:tc>
      </w:tr>
    </w:tbl>
    <w:p w14:paraId="189FB79B" w14:textId="77777777" w:rsidR="00F85A57" w:rsidRPr="00D4597C" w:rsidRDefault="00F85A57" w:rsidP="00F85A57">
      <w:pPr>
        <w:shd w:val="clear" w:color="auto" w:fill="FFFFFF"/>
        <w:rPr>
          <w:ins w:id="187" w:author="Kostka, Kristin" w:date="2019-03-20T03:26:00Z"/>
          <w:rFonts w:ascii="Segoe UI" w:eastAsia="Times New Roman" w:hAnsi="Segoe UI" w:cs="Segoe UI"/>
          <w:color w:val="333333"/>
          <w:sz w:val="18"/>
          <w:szCs w:val="18"/>
        </w:rPr>
      </w:pPr>
    </w:p>
    <w:p w14:paraId="42536A0F" w14:textId="77777777" w:rsidR="00F85A57" w:rsidRPr="00D4597C" w:rsidRDefault="00F85A57" w:rsidP="00F85A57">
      <w:pPr>
        <w:shd w:val="clear" w:color="auto" w:fill="FFFFFF"/>
        <w:rPr>
          <w:ins w:id="188" w:author="Kostka, Kristin" w:date="2019-03-20T03:26:00Z"/>
          <w:rFonts w:ascii="Segoe UI" w:eastAsia="Times New Roman" w:hAnsi="Segoe UI" w:cs="Segoe UI"/>
          <w:color w:val="333333"/>
          <w:sz w:val="18"/>
          <w:szCs w:val="18"/>
        </w:rPr>
      </w:pPr>
      <w:ins w:id="189" w:author="Kostka, Kristin" w:date="2019-03-20T03:26:00Z">
        <w:r>
          <w:rPr>
            <w:rFonts w:ascii="Segoe UI" w:eastAsia="Times New Roman" w:hAnsi="Segoe UI" w:cs="Segoe UI"/>
            <w:color w:val="333333"/>
            <w:sz w:val="18"/>
            <w:szCs w:val="18"/>
          </w:rPr>
          <w:t>2. </w:t>
        </w:r>
        <w:r w:rsidRPr="00D4597C">
          <w:rPr>
            <w:rFonts w:ascii="Segoe UI" w:eastAsia="Times New Roman" w:hAnsi="Segoe UI" w:cs="Segoe UI"/>
            <w:color w:val="333333"/>
            <w:sz w:val="18"/>
            <w:szCs w:val="18"/>
          </w:rPr>
          <w:t>Stroke (ischemic or hemorrhagic)</w:t>
        </w:r>
      </w:ins>
    </w:p>
    <w:tbl>
      <w:tblPr>
        <w:tblStyle w:val="1"/>
        <w:tblW w:w="5000" w:type="pct"/>
        <w:tblCellMar>
          <w:top w:w="43" w:type="dxa"/>
          <w:left w:w="43" w:type="dxa"/>
          <w:bottom w:w="43" w:type="dxa"/>
          <w:right w:w="43" w:type="dxa"/>
        </w:tblCellMar>
        <w:tblLook w:val="06A0" w:firstRow="1" w:lastRow="0" w:firstColumn="1" w:lastColumn="0" w:noHBand="1" w:noVBand="1"/>
      </w:tblPr>
      <w:tblGrid>
        <w:gridCol w:w="1125"/>
        <w:gridCol w:w="2482"/>
        <w:gridCol w:w="1125"/>
        <w:gridCol w:w="1125"/>
        <w:gridCol w:w="1125"/>
        <w:gridCol w:w="1253"/>
        <w:gridCol w:w="1125"/>
      </w:tblGrid>
      <w:tr w:rsidR="00F85A57" w:rsidRPr="00D4597C" w14:paraId="6E965CC4" w14:textId="77777777" w:rsidTr="00E426DA">
        <w:trPr>
          <w:ins w:id="190" w:author="Kostka, Kristin" w:date="2019-03-20T03:26:00Z"/>
        </w:trPr>
        <w:tc>
          <w:tcPr>
            <w:tcW w:w="1125" w:type="dxa"/>
            <w:hideMark/>
          </w:tcPr>
          <w:p w14:paraId="1518967F" w14:textId="77777777" w:rsidR="00F85A57" w:rsidRPr="00B2084F" w:rsidRDefault="00F85A57" w:rsidP="00E426DA">
            <w:pPr>
              <w:pStyle w:val="NoSpacing"/>
              <w:rPr>
                <w:ins w:id="191" w:author="Kostka, Kristin" w:date="2019-03-20T03:26:00Z"/>
                <w:b/>
              </w:rPr>
            </w:pPr>
            <w:ins w:id="192" w:author="Kostka, Kristin" w:date="2019-03-20T03:26:00Z">
              <w:r w:rsidRPr="00B2084F">
                <w:rPr>
                  <w:b/>
                </w:rPr>
                <w:t>Concept Id</w:t>
              </w:r>
            </w:ins>
          </w:p>
        </w:tc>
        <w:tc>
          <w:tcPr>
            <w:tcW w:w="0" w:type="auto"/>
            <w:hideMark/>
          </w:tcPr>
          <w:p w14:paraId="6B523FD4" w14:textId="77777777" w:rsidR="00F85A57" w:rsidRPr="00B2084F" w:rsidRDefault="00F85A57" w:rsidP="00E426DA">
            <w:pPr>
              <w:pStyle w:val="NoSpacing"/>
              <w:rPr>
                <w:ins w:id="193" w:author="Kostka, Kristin" w:date="2019-03-20T03:26:00Z"/>
                <w:b/>
              </w:rPr>
            </w:pPr>
            <w:ins w:id="194" w:author="Kostka, Kristin" w:date="2019-03-20T03:26:00Z">
              <w:r w:rsidRPr="00B2084F">
                <w:rPr>
                  <w:b/>
                </w:rPr>
                <w:t>Concept Name</w:t>
              </w:r>
            </w:ins>
          </w:p>
        </w:tc>
        <w:tc>
          <w:tcPr>
            <w:tcW w:w="1125" w:type="dxa"/>
            <w:hideMark/>
          </w:tcPr>
          <w:p w14:paraId="4D67A2F9" w14:textId="77777777" w:rsidR="00F85A57" w:rsidRPr="00B2084F" w:rsidRDefault="00F85A57" w:rsidP="00E426DA">
            <w:pPr>
              <w:pStyle w:val="NoSpacing"/>
              <w:rPr>
                <w:ins w:id="195" w:author="Kostka, Kristin" w:date="2019-03-20T03:26:00Z"/>
                <w:b/>
              </w:rPr>
            </w:pPr>
            <w:ins w:id="196" w:author="Kostka, Kristin" w:date="2019-03-20T03:26:00Z">
              <w:r w:rsidRPr="00B2084F">
                <w:rPr>
                  <w:b/>
                </w:rPr>
                <w:t>Domain</w:t>
              </w:r>
            </w:ins>
          </w:p>
        </w:tc>
        <w:tc>
          <w:tcPr>
            <w:tcW w:w="1125" w:type="dxa"/>
            <w:hideMark/>
          </w:tcPr>
          <w:p w14:paraId="1BE40725" w14:textId="77777777" w:rsidR="00F85A57" w:rsidRPr="00B2084F" w:rsidRDefault="00F85A57" w:rsidP="00E426DA">
            <w:pPr>
              <w:pStyle w:val="NoSpacing"/>
              <w:rPr>
                <w:ins w:id="197" w:author="Kostka, Kristin" w:date="2019-03-20T03:26:00Z"/>
                <w:b/>
              </w:rPr>
            </w:pPr>
            <w:ins w:id="198" w:author="Kostka, Kristin" w:date="2019-03-20T03:26:00Z">
              <w:r w:rsidRPr="00B2084F">
                <w:rPr>
                  <w:b/>
                </w:rPr>
                <w:t>Vocabulary</w:t>
              </w:r>
            </w:ins>
          </w:p>
        </w:tc>
        <w:tc>
          <w:tcPr>
            <w:tcW w:w="1125" w:type="dxa"/>
            <w:hideMark/>
          </w:tcPr>
          <w:p w14:paraId="15F2E45F" w14:textId="77777777" w:rsidR="00F85A57" w:rsidRPr="00B2084F" w:rsidRDefault="00F85A57" w:rsidP="00E426DA">
            <w:pPr>
              <w:pStyle w:val="NoSpacing"/>
              <w:rPr>
                <w:ins w:id="199" w:author="Kostka, Kristin" w:date="2019-03-20T03:26:00Z"/>
                <w:b/>
              </w:rPr>
            </w:pPr>
            <w:ins w:id="200" w:author="Kostka, Kristin" w:date="2019-03-20T03:26:00Z">
              <w:r w:rsidRPr="00B2084F">
                <w:rPr>
                  <w:b/>
                </w:rPr>
                <w:t>Excluded</w:t>
              </w:r>
            </w:ins>
          </w:p>
        </w:tc>
        <w:tc>
          <w:tcPr>
            <w:tcW w:w="1125" w:type="dxa"/>
            <w:hideMark/>
          </w:tcPr>
          <w:p w14:paraId="222FC065" w14:textId="77777777" w:rsidR="00F85A57" w:rsidRPr="00B2084F" w:rsidRDefault="00F85A57" w:rsidP="00E426DA">
            <w:pPr>
              <w:pStyle w:val="NoSpacing"/>
              <w:rPr>
                <w:ins w:id="201" w:author="Kostka, Kristin" w:date="2019-03-20T03:26:00Z"/>
                <w:b/>
              </w:rPr>
            </w:pPr>
            <w:ins w:id="202" w:author="Kostka, Kristin" w:date="2019-03-20T03:26:00Z">
              <w:r w:rsidRPr="00B2084F">
                <w:rPr>
                  <w:b/>
                </w:rPr>
                <w:t>Descendants</w:t>
              </w:r>
            </w:ins>
          </w:p>
        </w:tc>
        <w:tc>
          <w:tcPr>
            <w:tcW w:w="1125" w:type="dxa"/>
            <w:hideMark/>
          </w:tcPr>
          <w:p w14:paraId="1CF498CB" w14:textId="77777777" w:rsidR="00F85A57" w:rsidRPr="00B2084F" w:rsidRDefault="00F85A57" w:rsidP="00E426DA">
            <w:pPr>
              <w:pStyle w:val="NoSpacing"/>
              <w:rPr>
                <w:ins w:id="203" w:author="Kostka, Kristin" w:date="2019-03-20T03:26:00Z"/>
                <w:b/>
              </w:rPr>
            </w:pPr>
            <w:ins w:id="204" w:author="Kostka, Kristin" w:date="2019-03-20T03:26:00Z">
              <w:r w:rsidRPr="00B2084F">
                <w:rPr>
                  <w:b/>
                </w:rPr>
                <w:t>Mapped</w:t>
              </w:r>
            </w:ins>
          </w:p>
        </w:tc>
      </w:tr>
      <w:tr w:rsidR="00F85A57" w:rsidRPr="00D4597C" w14:paraId="1C277497" w14:textId="77777777" w:rsidTr="00E426DA">
        <w:trPr>
          <w:ins w:id="205" w:author="Kostka, Kristin" w:date="2019-03-20T03:26:00Z"/>
        </w:trPr>
        <w:tc>
          <w:tcPr>
            <w:tcW w:w="0" w:type="auto"/>
            <w:hideMark/>
          </w:tcPr>
          <w:p w14:paraId="1971ADD0" w14:textId="77777777" w:rsidR="00F85A57" w:rsidRPr="00D4597C" w:rsidRDefault="00F85A57" w:rsidP="00E426DA">
            <w:pPr>
              <w:pStyle w:val="NoSpacing"/>
              <w:rPr>
                <w:ins w:id="206" w:author="Kostka, Kristin" w:date="2019-03-20T03:26:00Z"/>
                <w:sz w:val="24"/>
                <w:szCs w:val="24"/>
              </w:rPr>
            </w:pPr>
            <w:ins w:id="207" w:author="Kostka, Kristin" w:date="2019-03-20T03:26:00Z">
              <w:r w:rsidRPr="00D4597C">
                <w:rPr>
                  <w:sz w:val="24"/>
                  <w:szCs w:val="24"/>
                </w:rPr>
                <w:t>372924</w:t>
              </w:r>
            </w:ins>
          </w:p>
        </w:tc>
        <w:tc>
          <w:tcPr>
            <w:tcW w:w="0" w:type="auto"/>
            <w:hideMark/>
          </w:tcPr>
          <w:p w14:paraId="3925B98A" w14:textId="77777777" w:rsidR="00F85A57" w:rsidRPr="00D4597C" w:rsidRDefault="00F85A57" w:rsidP="00E426DA">
            <w:pPr>
              <w:pStyle w:val="NoSpacing"/>
              <w:rPr>
                <w:ins w:id="208" w:author="Kostka, Kristin" w:date="2019-03-20T03:26:00Z"/>
                <w:sz w:val="24"/>
                <w:szCs w:val="24"/>
              </w:rPr>
            </w:pPr>
            <w:ins w:id="209" w:author="Kostka, Kristin" w:date="2019-03-20T03:26:00Z">
              <w:r w:rsidRPr="00D4597C">
                <w:rPr>
                  <w:sz w:val="24"/>
                  <w:szCs w:val="24"/>
                </w:rPr>
                <w:t>Cerebral artery occlusion</w:t>
              </w:r>
            </w:ins>
          </w:p>
        </w:tc>
        <w:tc>
          <w:tcPr>
            <w:tcW w:w="0" w:type="auto"/>
            <w:hideMark/>
          </w:tcPr>
          <w:p w14:paraId="774BA6B7" w14:textId="77777777" w:rsidR="00F85A57" w:rsidRPr="00D4597C" w:rsidRDefault="00F85A57" w:rsidP="00E426DA">
            <w:pPr>
              <w:pStyle w:val="NoSpacing"/>
              <w:rPr>
                <w:ins w:id="210" w:author="Kostka, Kristin" w:date="2019-03-20T03:26:00Z"/>
                <w:sz w:val="24"/>
                <w:szCs w:val="24"/>
              </w:rPr>
            </w:pPr>
            <w:ins w:id="211" w:author="Kostka, Kristin" w:date="2019-03-20T03:26:00Z">
              <w:r w:rsidRPr="00D4597C">
                <w:rPr>
                  <w:sz w:val="24"/>
                  <w:szCs w:val="24"/>
                </w:rPr>
                <w:t>Condition</w:t>
              </w:r>
            </w:ins>
          </w:p>
        </w:tc>
        <w:tc>
          <w:tcPr>
            <w:tcW w:w="0" w:type="auto"/>
            <w:hideMark/>
          </w:tcPr>
          <w:p w14:paraId="2C47B48A" w14:textId="77777777" w:rsidR="00F85A57" w:rsidRPr="00D4597C" w:rsidRDefault="00F85A57" w:rsidP="00E426DA">
            <w:pPr>
              <w:pStyle w:val="NoSpacing"/>
              <w:rPr>
                <w:ins w:id="212" w:author="Kostka, Kristin" w:date="2019-03-20T03:26:00Z"/>
                <w:sz w:val="24"/>
                <w:szCs w:val="24"/>
              </w:rPr>
            </w:pPr>
            <w:ins w:id="213" w:author="Kostka, Kristin" w:date="2019-03-20T03:26:00Z">
              <w:r w:rsidRPr="00D4597C">
                <w:rPr>
                  <w:sz w:val="24"/>
                  <w:szCs w:val="24"/>
                </w:rPr>
                <w:t>SNOMED</w:t>
              </w:r>
            </w:ins>
          </w:p>
        </w:tc>
        <w:tc>
          <w:tcPr>
            <w:tcW w:w="0" w:type="auto"/>
            <w:hideMark/>
          </w:tcPr>
          <w:p w14:paraId="55E5E7ED" w14:textId="77777777" w:rsidR="00F85A57" w:rsidRPr="00D4597C" w:rsidRDefault="00F85A57" w:rsidP="00E426DA">
            <w:pPr>
              <w:pStyle w:val="NoSpacing"/>
              <w:rPr>
                <w:ins w:id="214" w:author="Kostka, Kristin" w:date="2019-03-20T03:26:00Z"/>
                <w:sz w:val="24"/>
                <w:szCs w:val="24"/>
              </w:rPr>
            </w:pPr>
            <w:ins w:id="215" w:author="Kostka, Kristin" w:date="2019-03-20T03:26:00Z">
              <w:r w:rsidRPr="00D4597C">
                <w:rPr>
                  <w:sz w:val="24"/>
                  <w:szCs w:val="24"/>
                </w:rPr>
                <w:t>NO</w:t>
              </w:r>
            </w:ins>
          </w:p>
        </w:tc>
        <w:tc>
          <w:tcPr>
            <w:tcW w:w="0" w:type="auto"/>
            <w:hideMark/>
          </w:tcPr>
          <w:p w14:paraId="6FFF481C" w14:textId="77777777" w:rsidR="00F85A57" w:rsidRPr="00D4597C" w:rsidRDefault="00F85A57" w:rsidP="00E426DA">
            <w:pPr>
              <w:pStyle w:val="NoSpacing"/>
              <w:rPr>
                <w:ins w:id="216" w:author="Kostka, Kristin" w:date="2019-03-20T03:26:00Z"/>
                <w:sz w:val="24"/>
                <w:szCs w:val="24"/>
              </w:rPr>
            </w:pPr>
            <w:ins w:id="217" w:author="Kostka, Kristin" w:date="2019-03-20T03:26:00Z">
              <w:r w:rsidRPr="00D4597C">
                <w:rPr>
                  <w:sz w:val="24"/>
                  <w:szCs w:val="24"/>
                </w:rPr>
                <w:t>NO</w:t>
              </w:r>
            </w:ins>
          </w:p>
        </w:tc>
        <w:tc>
          <w:tcPr>
            <w:tcW w:w="0" w:type="auto"/>
            <w:hideMark/>
          </w:tcPr>
          <w:p w14:paraId="2F7E5249" w14:textId="77777777" w:rsidR="00F85A57" w:rsidRPr="00D4597C" w:rsidRDefault="00F85A57" w:rsidP="00E426DA">
            <w:pPr>
              <w:pStyle w:val="NoSpacing"/>
              <w:rPr>
                <w:ins w:id="218" w:author="Kostka, Kristin" w:date="2019-03-20T03:26:00Z"/>
                <w:sz w:val="24"/>
                <w:szCs w:val="24"/>
              </w:rPr>
            </w:pPr>
            <w:ins w:id="219" w:author="Kostka, Kristin" w:date="2019-03-20T03:26:00Z">
              <w:r w:rsidRPr="00D4597C">
                <w:rPr>
                  <w:sz w:val="24"/>
                  <w:szCs w:val="24"/>
                </w:rPr>
                <w:t>NO</w:t>
              </w:r>
            </w:ins>
          </w:p>
        </w:tc>
      </w:tr>
      <w:tr w:rsidR="00F85A57" w:rsidRPr="00D4597C" w14:paraId="6570A76E" w14:textId="77777777" w:rsidTr="00E426DA">
        <w:trPr>
          <w:ins w:id="220" w:author="Kostka, Kristin" w:date="2019-03-20T03:26:00Z"/>
        </w:trPr>
        <w:tc>
          <w:tcPr>
            <w:tcW w:w="0" w:type="auto"/>
            <w:hideMark/>
          </w:tcPr>
          <w:p w14:paraId="30B095EE" w14:textId="77777777" w:rsidR="00F85A57" w:rsidRPr="00D4597C" w:rsidRDefault="00F85A57" w:rsidP="00E426DA">
            <w:pPr>
              <w:pStyle w:val="NoSpacing"/>
              <w:rPr>
                <w:ins w:id="221" w:author="Kostka, Kristin" w:date="2019-03-20T03:26:00Z"/>
                <w:sz w:val="24"/>
                <w:szCs w:val="24"/>
              </w:rPr>
            </w:pPr>
            <w:ins w:id="222" w:author="Kostka, Kristin" w:date="2019-03-20T03:26:00Z">
              <w:r w:rsidRPr="00D4597C">
                <w:rPr>
                  <w:sz w:val="24"/>
                  <w:szCs w:val="24"/>
                </w:rPr>
                <w:t>375557</w:t>
              </w:r>
            </w:ins>
          </w:p>
        </w:tc>
        <w:tc>
          <w:tcPr>
            <w:tcW w:w="0" w:type="auto"/>
            <w:hideMark/>
          </w:tcPr>
          <w:p w14:paraId="01749379" w14:textId="77777777" w:rsidR="00F85A57" w:rsidRPr="00D4597C" w:rsidRDefault="00F85A57" w:rsidP="00E426DA">
            <w:pPr>
              <w:pStyle w:val="NoSpacing"/>
              <w:rPr>
                <w:ins w:id="223" w:author="Kostka, Kristin" w:date="2019-03-20T03:26:00Z"/>
                <w:sz w:val="24"/>
                <w:szCs w:val="24"/>
              </w:rPr>
            </w:pPr>
            <w:ins w:id="224" w:author="Kostka, Kristin" w:date="2019-03-20T03:26:00Z">
              <w:r w:rsidRPr="00D4597C">
                <w:rPr>
                  <w:sz w:val="24"/>
                  <w:szCs w:val="24"/>
                </w:rPr>
                <w:t>Cerebral embolism</w:t>
              </w:r>
            </w:ins>
          </w:p>
        </w:tc>
        <w:tc>
          <w:tcPr>
            <w:tcW w:w="0" w:type="auto"/>
            <w:hideMark/>
          </w:tcPr>
          <w:p w14:paraId="704A2B6C" w14:textId="77777777" w:rsidR="00F85A57" w:rsidRPr="00D4597C" w:rsidRDefault="00F85A57" w:rsidP="00E426DA">
            <w:pPr>
              <w:pStyle w:val="NoSpacing"/>
              <w:rPr>
                <w:ins w:id="225" w:author="Kostka, Kristin" w:date="2019-03-20T03:26:00Z"/>
                <w:sz w:val="24"/>
                <w:szCs w:val="24"/>
              </w:rPr>
            </w:pPr>
            <w:ins w:id="226" w:author="Kostka, Kristin" w:date="2019-03-20T03:26:00Z">
              <w:r w:rsidRPr="00D4597C">
                <w:rPr>
                  <w:sz w:val="24"/>
                  <w:szCs w:val="24"/>
                </w:rPr>
                <w:t>Condition</w:t>
              </w:r>
            </w:ins>
          </w:p>
        </w:tc>
        <w:tc>
          <w:tcPr>
            <w:tcW w:w="0" w:type="auto"/>
            <w:hideMark/>
          </w:tcPr>
          <w:p w14:paraId="6870BD5A" w14:textId="77777777" w:rsidR="00F85A57" w:rsidRPr="00D4597C" w:rsidRDefault="00F85A57" w:rsidP="00E426DA">
            <w:pPr>
              <w:pStyle w:val="NoSpacing"/>
              <w:rPr>
                <w:ins w:id="227" w:author="Kostka, Kristin" w:date="2019-03-20T03:26:00Z"/>
                <w:sz w:val="24"/>
                <w:szCs w:val="24"/>
              </w:rPr>
            </w:pPr>
            <w:ins w:id="228" w:author="Kostka, Kristin" w:date="2019-03-20T03:26:00Z">
              <w:r w:rsidRPr="00D4597C">
                <w:rPr>
                  <w:sz w:val="24"/>
                  <w:szCs w:val="24"/>
                </w:rPr>
                <w:t>SNOMED</w:t>
              </w:r>
            </w:ins>
          </w:p>
        </w:tc>
        <w:tc>
          <w:tcPr>
            <w:tcW w:w="0" w:type="auto"/>
            <w:hideMark/>
          </w:tcPr>
          <w:p w14:paraId="481D1976" w14:textId="77777777" w:rsidR="00F85A57" w:rsidRPr="00D4597C" w:rsidRDefault="00F85A57" w:rsidP="00E426DA">
            <w:pPr>
              <w:pStyle w:val="NoSpacing"/>
              <w:rPr>
                <w:ins w:id="229" w:author="Kostka, Kristin" w:date="2019-03-20T03:26:00Z"/>
                <w:sz w:val="24"/>
                <w:szCs w:val="24"/>
              </w:rPr>
            </w:pPr>
            <w:ins w:id="230" w:author="Kostka, Kristin" w:date="2019-03-20T03:26:00Z">
              <w:r w:rsidRPr="00D4597C">
                <w:rPr>
                  <w:sz w:val="24"/>
                  <w:szCs w:val="24"/>
                </w:rPr>
                <w:t>NO</w:t>
              </w:r>
            </w:ins>
          </w:p>
        </w:tc>
        <w:tc>
          <w:tcPr>
            <w:tcW w:w="0" w:type="auto"/>
            <w:hideMark/>
          </w:tcPr>
          <w:p w14:paraId="1F668FB2" w14:textId="77777777" w:rsidR="00F85A57" w:rsidRPr="00D4597C" w:rsidRDefault="00F85A57" w:rsidP="00E426DA">
            <w:pPr>
              <w:pStyle w:val="NoSpacing"/>
              <w:rPr>
                <w:ins w:id="231" w:author="Kostka, Kristin" w:date="2019-03-20T03:26:00Z"/>
                <w:sz w:val="24"/>
                <w:szCs w:val="24"/>
              </w:rPr>
            </w:pPr>
            <w:ins w:id="232" w:author="Kostka, Kristin" w:date="2019-03-20T03:26:00Z">
              <w:r w:rsidRPr="00D4597C">
                <w:rPr>
                  <w:sz w:val="24"/>
                  <w:szCs w:val="24"/>
                </w:rPr>
                <w:t>NO</w:t>
              </w:r>
            </w:ins>
          </w:p>
        </w:tc>
        <w:tc>
          <w:tcPr>
            <w:tcW w:w="0" w:type="auto"/>
            <w:hideMark/>
          </w:tcPr>
          <w:p w14:paraId="3CA3729C" w14:textId="77777777" w:rsidR="00F85A57" w:rsidRPr="00D4597C" w:rsidRDefault="00F85A57" w:rsidP="00E426DA">
            <w:pPr>
              <w:pStyle w:val="NoSpacing"/>
              <w:rPr>
                <w:ins w:id="233" w:author="Kostka, Kristin" w:date="2019-03-20T03:26:00Z"/>
                <w:sz w:val="24"/>
                <w:szCs w:val="24"/>
              </w:rPr>
            </w:pPr>
            <w:ins w:id="234" w:author="Kostka, Kristin" w:date="2019-03-20T03:26:00Z">
              <w:r w:rsidRPr="00D4597C">
                <w:rPr>
                  <w:sz w:val="24"/>
                  <w:szCs w:val="24"/>
                </w:rPr>
                <w:t>NO</w:t>
              </w:r>
            </w:ins>
          </w:p>
        </w:tc>
      </w:tr>
      <w:tr w:rsidR="00F85A57" w:rsidRPr="00D4597C" w14:paraId="0962C4EE" w14:textId="77777777" w:rsidTr="00E426DA">
        <w:trPr>
          <w:ins w:id="235" w:author="Kostka, Kristin" w:date="2019-03-20T03:26:00Z"/>
        </w:trPr>
        <w:tc>
          <w:tcPr>
            <w:tcW w:w="0" w:type="auto"/>
            <w:hideMark/>
          </w:tcPr>
          <w:p w14:paraId="2DD42238" w14:textId="77777777" w:rsidR="00F85A57" w:rsidRPr="00D4597C" w:rsidRDefault="00F85A57" w:rsidP="00E426DA">
            <w:pPr>
              <w:pStyle w:val="NoSpacing"/>
              <w:rPr>
                <w:ins w:id="236" w:author="Kostka, Kristin" w:date="2019-03-20T03:26:00Z"/>
                <w:sz w:val="24"/>
                <w:szCs w:val="24"/>
              </w:rPr>
            </w:pPr>
            <w:ins w:id="237" w:author="Kostka, Kristin" w:date="2019-03-20T03:26:00Z">
              <w:r w:rsidRPr="00D4597C">
                <w:rPr>
                  <w:sz w:val="24"/>
                  <w:szCs w:val="24"/>
                </w:rPr>
                <w:t>376713</w:t>
              </w:r>
            </w:ins>
          </w:p>
        </w:tc>
        <w:tc>
          <w:tcPr>
            <w:tcW w:w="0" w:type="auto"/>
            <w:hideMark/>
          </w:tcPr>
          <w:p w14:paraId="3E319077" w14:textId="77777777" w:rsidR="00F85A57" w:rsidRPr="00D4597C" w:rsidRDefault="00F85A57" w:rsidP="00E426DA">
            <w:pPr>
              <w:pStyle w:val="NoSpacing"/>
              <w:rPr>
                <w:ins w:id="238" w:author="Kostka, Kristin" w:date="2019-03-20T03:26:00Z"/>
                <w:sz w:val="24"/>
                <w:szCs w:val="24"/>
              </w:rPr>
            </w:pPr>
            <w:ins w:id="239" w:author="Kostka, Kristin" w:date="2019-03-20T03:26:00Z">
              <w:r w:rsidRPr="00D4597C">
                <w:rPr>
                  <w:sz w:val="24"/>
                  <w:szCs w:val="24"/>
                </w:rPr>
                <w:t>Cerebral hemorrhage</w:t>
              </w:r>
            </w:ins>
          </w:p>
        </w:tc>
        <w:tc>
          <w:tcPr>
            <w:tcW w:w="0" w:type="auto"/>
            <w:hideMark/>
          </w:tcPr>
          <w:p w14:paraId="0E800212" w14:textId="77777777" w:rsidR="00F85A57" w:rsidRPr="00D4597C" w:rsidRDefault="00F85A57" w:rsidP="00E426DA">
            <w:pPr>
              <w:pStyle w:val="NoSpacing"/>
              <w:rPr>
                <w:ins w:id="240" w:author="Kostka, Kristin" w:date="2019-03-20T03:26:00Z"/>
                <w:sz w:val="24"/>
                <w:szCs w:val="24"/>
              </w:rPr>
            </w:pPr>
            <w:ins w:id="241" w:author="Kostka, Kristin" w:date="2019-03-20T03:26:00Z">
              <w:r w:rsidRPr="00D4597C">
                <w:rPr>
                  <w:sz w:val="24"/>
                  <w:szCs w:val="24"/>
                </w:rPr>
                <w:t>Condition</w:t>
              </w:r>
            </w:ins>
          </w:p>
        </w:tc>
        <w:tc>
          <w:tcPr>
            <w:tcW w:w="0" w:type="auto"/>
            <w:hideMark/>
          </w:tcPr>
          <w:p w14:paraId="5FDC2209" w14:textId="77777777" w:rsidR="00F85A57" w:rsidRPr="00D4597C" w:rsidRDefault="00F85A57" w:rsidP="00E426DA">
            <w:pPr>
              <w:pStyle w:val="NoSpacing"/>
              <w:rPr>
                <w:ins w:id="242" w:author="Kostka, Kristin" w:date="2019-03-20T03:26:00Z"/>
                <w:sz w:val="24"/>
                <w:szCs w:val="24"/>
              </w:rPr>
            </w:pPr>
            <w:ins w:id="243" w:author="Kostka, Kristin" w:date="2019-03-20T03:26:00Z">
              <w:r w:rsidRPr="00D4597C">
                <w:rPr>
                  <w:sz w:val="24"/>
                  <w:szCs w:val="24"/>
                </w:rPr>
                <w:t>SNOMED</w:t>
              </w:r>
            </w:ins>
          </w:p>
        </w:tc>
        <w:tc>
          <w:tcPr>
            <w:tcW w:w="0" w:type="auto"/>
            <w:hideMark/>
          </w:tcPr>
          <w:p w14:paraId="1B12A7A3" w14:textId="77777777" w:rsidR="00F85A57" w:rsidRPr="00D4597C" w:rsidRDefault="00F85A57" w:rsidP="00E426DA">
            <w:pPr>
              <w:pStyle w:val="NoSpacing"/>
              <w:rPr>
                <w:ins w:id="244" w:author="Kostka, Kristin" w:date="2019-03-20T03:26:00Z"/>
                <w:sz w:val="24"/>
                <w:szCs w:val="24"/>
              </w:rPr>
            </w:pPr>
            <w:ins w:id="245" w:author="Kostka, Kristin" w:date="2019-03-20T03:26:00Z">
              <w:r w:rsidRPr="00D4597C">
                <w:rPr>
                  <w:sz w:val="24"/>
                  <w:szCs w:val="24"/>
                </w:rPr>
                <w:t>NO</w:t>
              </w:r>
            </w:ins>
          </w:p>
        </w:tc>
        <w:tc>
          <w:tcPr>
            <w:tcW w:w="0" w:type="auto"/>
            <w:hideMark/>
          </w:tcPr>
          <w:p w14:paraId="35B5CF10" w14:textId="77777777" w:rsidR="00F85A57" w:rsidRPr="00D4597C" w:rsidRDefault="00F85A57" w:rsidP="00E426DA">
            <w:pPr>
              <w:pStyle w:val="NoSpacing"/>
              <w:rPr>
                <w:ins w:id="246" w:author="Kostka, Kristin" w:date="2019-03-20T03:26:00Z"/>
                <w:sz w:val="24"/>
                <w:szCs w:val="24"/>
              </w:rPr>
            </w:pPr>
            <w:ins w:id="247" w:author="Kostka, Kristin" w:date="2019-03-20T03:26:00Z">
              <w:r w:rsidRPr="00D4597C">
                <w:rPr>
                  <w:sz w:val="24"/>
                  <w:szCs w:val="24"/>
                </w:rPr>
                <w:t>NO</w:t>
              </w:r>
            </w:ins>
          </w:p>
        </w:tc>
        <w:tc>
          <w:tcPr>
            <w:tcW w:w="0" w:type="auto"/>
            <w:hideMark/>
          </w:tcPr>
          <w:p w14:paraId="1AD57128" w14:textId="77777777" w:rsidR="00F85A57" w:rsidRPr="00D4597C" w:rsidRDefault="00F85A57" w:rsidP="00E426DA">
            <w:pPr>
              <w:pStyle w:val="NoSpacing"/>
              <w:rPr>
                <w:ins w:id="248" w:author="Kostka, Kristin" w:date="2019-03-20T03:26:00Z"/>
                <w:sz w:val="24"/>
                <w:szCs w:val="24"/>
              </w:rPr>
            </w:pPr>
            <w:ins w:id="249" w:author="Kostka, Kristin" w:date="2019-03-20T03:26:00Z">
              <w:r w:rsidRPr="00D4597C">
                <w:rPr>
                  <w:sz w:val="24"/>
                  <w:szCs w:val="24"/>
                </w:rPr>
                <w:t>NO</w:t>
              </w:r>
            </w:ins>
          </w:p>
        </w:tc>
      </w:tr>
      <w:tr w:rsidR="00F85A57" w:rsidRPr="00D4597C" w14:paraId="50AB7EB6" w14:textId="77777777" w:rsidTr="00E426DA">
        <w:trPr>
          <w:ins w:id="250" w:author="Kostka, Kristin" w:date="2019-03-20T03:26:00Z"/>
        </w:trPr>
        <w:tc>
          <w:tcPr>
            <w:tcW w:w="0" w:type="auto"/>
            <w:hideMark/>
          </w:tcPr>
          <w:p w14:paraId="2D29972F" w14:textId="77777777" w:rsidR="00F85A57" w:rsidRPr="00D4597C" w:rsidRDefault="00F85A57" w:rsidP="00E426DA">
            <w:pPr>
              <w:pStyle w:val="NoSpacing"/>
              <w:rPr>
                <w:ins w:id="251" w:author="Kostka, Kristin" w:date="2019-03-20T03:26:00Z"/>
                <w:sz w:val="24"/>
                <w:szCs w:val="24"/>
              </w:rPr>
            </w:pPr>
            <w:ins w:id="252" w:author="Kostka, Kristin" w:date="2019-03-20T03:26:00Z">
              <w:r w:rsidRPr="00D4597C">
                <w:rPr>
                  <w:sz w:val="24"/>
                  <w:szCs w:val="24"/>
                </w:rPr>
                <w:t>443454</w:t>
              </w:r>
            </w:ins>
          </w:p>
        </w:tc>
        <w:tc>
          <w:tcPr>
            <w:tcW w:w="0" w:type="auto"/>
            <w:hideMark/>
          </w:tcPr>
          <w:p w14:paraId="2F99ACCF" w14:textId="77777777" w:rsidR="00F85A57" w:rsidRPr="00D4597C" w:rsidRDefault="00F85A57" w:rsidP="00E426DA">
            <w:pPr>
              <w:pStyle w:val="NoSpacing"/>
              <w:rPr>
                <w:ins w:id="253" w:author="Kostka, Kristin" w:date="2019-03-20T03:26:00Z"/>
                <w:sz w:val="24"/>
                <w:szCs w:val="24"/>
              </w:rPr>
            </w:pPr>
            <w:ins w:id="254" w:author="Kostka, Kristin" w:date="2019-03-20T03:26:00Z">
              <w:r w:rsidRPr="00D4597C">
                <w:rPr>
                  <w:sz w:val="24"/>
                  <w:szCs w:val="24"/>
                </w:rPr>
                <w:t>Cerebral infarction</w:t>
              </w:r>
            </w:ins>
          </w:p>
        </w:tc>
        <w:tc>
          <w:tcPr>
            <w:tcW w:w="0" w:type="auto"/>
            <w:hideMark/>
          </w:tcPr>
          <w:p w14:paraId="358746A9" w14:textId="77777777" w:rsidR="00F85A57" w:rsidRPr="00D4597C" w:rsidRDefault="00F85A57" w:rsidP="00E426DA">
            <w:pPr>
              <w:pStyle w:val="NoSpacing"/>
              <w:rPr>
                <w:ins w:id="255" w:author="Kostka, Kristin" w:date="2019-03-20T03:26:00Z"/>
                <w:sz w:val="24"/>
                <w:szCs w:val="24"/>
              </w:rPr>
            </w:pPr>
            <w:ins w:id="256" w:author="Kostka, Kristin" w:date="2019-03-20T03:26:00Z">
              <w:r w:rsidRPr="00D4597C">
                <w:rPr>
                  <w:sz w:val="24"/>
                  <w:szCs w:val="24"/>
                </w:rPr>
                <w:t>Condition</w:t>
              </w:r>
            </w:ins>
          </w:p>
        </w:tc>
        <w:tc>
          <w:tcPr>
            <w:tcW w:w="0" w:type="auto"/>
            <w:hideMark/>
          </w:tcPr>
          <w:p w14:paraId="21AE837C" w14:textId="77777777" w:rsidR="00F85A57" w:rsidRPr="00D4597C" w:rsidRDefault="00F85A57" w:rsidP="00E426DA">
            <w:pPr>
              <w:pStyle w:val="NoSpacing"/>
              <w:rPr>
                <w:ins w:id="257" w:author="Kostka, Kristin" w:date="2019-03-20T03:26:00Z"/>
                <w:sz w:val="24"/>
                <w:szCs w:val="24"/>
              </w:rPr>
            </w:pPr>
            <w:ins w:id="258" w:author="Kostka, Kristin" w:date="2019-03-20T03:26:00Z">
              <w:r w:rsidRPr="00D4597C">
                <w:rPr>
                  <w:sz w:val="24"/>
                  <w:szCs w:val="24"/>
                </w:rPr>
                <w:t>SNOMED</w:t>
              </w:r>
            </w:ins>
          </w:p>
        </w:tc>
        <w:tc>
          <w:tcPr>
            <w:tcW w:w="0" w:type="auto"/>
            <w:hideMark/>
          </w:tcPr>
          <w:p w14:paraId="3EF6E777" w14:textId="77777777" w:rsidR="00F85A57" w:rsidRPr="00D4597C" w:rsidRDefault="00F85A57" w:rsidP="00E426DA">
            <w:pPr>
              <w:pStyle w:val="NoSpacing"/>
              <w:rPr>
                <w:ins w:id="259" w:author="Kostka, Kristin" w:date="2019-03-20T03:26:00Z"/>
                <w:sz w:val="24"/>
                <w:szCs w:val="24"/>
              </w:rPr>
            </w:pPr>
            <w:ins w:id="260" w:author="Kostka, Kristin" w:date="2019-03-20T03:26:00Z">
              <w:r w:rsidRPr="00D4597C">
                <w:rPr>
                  <w:sz w:val="24"/>
                  <w:szCs w:val="24"/>
                </w:rPr>
                <w:t>NO</w:t>
              </w:r>
            </w:ins>
          </w:p>
        </w:tc>
        <w:tc>
          <w:tcPr>
            <w:tcW w:w="0" w:type="auto"/>
            <w:hideMark/>
          </w:tcPr>
          <w:p w14:paraId="211A9BA5" w14:textId="77777777" w:rsidR="00F85A57" w:rsidRPr="00D4597C" w:rsidRDefault="00F85A57" w:rsidP="00E426DA">
            <w:pPr>
              <w:pStyle w:val="NoSpacing"/>
              <w:rPr>
                <w:ins w:id="261" w:author="Kostka, Kristin" w:date="2019-03-20T03:26:00Z"/>
                <w:sz w:val="24"/>
                <w:szCs w:val="24"/>
              </w:rPr>
            </w:pPr>
            <w:ins w:id="262" w:author="Kostka, Kristin" w:date="2019-03-20T03:26:00Z">
              <w:r w:rsidRPr="00D4597C">
                <w:rPr>
                  <w:sz w:val="24"/>
                  <w:szCs w:val="24"/>
                </w:rPr>
                <w:t>YES</w:t>
              </w:r>
            </w:ins>
          </w:p>
        </w:tc>
        <w:tc>
          <w:tcPr>
            <w:tcW w:w="0" w:type="auto"/>
            <w:hideMark/>
          </w:tcPr>
          <w:p w14:paraId="14D1D37F" w14:textId="77777777" w:rsidR="00F85A57" w:rsidRPr="00D4597C" w:rsidRDefault="00F85A57" w:rsidP="00E426DA">
            <w:pPr>
              <w:pStyle w:val="NoSpacing"/>
              <w:rPr>
                <w:ins w:id="263" w:author="Kostka, Kristin" w:date="2019-03-20T03:26:00Z"/>
                <w:sz w:val="24"/>
                <w:szCs w:val="24"/>
              </w:rPr>
            </w:pPr>
            <w:ins w:id="264" w:author="Kostka, Kristin" w:date="2019-03-20T03:26:00Z">
              <w:r w:rsidRPr="00D4597C">
                <w:rPr>
                  <w:sz w:val="24"/>
                  <w:szCs w:val="24"/>
                </w:rPr>
                <w:t>NO</w:t>
              </w:r>
            </w:ins>
          </w:p>
        </w:tc>
      </w:tr>
      <w:tr w:rsidR="00F85A57" w:rsidRPr="00D4597C" w14:paraId="4269AB90" w14:textId="77777777" w:rsidTr="00E426DA">
        <w:trPr>
          <w:ins w:id="265" w:author="Kostka, Kristin" w:date="2019-03-20T03:26:00Z"/>
        </w:trPr>
        <w:tc>
          <w:tcPr>
            <w:tcW w:w="0" w:type="auto"/>
            <w:hideMark/>
          </w:tcPr>
          <w:p w14:paraId="5E28E235" w14:textId="77777777" w:rsidR="00F85A57" w:rsidRPr="00D4597C" w:rsidRDefault="00F85A57" w:rsidP="00E426DA">
            <w:pPr>
              <w:pStyle w:val="NoSpacing"/>
              <w:rPr>
                <w:ins w:id="266" w:author="Kostka, Kristin" w:date="2019-03-20T03:26:00Z"/>
                <w:sz w:val="24"/>
                <w:szCs w:val="24"/>
              </w:rPr>
            </w:pPr>
            <w:ins w:id="267" w:author="Kostka, Kristin" w:date="2019-03-20T03:26:00Z">
              <w:r w:rsidRPr="00D4597C">
                <w:rPr>
                  <w:sz w:val="24"/>
                  <w:szCs w:val="24"/>
                </w:rPr>
                <w:t>441874</w:t>
              </w:r>
            </w:ins>
          </w:p>
        </w:tc>
        <w:tc>
          <w:tcPr>
            <w:tcW w:w="0" w:type="auto"/>
            <w:hideMark/>
          </w:tcPr>
          <w:p w14:paraId="617B0024" w14:textId="77777777" w:rsidR="00F85A57" w:rsidRPr="00D4597C" w:rsidRDefault="00F85A57" w:rsidP="00E426DA">
            <w:pPr>
              <w:pStyle w:val="NoSpacing"/>
              <w:rPr>
                <w:ins w:id="268" w:author="Kostka, Kristin" w:date="2019-03-20T03:26:00Z"/>
                <w:sz w:val="24"/>
                <w:szCs w:val="24"/>
              </w:rPr>
            </w:pPr>
            <w:ins w:id="269" w:author="Kostka, Kristin" w:date="2019-03-20T03:26:00Z">
              <w:r w:rsidRPr="00D4597C">
                <w:rPr>
                  <w:sz w:val="24"/>
                  <w:szCs w:val="24"/>
                </w:rPr>
                <w:t>Cerebral thrombosis</w:t>
              </w:r>
            </w:ins>
          </w:p>
        </w:tc>
        <w:tc>
          <w:tcPr>
            <w:tcW w:w="0" w:type="auto"/>
            <w:hideMark/>
          </w:tcPr>
          <w:p w14:paraId="46C14CB4" w14:textId="77777777" w:rsidR="00F85A57" w:rsidRPr="00D4597C" w:rsidRDefault="00F85A57" w:rsidP="00E426DA">
            <w:pPr>
              <w:pStyle w:val="NoSpacing"/>
              <w:rPr>
                <w:ins w:id="270" w:author="Kostka, Kristin" w:date="2019-03-20T03:26:00Z"/>
                <w:sz w:val="24"/>
                <w:szCs w:val="24"/>
              </w:rPr>
            </w:pPr>
            <w:ins w:id="271" w:author="Kostka, Kristin" w:date="2019-03-20T03:26:00Z">
              <w:r w:rsidRPr="00D4597C">
                <w:rPr>
                  <w:sz w:val="24"/>
                  <w:szCs w:val="24"/>
                </w:rPr>
                <w:t>Condition</w:t>
              </w:r>
            </w:ins>
          </w:p>
        </w:tc>
        <w:tc>
          <w:tcPr>
            <w:tcW w:w="0" w:type="auto"/>
            <w:hideMark/>
          </w:tcPr>
          <w:p w14:paraId="00A87740" w14:textId="77777777" w:rsidR="00F85A57" w:rsidRPr="00D4597C" w:rsidRDefault="00F85A57" w:rsidP="00E426DA">
            <w:pPr>
              <w:pStyle w:val="NoSpacing"/>
              <w:rPr>
                <w:ins w:id="272" w:author="Kostka, Kristin" w:date="2019-03-20T03:26:00Z"/>
                <w:sz w:val="24"/>
                <w:szCs w:val="24"/>
              </w:rPr>
            </w:pPr>
            <w:ins w:id="273" w:author="Kostka, Kristin" w:date="2019-03-20T03:26:00Z">
              <w:r w:rsidRPr="00D4597C">
                <w:rPr>
                  <w:sz w:val="24"/>
                  <w:szCs w:val="24"/>
                </w:rPr>
                <w:t>SNOMED</w:t>
              </w:r>
            </w:ins>
          </w:p>
        </w:tc>
        <w:tc>
          <w:tcPr>
            <w:tcW w:w="0" w:type="auto"/>
            <w:hideMark/>
          </w:tcPr>
          <w:p w14:paraId="59F38E44" w14:textId="77777777" w:rsidR="00F85A57" w:rsidRPr="00D4597C" w:rsidRDefault="00F85A57" w:rsidP="00E426DA">
            <w:pPr>
              <w:pStyle w:val="NoSpacing"/>
              <w:rPr>
                <w:ins w:id="274" w:author="Kostka, Kristin" w:date="2019-03-20T03:26:00Z"/>
                <w:sz w:val="24"/>
                <w:szCs w:val="24"/>
              </w:rPr>
            </w:pPr>
            <w:ins w:id="275" w:author="Kostka, Kristin" w:date="2019-03-20T03:26:00Z">
              <w:r w:rsidRPr="00D4597C">
                <w:rPr>
                  <w:sz w:val="24"/>
                  <w:szCs w:val="24"/>
                </w:rPr>
                <w:t>NO</w:t>
              </w:r>
            </w:ins>
          </w:p>
        </w:tc>
        <w:tc>
          <w:tcPr>
            <w:tcW w:w="0" w:type="auto"/>
            <w:hideMark/>
          </w:tcPr>
          <w:p w14:paraId="6FA5B37F" w14:textId="77777777" w:rsidR="00F85A57" w:rsidRPr="00D4597C" w:rsidRDefault="00F85A57" w:rsidP="00E426DA">
            <w:pPr>
              <w:pStyle w:val="NoSpacing"/>
              <w:rPr>
                <w:ins w:id="276" w:author="Kostka, Kristin" w:date="2019-03-20T03:26:00Z"/>
                <w:sz w:val="24"/>
                <w:szCs w:val="24"/>
              </w:rPr>
            </w:pPr>
            <w:ins w:id="277" w:author="Kostka, Kristin" w:date="2019-03-20T03:26:00Z">
              <w:r w:rsidRPr="00D4597C">
                <w:rPr>
                  <w:sz w:val="24"/>
                  <w:szCs w:val="24"/>
                </w:rPr>
                <w:t>NO</w:t>
              </w:r>
            </w:ins>
          </w:p>
        </w:tc>
        <w:tc>
          <w:tcPr>
            <w:tcW w:w="0" w:type="auto"/>
            <w:hideMark/>
          </w:tcPr>
          <w:p w14:paraId="42E410EA" w14:textId="77777777" w:rsidR="00F85A57" w:rsidRPr="00D4597C" w:rsidRDefault="00F85A57" w:rsidP="00E426DA">
            <w:pPr>
              <w:pStyle w:val="NoSpacing"/>
              <w:rPr>
                <w:ins w:id="278" w:author="Kostka, Kristin" w:date="2019-03-20T03:26:00Z"/>
                <w:sz w:val="24"/>
                <w:szCs w:val="24"/>
              </w:rPr>
            </w:pPr>
            <w:ins w:id="279" w:author="Kostka, Kristin" w:date="2019-03-20T03:26:00Z">
              <w:r w:rsidRPr="00D4597C">
                <w:rPr>
                  <w:sz w:val="24"/>
                  <w:szCs w:val="24"/>
                </w:rPr>
                <w:t>NO</w:t>
              </w:r>
            </w:ins>
          </w:p>
        </w:tc>
      </w:tr>
      <w:tr w:rsidR="00F85A57" w:rsidRPr="00D4597C" w14:paraId="03008320" w14:textId="77777777" w:rsidTr="00E426DA">
        <w:trPr>
          <w:ins w:id="280" w:author="Kostka, Kristin" w:date="2019-03-20T03:26:00Z"/>
        </w:trPr>
        <w:tc>
          <w:tcPr>
            <w:tcW w:w="0" w:type="auto"/>
            <w:hideMark/>
          </w:tcPr>
          <w:p w14:paraId="6AE782E2" w14:textId="77777777" w:rsidR="00F85A57" w:rsidRPr="00D4597C" w:rsidRDefault="00F85A57" w:rsidP="00E426DA">
            <w:pPr>
              <w:pStyle w:val="NoSpacing"/>
              <w:rPr>
                <w:ins w:id="281" w:author="Kostka, Kristin" w:date="2019-03-20T03:26:00Z"/>
                <w:sz w:val="24"/>
                <w:szCs w:val="24"/>
              </w:rPr>
            </w:pPr>
            <w:ins w:id="282" w:author="Kostka, Kristin" w:date="2019-03-20T03:26:00Z">
              <w:r w:rsidRPr="00D4597C">
                <w:rPr>
                  <w:sz w:val="24"/>
                  <w:szCs w:val="24"/>
                </w:rPr>
                <w:t>439847</w:t>
              </w:r>
            </w:ins>
          </w:p>
        </w:tc>
        <w:tc>
          <w:tcPr>
            <w:tcW w:w="0" w:type="auto"/>
            <w:hideMark/>
          </w:tcPr>
          <w:p w14:paraId="4E95148F" w14:textId="77777777" w:rsidR="00F85A57" w:rsidRPr="00D4597C" w:rsidRDefault="00F85A57" w:rsidP="00E426DA">
            <w:pPr>
              <w:pStyle w:val="NoSpacing"/>
              <w:rPr>
                <w:ins w:id="283" w:author="Kostka, Kristin" w:date="2019-03-20T03:26:00Z"/>
                <w:sz w:val="24"/>
                <w:szCs w:val="24"/>
              </w:rPr>
            </w:pPr>
            <w:ins w:id="284" w:author="Kostka, Kristin" w:date="2019-03-20T03:26:00Z">
              <w:r w:rsidRPr="00D4597C">
                <w:rPr>
                  <w:sz w:val="24"/>
                  <w:szCs w:val="24"/>
                </w:rPr>
                <w:t>Intracranial hemorrhage</w:t>
              </w:r>
            </w:ins>
          </w:p>
        </w:tc>
        <w:tc>
          <w:tcPr>
            <w:tcW w:w="0" w:type="auto"/>
            <w:hideMark/>
          </w:tcPr>
          <w:p w14:paraId="4842808C" w14:textId="77777777" w:rsidR="00F85A57" w:rsidRPr="00D4597C" w:rsidRDefault="00F85A57" w:rsidP="00E426DA">
            <w:pPr>
              <w:pStyle w:val="NoSpacing"/>
              <w:rPr>
                <w:ins w:id="285" w:author="Kostka, Kristin" w:date="2019-03-20T03:26:00Z"/>
                <w:sz w:val="24"/>
                <w:szCs w:val="24"/>
              </w:rPr>
            </w:pPr>
            <w:ins w:id="286" w:author="Kostka, Kristin" w:date="2019-03-20T03:26:00Z">
              <w:r w:rsidRPr="00D4597C">
                <w:rPr>
                  <w:sz w:val="24"/>
                  <w:szCs w:val="24"/>
                </w:rPr>
                <w:t>Condition</w:t>
              </w:r>
            </w:ins>
          </w:p>
        </w:tc>
        <w:tc>
          <w:tcPr>
            <w:tcW w:w="0" w:type="auto"/>
            <w:hideMark/>
          </w:tcPr>
          <w:p w14:paraId="3A4A6974" w14:textId="77777777" w:rsidR="00F85A57" w:rsidRPr="00D4597C" w:rsidRDefault="00F85A57" w:rsidP="00E426DA">
            <w:pPr>
              <w:pStyle w:val="NoSpacing"/>
              <w:rPr>
                <w:ins w:id="287" w:author="Kostka, Kristin" w:date="2019-03-20T03:26:00Z"/>
                <w:sz w:val="24"/>
                <w:szCs w:val="24"/>
              </w:rPr>
            </w:pPr>
            <w:ins w:id="288" w:author="Kostka, Kristin" w:date="2019-03-20T03:26:00Z">
              <w:r w:rsidRPr="00D4597C">
                <w:rPr>
                  <w:sz w:val="24"/>
                  <w:szCs w:val="24"/>
                </w:rPr>
                <w:t>SNOMED</w:t>
              </w:r>
            </w:ins>
          </w:p>
        </w:tc>
        <w:tc>
          <w:tcPr>
            <w:tcW w:w="0" w:type="auto"/>
            <w:hideMark/>
          </w:tcPr>
          <w:p w14:paraId="53BC64E0" w14:textId="77777777" w:rsidR="00F85A57" w:rsidRPr="00D4597C" w:rsidRDefault="00F85A57" w:rsidP="00E426DA">
            <w:pPr>
              <w:pStyle w:val="NoSpacing"/>
              <w:rPr>
                <w:ins w:id="289" w:author="Kostka, Kristin" w:date="2019-03-20T03:26:00Z"/>
                <w:sz w:val="24"/>
                <w:szCs w:val="24"/>
              </w:rPr>
            </w:pPr>
            <w:ins w:id="290" w:author="Kostka, Kristin" w:date="2019-03-20T03:26:00Z">
              <w:r w:rsidRPr="00D4597C">
                <w:rPr>
                  <w:sz w:val="24"/>
                  <w:szCs w:val="24"/>
                </w:rPr>
                <w:t>NO</w:t>
              </w:r>
            </w:ins>
          </w:p>
        </w:tc>
        <w:tc>
          <w:tcPr>
            <w:tcW w:w="0" w:type="auto"/>
            <w:hideMark/>
          </w:tcPr>
          <w:p w14:paraId="7D76C821" w14:textId="77777777" w:rsidR="00F85A57" w:rsidRPr="00D4597C" w:rsidRDefault="00F85A57" w:rsidP="00E426DA">
            <w:pPr>
              <w:pStyle w:val="NoSpacing"/>
              <w:rPr>
                <w:ins w:id="291" w:author="Kostka, Kristin" w:date="2019-03-20T03:26:00Z"/>
                <w:sz w:val="24"/>
                <w:szCs w:val="24"/>
              </w:rPr>
            </w:pPr>
            <w:ins w:id="292" w:author="Kostka, Kristin" w:date="2019-03-20T03:26:00Z">
              <w:r w:rsidRPr="00D4597C">
                <w:rPr>
                  <w:sz w:val="24"/>
                  <w:szCs w:val="24"/>
                </w:rPr>
                <w:t>NO</w:t>
              </w:r>
            </w:ins>
          </w:p>
        </w:tc>
        <w:tc>
          <w:tcPr>
            <w:tcW w:w="0" w:type="auto"/>
            <w:hideMark/>
          </w:tcPr>
          <w:p w14:paraId="50E88343" w14:textId="77777777" w:rsidR="00F85A57" w:rsidRPr="00D4597C" w:rsidRDefault="00F85A57" w:rsidP="00E426DA">
            <w:pPr>
              <w:pStyle w:val="NoSpacing"/>
              <w:rPr>
                <w:ins w:id="293" w:author="Kostka, Kristin" w:date="2019-03-20T03:26:00Z"/>
                <w:sz w:val="24"/>
                <w:szCs w:val="24"/>
              </w:rPr>
            </w:pPr>
            <w:ins w:id="294" w:author="Kostka, Kristin" w:date="2019-03-20T03:26:00Z">
              <w:r w:rsidRPr="00D4597C">
                <w:rPr>
                  <w:sz w:val="24"/>
                  <w:szCs w:val="24"/>
                </w:rPr>
                <w:t>NO</w:t>
              </w:r>
            </w:ins>
          </w:p>
        </w:tc>
      </w:tr>
      <w:tr w:rsidR="00F85A57" w:rsidRPr="00D4597C" w14:paraId="7BE29D72" w14:textId="77777777" w:rsidTr="00E426DA">
        <w:trPr>
          <w:ins w:id="295" w:author="Kostka, Kristin" w:date="2019-03-20T03:26:00Z"/>
        </w:trPr>
        <w:tc>
          <w:tcPr>
            <w:tcW w:w="0" w:type="auto"/>
            <w:hideMark/>
          </w:tcPr>
          <w:p w14:paraId="45B317AD" w14:textId="77777777" w:rsidR="00F85A57" w:rsidRPr="00D4597C" w:rsidRDefault="00F85A57" w:rsidP="00E426DA">
            <w:pPr>
              <w:pStyle w:val="NoSpacing"/>
              <w:rPr>
                <w:ins w:id="296" w:author="Kostka, Kristin" w:date="2019-03-20T03:26:00Z"/>
                <w:sz w:val="24"/>
                <w:szCs w:val="24"/>
              </w:rPr>
            </w:pPr>
            <w:ins w:id="297" w:author="Kostka, Kristin" w:date="2019-03-20T03:26:00Z">
              <w:r w:rsidRPr="00D4597C">
                <w:rPr>
                  <w:sz w:val="24"/>
                  <w:szCs w:val="24"/>
                </w:rPr>
                <w:t>432923</w:t>
              </w:r>
            </w:ins>
          </w:p>
        </w:tc>
        <w:tc>
          <w:tcPr>
            <w:tcW w:w="0" w:type="auto"/>
            <w:hideMark/>
          </w:tcPr>
          <w:p w14:paraId="02A01268" w14:textId="77777777" w:rsidR="00F85A57" w:rsidRPr="00D4597C" w:rsidRDefault="00F85A57" w:rsidP="00E426DA">
            <w:pPr>
              <w:pStyle w:val="NoSpacing"/>
              <w:rPr>
                <w:ins w:id="298" w:author="Kostka, Kristin" w:date="2019-03-20T03:26:00Z"/>
                <w:sz w:val="24"/>
                <w:szCs w:val="24"/>
              </w:rPr>
            </w:pPr>
            <w:ins w:id="299" w:author="Kostka, Kristin" w:date="2019-03-20T03:26:00Z">
              <w:r w:rsidRPr="00D4597C">
                <w:rPr>
                  <w:sz w:val="24"/>
                  <w:szCs w:val="24"/>
                </w:rPr>
                <w:t>Subarachnoid hemorrhage</w:t>
              </w:r>
            </w:ins>
          </w:p>
        </w:tc>
        <w:tc>
          <w:tcPr>
            <w:tcW w:w="0" w:type="auto"/>
            <w:hideMark/>
          </w:tcPr>
          <w:p w14:paraId="51EEDFFE" w14:textId="77777777" w:rsidR="00F85A57" w:rsidRPr="00D4597C" w:rsidRDefault="00F85A57" w:rsidP="00E426DA">
            <w:pPr>
              <w:pStyle w:val="NoSpacing"/>
              <w:rPr>
                <w:ins w:id="300" w:author="Kostka, Kristin" w:date="2019-03-20T03:26:00Z"/>
                <w:sz w:val="24"/>
                <w:szCs w:val="24"/>
              </w:rPr>
            </w:pPr>
            <w:ins w:id="301" w:author="Kostka, Kristin" w:date="2019-03-20T03:26:00Z">
              <w:r w:rsidRPr="00D4597C">
                <w:rPr>
                  <w:sz w:val="24"/>
                  <w:szCs w:val="24"/>
                </w:rPr>
                <w:t>Condition</w:t>
              </w:r>
            </w:ins>
          </w:p>
        </w:tc>
        <w:tc>
          <w:tcPr>
            <w:tcW w:w="0" w:type="auto"/>
            <w:hideMark/>
          </w:tcPr>
          <w:p w14:paraId="541406AA" w14:textId="77777777" w:rsidR="00F85A57" w:rsidRPr="00D4597C" w:rsidRDefault="00F85A57" w:rsidP="00E426DA">
            <w:pPr>
              <w:pStyle w:val="NoSpacing"/>
              <w:rPr>
                <w:ins w:id="302" w:author="Kostka, Kristin" w:date="2019-03-20T03:26:00Z"/>
                <w:sz w:val="24"/>
                <w:szCs w:val="24"/>
              </w:rPr>
            </w:pPr>
            <w:ins w:id="303" w:author="Kostka, Kristin" w:date="2019-03-20T03:26:00Z">
              <w:r w:rsidRPr="00D4597C">
                <w:rPr>
                  <w:sz w:val="24"/>
                  <w:szCs w:val="24"/>
                </w:rPr>
                <w:t>SNOMED</w:t>
              </w:r>
            </w:ins>
          </w:p>
        </w:tc>
        <w:tc>
          <w:tcPr>
            <w:tcW w:w="0" w:type="auto"/>
            <w:hideMark/>
          </w:tcPr>
          <w:p w14:paraId="1F508E1D" w14:textId="77777777" w:rsidR="00F85A57" w:rsidRPr="00D4597C" w:rsidRDefault="00F85A57" w:rsidP="00E426DA">
            <w:pPr>
              <w:pStyle w:val="NoSpacing"/>
              <w:rPr>
                <w:ins w:id="304" w:author="Kostka, Kristin" w:date="2019-03-20T03:26:00Z"/>
                <w:sz w:val="24"/>
                <w:szCs w:val="24"/>
              </w:rPr>
            </w:pPr>
            <w:ins w:id="305" w:author="Kostka, Kristin" w:date="2019-03-20T03:26:00Z">
              <w:r w:rsidRPr="00D4597C">
                <w:rPr>
                  <w:sz w:val="24"/>
                  <w:szCs w:val="24"/>
                </w:rPr>
                <w:t>NO</w:t>
              </w:r>
            </w:ins>
          </w:p>
        </w:tc>
        <w:tc>
          <w:tcPr>
            <w:tcW w:w="0" w:type="auto"/>
            <w:hideMark/>
          </w:tcPr>
          <w:p w14:paraId="7068A6A7" w14:textId="77777777" w:rsidR="00F85A57" w:rsidRPr="00D4597C" w:rsidRDefault="00F85A57" w:rsidP="00E426DA">
            <w:pPr>
              <w:pStyle w:val="NoSpacing"/>
              <w:rPr>
                <w:ins w:id="306" w:author="Kostka, Kristin" w:date="2019-03-20T03:26:00Z"/>
                <w:sz w:val="24"/>
                <w:szCs w:val="24"/>
              </w:rPr>
            </w:pPr>
            <w:ins w:id="307" w:author="Kostka, Kristin" w:date="2019-03-20T03:26:00Z">
              <w:r w:rsidRPr="00D4597C">
                <w:rPr>
                  <w:sz w:val="24"/>
                  <w:szCs w:val="24"/>
                </w:rPr>
                <w:t>NO</w:t>
              </w:r>
            </w:ins>
          </w:p>
        </w:tc>
        <w:tc>
          <w:tcPr>
            <w:tcW w:w="0" w:type="auto"/>
            <w:hideMark/>
          </w:tcPr>
          <w:p w14:paraId="79CE56BE" w14:textId="77777777" w:rsidR="00F85A57" w:rsidRPr="00D4597C" w:rsidRDefault="00F85A57" w:rsidP="00E426DA">
            <w:pPr>
              <w:pStyle w:val="NoSpacing"/>
              <w:rPr>
                <w:ins w:id="308" w:author="Kostka, Kristin" w:date="2019-03-20T03:26:00Z"/>
                <w:sz w:val="24"/>
                <w:szCs w:val="24"/>
              </w:rPr>
            </w:pPr>
            <w:ins w:id="309" w:author="Kostka, Kristin" w:date="2019-03-20T03:26:00Z">
              <w:r w:rsidRPr="00D4597C">
                <w:rPr>
                  <w:sz w:val="24"/>
                  <w:szCs w:val="24"/>
                </w:rPr>
                <w:t>NO</w:t>
              </w:r>
            </w:ins>
          </w:p>
        </w:tc>
      </w:tr>
    </w:tbl>
    <w:p w14:paraId="65D51F08" w14:textId="3C1451B2" w:rsidR="00F85A57" w:rsidRDefault="00F85A57" w:rsidP="00C82EC7">
      <w:pPr>
        <w:rPr>
          <w:ins w:id="310" w:author="Kostka, Kristin" w:date="2019-03-20T03:25:00Z"/>
        </w:rPr>
      </w:pPr>
    </w:p>
    <w:p w14:paraId="728EE0B1" w14:textId="77777777" w:rsidR="00F85A57" w:rsidRDefault="00F85A57" w:rsidP="00C82EC7"/>
    <w:p w14:paraId="1CB9687E" w14:textId="77777777" w:rsidR="00EF6121" w:rsidRDefault="00EF6121" w:rsidP="00C82EC7">
      <w:r>
        <w:t xml:space="preserve">C, </w:t>
      </w:r>
      <w:proofErr w:type="gramStart"/>
      <w:r>
        <w:t>Censored</w:t>
      </w:r>
      <w:proofErr w:type="gramEnd"/>
      <w:r>
        <w:t xml:space="preserve">: patients who exit the data source, discontinue the studied drug (defined by a </w:t>
      </w:r>
      <w:r w:rsidRPr="00EF6121">
        <w:rPr>
          <w:b/>
        </w:rPr>
        <w:t>different biologics</w:t>
      </w:r>
      <w:r>
        <w:t xml:space="preserve"> was prescribed/dispensed, or 60-90 days afte</w:t>
      </w:r>
      <w:bookmarkStart w:id="311" w:name="_GoBack"/>
      <w:bookmarkEnd w:id="311"/>
      <w:r>
        <w:t xml:space="preserve">r the last dispense of the study drug, whichever comes first.) </w:t>
      </w:r>
    </w:p>
    <w:p w14:paraId="0FEA663E" w14:textId="77777777" w:rsidR="00EF6121" w:rsidRDefault="00EF6121" w:rsidP="00C82EC7"/>
    <w:p w14:paraId="2E612267" w14:textId="77777777" w:rsidR="00EF6121" w:rsidRDefault="00EF6121" w:rsidP="00C82EC7">
      <w:r>
        <w:t xml:space="preserve">5, Analysis: </w:t>
      </w:r>
    </w:p>
    <w:p w14:paraId="5F71A700" w14:textId="77777777" w:rsidR="00EF6121" w:rsidRDefault="00EF6121" w:rsidP="00C82EC7">
      <w:r>
        <w:t xml:space="preserve">With </w:t>
      </w:r>
      <w:r w:rsidRPr="00EF6121">
        <w:rPr>
          <w:b/>
        </w:rPr>
        <w:t>Negative outcomes</w:t>
      </w:r>
      <w:r>
        <w:t xml:space="preserve">. </w:t>
      </w:r>
    </w:p>
    <w:p w14:paraId="2620A62F" w14:textId="77777777" w:rsidR="00EF6121" w:rsidRDefault="00EF6121" w:rsidP="00C82EC7">
      <w:r>
        <w:t xml:space="preserve">Survival analysis with propensity scores.  Report as Cox Proportional Hazard Ratio. </w:t>
      </w:r>
    </w:p>
    <w:p w14:paraId="4D94243A" w14:textId="4C103980" w:rsidR="00EF6121" w:rsidRDefault="00EF6121" w:rsidP="00C82EC7">
      <w:r>
        <w:t xml:space="preserve">Sensitivity analysis: “Intent-to-treat”, index date to the date of exit cohort. </w:t>
      </w:r>
    </w:p>
    <w:p w14:paraId="257AD1A6" w14:textId="73C9813A" w:rsidR="00D34356" w:rsidRDefault="00D34356" w:rsidP="00C82EC7"/>
    <w:p w14:paraId="146F898E" w14:textId="15FCCD40" w:rsidR="00D34356" w:rsidRDefault="00D34356" w:rsidP="00C82EC7"/>
    <w:p w14:paraId="1E5AE0BA" w14:textId="5A42E096" w:rsidR="00D34356" w:rsidRDefault="00D34356" w:rsidP="00C82EC7">
      <w:r>
        <w:t xml:space="preserve">Code sets: bolded.  </w:t>
      </w:r>
    </w:p>
    <w:sectPr w:rsidR="00D34356" w:rsidSect="005E0038">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ang, Runsheng" w:date="2019-03-17T22:24:00Z" w:initials="WR">
    <w:p w14:paraId="0BF61C3A" w14:textId="77777777" w:rsidR="00EF6121" w:rsidRDefault="00EF6121">
      <w:pPr>
        <w:pStyle w:val="CommentText"/>
      </w:pPr>
      <w:r>
        <w:rPr>
          <w:rStyle w:val="CommentReference"/>
        </w:rPr>
        <w:annotationRef/>
      </w:r>
      <w:r>
        <w:t>To be discussed</w:t>
      </w:r>
    </w:p>
  </w:comment>
  <w:comment w:id="1" w:author="Wang, Runsheng" w:date="2019-03-17T22:24:00Z" w:initials="WR">
    <w:p w14:paraId="7BA58EAB" w14:textId="77777777" w:rsidR="00EF6121" w:rsidRDefault="00EF6121">
      <w:pPr>
        <w:pStyle w:val="CommentText"/>
      </w:pPr>
      <w:r>
        <w:rPr>
          <w:rStyle w:val="CommentReference"/>
        </w:rPr>
        <w:annotationRef/>
      </w:r>
      <w:r>
        <w:t>To be discussed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F61C3A" w15:done="0"/>
  <w15:commentEx w15:paraId="7BA58E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F61C3A" w16cid:durableId="20394793"/>
  <w16cid:commentId w16cid:paraId="7BA58EAB" w16cid:durableId="203947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CDD14" w14:textId="77777777" w:rsidR="00BD4E1C" w:rsidRDefault="00BD4E1C" w:rsidP="00D34356">
      <w:r>
        <w:separator/>
      </w:r>
    </w:p>
  </w:endnote>
  <w:endnote w:type="continuationSeparator" w:id="0">
    <w:p w14:paraId="1C49312A" w14:textId="77777777" w:rsidR="00BD4E1C" w:rsidRDefault="00BD4E1C" w:rsidP="00D34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EC0AD" w14:textId="77777777" w:rsidR="00BD4E1C" w:rsidRDefault="00BD4E1C" w:rsidP="00D34356">
      <w:r>
        <w:separator/>
      </w:r>
    </w:p>
  </w:footnote>
  <w:footnote w:type="continuationSeparator" w:id="0">
    <w:p w14:paraId="31AC0B2D" w14:textId="77777777" w:rsidR="00BD4E1C" w:rsidRDefault="00BD4E1C" w:rsidP="00D34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F1137" w14:textId="629A1478" w:rsidR="00D34356" w:rsidRDefault="00D34356" w:rsidP="00D34356">
    <w:pPr>
      <w:pStyle w:val="Header"/>
      <w:jc w:val="right"/>
    </w:pPr>
    <w:r>
      <w:t>Runsheng Wang, MD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CC8658E"/>
    <w:multiLevelType w:val="multilevel"/>
    <w:tmpl w:val="74289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2F2BC3"/>
    <w:multiLevelType w:val="hybridMultilevel"/>
    <w:tmpl w:val="FA146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876DD"/>
    <w:multiLevelType w:val="multilevel"/>
    <w:tmpl w:val="7BF27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C75A4"/>
    <w:multiLevelType w:val="multilevel"/>
    <w:tmpl w:val="B1F6D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F834E7"/>
    <w:multiLevelType w:val="hybridMultilevel"/>
    <w:tmpl w:val="0870E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2"/>
  </w:num>
  <w:num w:numId="5">
    <w:abstractNumId w:val="0"/>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ng, Runsheng">
    <w15:presenceInfo w15:providerId="AD" w15:userId="S::rw2646@cumc.columbia.edu::e428328e-1a4f-4474-ae0b-af6660b6d23d"/>
  </w15:person>
  <w15:person w15:author="Kostka, Kristin">
    <w15:presenceInfo w15:providerId="AD" w15:userId="S-1-5-21-3378924584-2267847585-3061742807-6230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C7"/>
    <w:rsid w:val="00393506"/>
    <w:rsid w:val="003A40EB"/>
    <w:rsid w:val="005E0038"/>
    <w:rsid w:val="00BD4E1C"/>
    <w:rsid w:val="00C82EC7"/>
    <w:rsid w:val="00D34356"/>
    <w:rsid w:val="00EF6121"/>
    <w:rsid w:val="00F85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7922"/>
  <w15:chartTrackingRefBased/>
  <w15:docId w15:val="{80D8A435-16E0-CE49-9431-4B39BCD7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A57"/>
    <w:pPr>
      <w:keepNext/>
      <w:keepLines/>
      <w:widowControl w:val="0"/>
      <w:numPr>
        <w:numId w:val="3"/>
      </w:numPr>
      <w:pBdr>
        <w:top w:val="nil"/>
        <w:left w:val="nil"/>
        <w:bottom w:val="nil"/>
        <w:right w:val="nil"/>
        <w:between w:val="nil"/>
      </w:pBdr>
      <w:spacing w:before="480" w:line="276" w:lineRule="auto"/>
      <w:outlineLvl w:val="0"/>
    </w:pPr>
    <w:rPr>
      <w:rFonts w:ascii="Cambria" w:eastAsia="Cambria" w:hAnsi="Cambria" w:cs="Cambria"/>
      <w:b/>
      <w:color w:val="366091"/>
      <w:sz w:val="28"/>
      <w:szCs w:val="28"/>
      <w:lang w:eastAsia="en-US"/>
    </w:rPr>
  </w:style>
  <w:style w:type="paragraph" w:styleId="Heading2">
    <w:name w:val="heading 2"/>
    <w:basedOn w:val="Normal"/>
    <w:next w:val="Normal"/>
    <w:link w:val="Heading2Char"/>
    <w:uiPriority w:val="9"/>
    <w:qFormat/>
    <w:rsid w:val="00F85A57"/>
    <w:pPr>
      <w:keepNext/>
      <w:keepLines/>
      <w:widowControl w:val="0"/>
      <w:numPr>
        <w:ilvl w:val="1"/>
        <w:numId w:val="3"/>
      </w:numPr>
      <w:pBdr>
        <w:top w:val="nil"/>
        <w:left w:val="nil"/>
        <w:bottom w:val="nil"/>
        <w:right w:val="nil"/>
        <w:between w:val="nil"/>
      </w:pBdr>
      <w:spacing w:before="200" w:line="276" w:lineRule="auto"/>
      <w:outlineLvl w:val="1"/>
    </w:pPr>
    <w:rPr>
      <w:rFonts w:ascii="Cambria" w:eastAsia="Cambria" w:hAnsi="Cambria" w:cs="Cambria"/>
      <w:b/>
      <w:color w:val="4F81BD"/>
      <w:sz w:val="26"/>
      <w:szCs w:val="26"/>
      <w:lang w:eastAsia="en-US"/>
    </w:rPr>
  </w:style>
  <w:style w:type="paragraph" w:styleId="Heading3">
    <w:name w:val="heading 3"/>
    <w:basedOn w:val="Normal"/>
    <w:next w:val="Normal"/>
    <w:link w:val="Heading3Char"/>
    <w:uiPriority w:val="9"/>
    <w:qFormat/>
    <w:rsid w:val="00F85A57"/>
    <w:pPr>
      <w:keepNext/>
      <w:keepLines/>
      <w:widowControl w:val="0"/>
      <w:numPr>
        <w:ilvl w:val="2"/>
        <w:numId w:val="3"/>
      </w:numPr>
      <w:pBdr>
        <w:top w:val="nil"/>
        <w:left w:val="nil"/>
        <w:bottom w:val="nil"/>
        <w:right w:val="nil"/>
        <w:between w:val="nil"/>
      </w:pBdr>
      <w:spacing w:before="200" w:line="276" w:lineRule="auto"/>
      <w:outlineLvl w:val="2"/>
    </w:pPr>
    <w:rPr>
      <w:rFonts w:ascii="Cambria" w:eastAsia="Cambria" w:hAnsi="Cambria" w:cs="Cambria"/>
      <w:b/>
      <w:color w:val="4F81BD"/>
      <w:sz w:val="22"/>
      <w:szCs w:val="22"/>
      <w:lang w:eastAsia="en-US"/>
    </w:rPr>
  </w:style>
  <w:style w:type="paragraph" w:styleId="Heading4">
    <w:name w:val="heading 4"/>
    <w:basedOn w:val="Normal"/>
    <w:next w:val="Normal"/>
    <w:link w:val="Heading4Char"/>
    <w:rsid w:val="00F85A57"/>
    <w:pPr>
      <w:keepNext/>
      <w:keepLines/>
      <w:widowControl w:val="0"/>
      <w:numPr>
        <w:ilvl w:val="3"/>
        <w:numId w:val="3"/>
      </w:numPr>
      <w:pBdr>
        <w:top w:val="nil"/>
        <w:left w:val="nil"/>
        <w:bottom w:val="nil"/>
        <w:right w:val="nil"/>
        <w:between w:val="nil"/>
      </w:pBdr>
      <w:spacing w:before="200" w:line="276" w:lineRule="auto"/>
      <w:outlineLvl w:val="3"/>
    </w:pPr>
    <w:rPr>
      <w:rFonts w:ascii="Cambria" w:eastAsia="Cambria" w:hAnsi="Cambria" w:cs="Cambria"/>
      <w:b/>
      <w:i/>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EC7"/>
    <w:pPr>
      <w:ind w:left="720"/>
      <w:contextualSpacing/>
    </w:pPr>
  </w:style>
  <w:style w:type="character" w:styleId="CommentReference">
    <w:name w:val="annotation reference"/>
    <w:basedOn w:val="DefaultParagraphFont"/>
    <w:uiPriority w:val="99"/>
    <w:semiHidden/>
    <w:unhideWhenUsed/>
    <w:rsid w:val="00EF6121"/>
    <w:rPr>
      <w:sz w:val="16"/>
      <w:szCs w:val="16"/>
    </w:rPr>
  </w:style>
  <w:style w:type="paragraph" w:styleId="CommentText">
    <w:name w:val="annotation text"/>
    <w:basedOn w:val="Normal"/>
    <w:link w:val="CommentTextChar"/>
    <w:uiPriority w:val="99"/>
    <w:semiHidden/>
    <w:unhideWhenUsed/>
    <w:rsid w:val="00EF6121"/>
    <w:rPr>
      <w:sz w:val="20"/>
      <w:szCs w:val="20"/>
    </w:rPr>
  </w:style>
  <w:style w:type="character" w:customStyle="1" w:styleId="CommentTextChar">
    <w:name w:val="Comment Text Char"/>
    <w:basedOn w:val="DefaultParagraphFont"/>
    <w:link w:val="CommentText"/>
    <w:uiPriority w:val="99"/>
    <w:semiHidden/>
    <w:rsid w:val="00EF6121"/>
    <w:rPr>
      <w:sz w:val="20"/>
      <w:szCs w:val="20"/>
    </w:rPr>
  </w:style>
  <w:style w:type="paragraph" w:styleId="CommentSubject">
    <w:name w:val="annotation subject"/>
    <w:basedOn w:val="CommentText"/>
    <w:next w:val="CommentText"/>
    <w:link w:val="CommentSubjectChar"/>
    <w:uiPriority w:val="99"/>
    <w:semiHidden/>
    <w:unhideWhenUsed/>
    <w:rsid w:val="00EF6121"/>
    <w:rPr>
      <w:b/>
      <w:bCs/>
    </w:rPr>
  </w:style>
  <w:style w:type="character" w:customStyle="1" w:styleId="CommentSubjectChar">
    <w:name w:val="Comment Subject Char"/>
    <w:basedOn w:val="CommentTextChar"/>
    <w:link w:val="CommentSubject"/>
    <w:uiPriority w:val="99"/>
    <w:semiHidden/>
    <w:rsid w:val="00EF6121"/>
    <w:rPr>
      <w:b/>
      <w:bCs/>
      <w:sz w:val="20"/>
      <w:szCs w:val="20"/>
    </w:rPr>
  </w:style>
  <w:style w:type="paragraph" w:styleId="BalloonText">
    <w:name w:val="Balloon Text"/>
    <w:basedOn w:val="Normal"/>
    <w:link w:val="BalloonTextChar"/>
    <w:uiPriority w:val="99"/>
    <w:semiHidden/>
    <w:unhideWhenUsed/>
    <w:rsid w:val="00EF61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121"/>
    <w:rPr>
      <w:rFonts w:ascii="Times New Roman" w:hAnsi="Times New Roman" w:cs="Times New Roman"/>
      <w:sz w:val="18"/>
      <w:szCs w:val="18"/>
    </w:rPr>
  </w:style>
  <w:style w:type="paragraph" w:styleId="Header">
    <w:name w:val="header"/>
    <w:basedOn w:val="Normal"/>
    <w:link w:val="HeaderChar"/>
    <w:uiPriority w:val="99"/>
    <w:unhideWhenUsed/>
    <w:rsid w:val="00D34356"/>
    <w:pPr>
      <w:tabs>
        <w:tab w:val="center" w:pos="4680"/>
        <w:tab w:val="right" w:pos="9360"/>
      </w:tabs>
    </w:pPr>
  </w:style>
  <w:style w:type="character" w:customStyle="1" w:styleId="HeaderChar">
    <w:name w:val="Header Char"/>
    <w:basedOn w:val="DefaultParagraphFont"/>
    <w:link w:val="Header"/>
    <w:uiPriority w:val="99"/>
    <w:rsid w:val="00D34356"/>
  </w:style>
  <w:style w:type="paragraph" w:styleId="Footer">
    <w:name w:val="footer"/>
    <w:basedOn w:val="Normal"/>
    <w:link w:val="FooterChar"/>
    <w:uiPriority w:val="99"/>
    <w:unhideWhenUsed/>
    <w:rsid w:val="00D34356"/>
    <w:pPr>
      <w:tabs>
        <w:tab w:val="center" w:pos="4680"/>
        <w:tab w:val="right" w:pos="9360"/>
      </w:tabs>
    </w:pPr>
  </w:style>
  <w:style w:type="character" w:customStyle="1" w:styleId="FooterChar">
    <w:name w:val="Footer Char"/>
    <w:basedOn w:val="DefaultParagraphFont"/>
    <w:link w:val="Footer"/>
    <w:uiPriority w:val="99"/>
    <w:rsid w:val="00D34356"/>
  </w:style>
  <w:style w:type="character" w:customStyle="1" w:styleId="Heading1Char">
    <w:name w:val="Heading 1 Char"/>
    <w:basedOn w:val="DefaultParagraphFont"/>
    <w:link w:val="Heading1"/>
    <w:uiPriority w:val="9"/>
    <w:rsid w:val="00F85A57"/>
    <w:rPr>
      <w:rFonts w:ascii="Cambria" w:eastAsia="Cambria" w:hAnsi="Cambria" w:cs="Cambria"/>
      <w:b/>
      <w:color w:val="366091"/>
      <w:sz w:val="28"/>
      <w:szCs w:val="28"/>
      <w:lang w:eastAsia="en-US"/>
    </w:rPr>
  </w:style>
  <w:style w:type="character" w:customStyle="1" w:styleId="Heading2Char">
    <w:name w:val="Heading 2 Char"/>
    <w:basedOn w:val="DefaultParagraphFont"/>
    <w:link w:val="Heading2"/>
    <w:uiPriority w:val="9"/>
    <w:rsid w:val="00F85A57"/>
    <w:rPr>
      <w:rFonts w:ascii="Cambria" w:eastAsia="Cambria" w:hAnsi="Cambria" w:cs="Cambria"/>
      <w:b/>
      <w:color w:val="4F81BD"/>
      <w:sz w:val="26"/>
      <w:szCs w:val="26"/>
      <w:lang w:eastAsia="en-US"/>
    </w:rPr>
  </w:style>
  <w:style w:type="character" w:customStyle="1" w:styleId="Heading3Char">
    <w:name w:val="Heading 3 Char"/>
    <w:basedOn w:val="DefaultParagraphFont"/>
    <w:link w:val="Heading3"/>
    <w:uiPriority w:val="9"/>
    <w:rsid w:val="00F85A57"/>
    <w:rPr>
      <w:rFonts w:ascii="Cambria" w:eastAsia="Cambria" w:hAnsi="Cambria" w:cs="Cambria"/>
      <w:b/>
      <w:color w:val="4F81BD"/>
      <w:sz w:val="22"/>
      <w:szCs w:val="22"/>
      <w:lang w:eastAsia="en-US"/>
    </w:rPr>
  </w:style>
  <w:style w:type="character" w:customStyle="1" w:styleId="Heading4Char">
    <w:name w:val="Heading 4 Char"/>
    <w:basedOn w:val="DefaultParagraphFont"/>
    <w:link w:val="Heading4"/>
    <w:rsid w:val="00F85A57"/>
    <w:rPr>
      <w:rFonts w:ascii="Cambria" w:eastAsia="Cambria" w:hAnsi="Cambria" w:cs="Cambria"/>
      <w:b/>
      <w:i/>
      <w:color w:val="4F81BD"/>
      <w:sz w:val="22"/>
      <w:szCs w:val="22"/>
      <w:lang w:eastAsia="en-US"/>
    </w:rPr>
  </w:style>
  <w:style w:type="numbering" w:customStyle="1" w:styleId="Headings">
    <w:name w:val="Headings"/>
    <w:uiPriority w:val="99"/>
    <w:rsid w:val="00F85A57"/>
    <w:pPr>
      <w:numPr>
        <w:numId w:val="3"/>
      </w:numPr>
    </w:pPr>
  </w:style>
  <w:style w:type="table" w:customStyle="1" w:styleId="1">
    <w:name w:val="1"/>
    <w:basedOn w:val="TableNormal"/>
    <w:rsid w:val="00F85A57"/>
    <w:pPr>
      <w:widowControl w:val="0"/>
      <w:pBdr>
        <w:top w:val="nil"/>
        <w:left w:val="nil"/>
        <w:bottom w:val="nil"/>
        <w:right w:val="nil"/>
        <w:between w:val="nil"/>
      </w:pBdr>
      <w:spacing w:after="200" w:line="276" w:lineRule="auto"/>
    </w:pPr>
    <w:rPr>
      <w:rFonts w:ascii="Calibri" w:eastAsia="Calibri" w:hAnsi="Calibri" w:cs="Calibri"/>
      <w:color w:val="000000"/>
      <w:sz w:val="22"/>
      <w:szCs w:val="22"/>
      <w:lang w:eastAsia="en-US"/>
    </w:rPr>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F85A57"/>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693</Words>
  <Characters>3955</Characters>
  <Application>Microsoft Office Word</Application>
  <DocSecurity>0</DocSecurity>
  <Lines>32</Lines>
  <Paragraphs>9</Paragraphs>
  <ScaleCrop>false</ScaleCrop>
  <Company>CUMC</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Runsheng</dc:creator>
  <cp:keywords/>
  <dc:description/>
  <cp:lastModifiedBy>Kostka, Kristin</cp:lastModifiedBy>
  <cp:revision>4</cp:revision>
  <dcterms:created xsi:type="dcterms:W3CDTF">2019-03-18T02:09:00Z</dcterms:created>
  <dcterms:modified xsi:type="dcterms:W3CDTF">2019-03-20T07:32:00Z</dcterms:modified>
</cp:coreProperties>
</file>